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57840643"/>
        <w:docPartObj>
          <w:docPartGallery w:val="Cover Pages"/>
          <w:docPartUnique/>
        </w:docPartObj>
      </w:sdtPr>
      <w:sdtContent>
        <w:p w14:paraId="5AFB1956" w14:textId="5F766E9F" w:rsidR="00506430" w:rsidRDefault="00506430">
          <w:r>
            <w:rPr>
              <w:noProof/>
            </w:rPr>
            <mc:AlternateContent>
              <mc:Choice Requires="wpg">
                <w:drawing>
                  <wp:anchor distT="0" distB="0" distL="114300" distR="114300" simplePos="0" relativeHeight="251668480" behindDoc="1" locked="0" layoutInCell="1" allowOverlap="1" wp14:anchorId="6E07E137" wp14:editId="52544BBC">
                    <wp:simplePos x="0" y="0"/>
                    <wp:positionH relativeFrom="page">
                      <wp:posOffset>457200</wp:posOffset>
                    </wp:positionH>
                    <wp:positionV relativeFrom="page">
                      <wp:posOffset>466725</wp:posOffset>
                    </wp:positionV>
                    <wp:extent cx="6864824" cy="9114003"/>
                    <wp:effectExtent l="0" t="0" r="2540" b="0"/>
                    <wp:wrapNone/>
                    <wp:docPr id="193" name="Group 198"/>
                    <wp:cNvGraphicFramePr/>
                    <a:graphic xmlns:a="http://schemas.openxmlformats.org/drawingml/2006/main">
                      <a:graphicData uri="http://schemas.microsoft.com/office/word/2010/wordprocessingGroup">
                        <wpg:wgp>
                          <wpg:cNvGrpSpPr/>
                          <wpg:grpSpPr>
                            <a:xfrm>
                              <a:off x="0" y="0"/>
                              <a:ext cx="6864824" cy="9114003"/>
                              <a:chOff x="0" y="9525"/>
                              <a:chExt cx="6864824" cy="9114003"/>
                            </a:xfrm>
                          </wpg:grpSpPr>
                          <wps:wsp>
                            <wps:cNvPr id="194" name="Rectangle 194"/>
                            <wps:cNvSpPr/>
                            <wps:spPr>
                              <a:xfrm>
                                <a:off x="0" y="9525"/>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customXmlDelRangeStart w:id="0" w:author="SAFEENA AKHTER" w:date="2025-03-26T21:07:00Z"/>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customXmlDelRangeEnd w:id="0"/>
                                    <w:p w14:paraId="2E327792" w14:textId="37B9C311" w:rsidR="00506430" w:rsidDel="00506430" w:rsidRDefault="00000000">
                                      <w:pPr>
                                        <w:pStyle w:val="NoSpacing"/>
                                        <w:spacing w:before="120"/>
                                        <w:jc w:val="center"/>
                                        <w:rPr>
                                          <w:del w:id="1" w:author="SAFEENA AKHTER" w:date="2025-03-26T21:07:00Z" w16du:dateUtc="2025-03-26T16:07:00Z"/>
                                          <w:color w:val="FFFFFF" w:themeColor="background1"/>
                                        </w:rPr>
                                      </w:pPr>
                                    </w:p>
                                    <w:customXmlDelRangeStart w:id="2" w:author="SAFEENA AKHTER" w:date="2025-03-26T21:07:00Z"/>
                                  </w:sdtContent>
                                </w:sdt>
                                <w:customXmlDelRangeEnd w:id="2"/>
                                <w:p w14:paraId="6121E431" w14:textId="6109359F" w:rsidR="00506430" w:rsidRDefault="00000000" w:rsidP="00506430">
                                  <w:pPr>
                                    <w:pStyle w:val="NoSpacing"/>
                                    <w:spacing w:before="120"/>
                                    <w:jc w:val="center"/>
                                    <w:rPr>
                                      <w:color w:val="FFFFFF" w:themeColor="background1"/>
                                    </w:rPr>
                                  </w:pPr>
                                  <w:customXmlDelRangeStart w:id="3" w:author="SAFEENA AKHTER" w:date="2025-03-26T21:08:00Z"/>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customXmlDelRangeEnd w:id="3"/>
                                      <w:customXmlDelRangeStart w:id="4" w:author="SAFEENA AKHTER" w:date="2025-03-26T21:08:00Z"/>
                                    </w:sdtContent>
                                  </w:sdt>
                                  <w:customXmlDelRangeEnd w:id="4"/>
                                  <w:del w:id="5" w:author="SAFEENA AKHTER" w:date="2025-03-26T21:08:00Z" w16du:dateUtc="2025-03-26T16:08:00Z">
                                    <w:r w:rsidR="00506430" w:rsidDel="00506430">
                                      <w:rPr>
                                        <w:color w:val="FFFFFF" w:themeColor="background1"/>
                                      </w:rPr>
                                      <w:delText>  </w:delText>
                                    </w:r>
                                  </w:del>
                                  <w:customXmlDelRangeStart w:id="6" w:author="SAFEENA AKHTER" w:date="2025-03-26T21:08:00Z"/>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customXmlDelRangeEnd w:id="6"/>
                                      <w:customXmlDelRangeStart w:id="7" w:author="SAFEENA AKHTER" w:date="2025-03-26T21:08:00Z"/>
                                    </w:sdtContent>
                                  </w:sdt>
                                  <w:customXmlDelRangeEnd w:id="7"/>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Nova" w:eastAsiaTheme="majorEastAsia" w:hAnsi="Arial Nov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3C28EE" w14:textId="2F631251" w:rsidR="00506430" w:rsidRPr="003838FE" w:rsidRDefault="00506430">
                                      <w:pPr>
                                        <w:pStyle w:val="NoSpacing"/>
                                        <w:jc w:val="center"/>
                                        <w:rPr>
                                          <w:rFonts w:ascii="Arial Nova" w:eastAsiaTheme="majorEastAsia" w:hAnsi="Arial Nova" w:cstheme="majorBidi"/>
                                          <w:caps/>
                                          <w:color w:val="156082" w:themeColor="accent1"/>
                                          <w:sz w:val="72"/>
                                          <w:szCs w:val="72"/>
                                          <w:rPrChange w:id="8" w:author="SAFEENA AKHTER" w:date="2025-03-26T21:30:00Z" w16du:dateUtc="2025-03-26T16:30:00Z">
                                            <w:rPr>
                                              <w:rFonts w:asciiTheme="majorHAnsi" w:eastAsiaTheme="majorEastAsia" w:hAnsiTheme="majorHAnsi" w:cstheme="majorBidi"/>
                                              <w:caps/>
                                              <w:color w:val="156082" w:themeColor="accent1"/>
                                              <w:sz w:val="72"/>
                                              <w:szCs w:val="72"/>
                                            </w:rPr>
                                          </w:rPrChange>
                                        </w:rPr>
                                      </w:pPr>
                                      <w:r w:rsidRPr="003838FE">
                                        <w:rPr>
                                          <w:rFonts w:ascii="Arial Nova" w:eastAsiaTheme="majorEastAsia" w:hAnsi="Arial Nova" w:cstheme="majorBidi"/>
                                          <w:caps/>
                                          <w:color w:val="156082" w:themeColor="accent1"/>
                                          <w:sz w:val="72"/>
                                          <w:szCs w:val="72"/>
                                          <w:rPrChange w:id="9" w:author="SAFEENA AKHTER" w:date="2025-03-26T21:30:00Z" w16du:dateUtc="2025-03-26T16:30:00Z">
                                            <w:rPr>
                                              <w:rFonts w:asciiTheme="majorHAnsi" w:eastAsiaTheme="majorEastAsia" w:hAnsiTheme="majorHAnsi" w:cstheme="majorBidi"/>
                                              <w:caps/>
                                              <w:color w:val="156082" w:themeColor="accent1"/>
                                              <w:sz w:val="72"/>
                                              <w:szCs w:val="72"/>
                                            </w:rPr>
                                          </w:rPrChange>
                                        </w:rPr>
                                        <w:t>Project management system for final year students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E07E137" id="Group 198" o:spid="_x0000_s1026" style="position:absolute;margin-left:36pt;margin-top:36.75pt;width:540.55pt;height:717.65pt;z-index:-251648000;mso-width-percent:882;mso-position-horizontal-relative:page;mso-position-vertical-relative:page;mso-width-percent:882" coordorigin=",95" coordsize="68648,9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">
                    <v:rect id="Rectangle 194" o:spid="_x0000_s1027" style="position:absolute;top:95;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customXmlDelRangeStart w:id="10" w:author="SAFEENA AKHTER" w:date="2025-03-26T21:07:00Z"/>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customXmlDelRangeEnd w:id="10"/>
                              <w:p w14:paraId="2E327792" w14:textId="37B9C311" w:rsidR="00506430" w:rsidDel="00506430" w:rsidRDefault="00000000">
                                <w:pPr>
                                  <w:pStyle w:val="NoSpacing"/>
                                  <w:spacing w:before="120"/>
                                  <w:jc w:val="center"/>
                                  <w:rPr>
                                    <w:del w:id="11" w:author="SAFEENA AKHTER" w:date="2025-03-26T21:07:00Z" w16du:dateUtc="2025-03-26T16:07:00Z"/>
                                    <w:color w:val="FFFFFF" w:themeColor="background1"/>
                                  </w:rPr>
                                </w:pPr>
                              </w:p>
                              <w:customXmlDelRangeStart w:id="12" w:author="SAFEENA AKHTER" w:date="2025-03-26T21:07:00Z"/>
                            </w:sdtContent>
                          </w:sdt>
                          <w:customXmlDelRangeEnd w:id="12"/>
                          <w:p w14:paraId="6121E431" w14:textId="6109359F" w:rsidR="00506430" w:rsidRDefault="00000000" w:rsidP="00506430">
                            <w:pPr>
                              <w:pStyle w:val="NoSpacing"/>
                              <w:spacing w:before="120"/>
                              <w:jc w:val="center"/>
                              <w:rPr>
                                <w:color w:val="FFFFFF" w:themeColor="background1"/>
                              </w:rPr>
                            </w:pPr>
                            <w:customXmlDelRangeStart w:id="13" w:author="SAFEENA AKHTER" w:date="2025-03-26T21:08:00Z"/>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customXmlDelRangeEnd w:id="13"/>
                                <w:customXmlDelRangeStart w:id="14" w:author="SAFEENA AKHTER" w:date="2025-03-26T21:08:00Z"/>
                              </w:sdtContent>
                            </w:sdt>
                            <w:customXmlDelRangeEnd w:id="14"/>
                            <w:del w:id="15" w:author="SAFEENA AKHTER" w:date="2025-03-26T21:08:00Z" w16du:dateUtc="2025-03-26T16:08:00Z">
                              <w:r w:rsidR="00506430" w:rsidDel="00506430">
                                <w:rPr>
                                  <w:color w:val="FFFFFF" w:themeColor="background1"/>
                                </w:rPr>
                                <w:delText>  </w:delText>
                              </w:r>
                            </w:del>
                            <w:customXmlDelRangeStart w:id="16" w:author="SAFEENA AKHTER" w:date="2025-03-26T21:08:00Z"/>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customXmlDelRangeEnd w:id="16"/>
                                <w:customXmlDelRangeStart w:id="17" w:author="SAFEENA AKHTER" w:date="2025-03-26T21:08:00Z"/>
                              </w:sdtContent>
                            </w:sdt>
                            <w:customXmlDelRangeEnd w:id="17"/>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Nova" w:eastAsiaTheme="majorEastAsia" w:hAnsi="Arial Nova"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3C28EE" w14:textId="2F631251" w:rsidR="00506430" w:rsidRPr="003838FE" w:rsidRDefault="00506430">
                                <w:pPr>
                                  <w:pStyle w:val="NoSpacing"/>
                                  <w:jc w:val="center"/>
                                  <w:rPr>
                                    <w:rFonts w:ascii="Arial Nova" w:eastAsiaTheme="majorEastAsia" w:hAnsi="Arial Nova" w:cstheme="majorBidi"/>
                                    <w:caps/>
                                    <w:color w:val="156082" w:themeColor="accent1"/>
                                    <w:sz w:val="72"/>
                                    <w:szCs w:val="72"/>
                                    <w:rPrChange w:id="18" w:author="SAFEENA AKHTER" w:date="2025-03-26T21:30:00Z" w16du:dateUtc="2025-03-26T16:30:00Z">
                                      <w:rPr>
                                        <w:rFonts w:asciiTheme="majorHAnsi" w:eastAsiaTheme="majorEastAsia" w:hAnsiTheme="majorHAnsi" w:cstheme="majorBidi"/>
                                        <w:caps/>
                                        <w:color w:val="156082" w:themeColor="accent1"/>
                                        <w:sz w:val="72"/>
                                        <w:szCs w:val="72"/>
                                      </w:rPr>
                                    </w:rPrChange>
                                  </w:rPr>
                                </w:pPr>
                                <w:r w:rsidRPr="003838FE">
                                  <w:rPr>
                                    <w:rFonts w:ascii="Arial Nova" w:eastAsiaTheme="majorEastAsia" w:hAnsi="Arial Nova" w:cstheme="majorBidi"/>
                                    <w:caps/>
                                    <w:color w:val="156082" w:themeColor="accent1"/>
                                    <w:sz w:val="72"/>
                                    <w:szCs w:val="72"/>
                                    <w:rPrChange w:id="19" w:author="SAFEENA AKHTER" w:date="2025-03-26T21:30:00Z" w16du:dateUtc="2025-03-26T16:30:00Z">
                                      <w:rPr>
                                        <w:rFonts w:asciiTheme="majorHAnsi" w:eastAsiaTheme="majorEastAsia" w:hAnsiTheme="majorHAnsi" w:cstheme="majorBidi"/>
                                        <w:caps/>
                                        <w:color w:val="156082" w:themeColor="accent1"/>
                                        <w:sz w:val="72"/>
                                        <w:szCs w:val="72"/>
                                      </w:rPr>
                                    </w:rPrChange>
                                  </w:rPr>
                                  <w:t>Project management system for final year students</w:t>
                                </w:r>
                              </w:p>
                            </w:sdtContent>
                          </w:sdt>
                        </w:txbxContent>
                      </v:textbox>
                    </v:shape>
                    <w10:wrap anchorx="page" anchory="page"/>
                  </v:group>
                </w:pict>
              </mc:Fallback>
            </mc:AlternateContent>
          </w:r>
        </w:p>
        <w:p w14:paraId="09052E75" w14:textId="34D4F65E" w:rsidR="00506430" w:rsidDel="00EB33FC" w:rsidRDefault="00506430">
          <w:pPr>
            <w:rPr>
              <w:del w:id="20" w:author="SAFEENA AKHTER" w:date="2025-03-26T21:19:00Z" w16du:dateUtc="2025-03-26T16:19:00Z"/>
            </w:rPr>
          </w:pPr>
          <w:r>
            <w:rPr>
              <w:noProof/>
            </w:rPr>
            <mc:AlternateContent>
              <mc:Choice Requires="wps">
                <w:drawing>
                  <wp:anchor distT="0" distB="0" distL="114300" distR="114300" simplePos="0" relativeHeight="251669504" behindDoc="0" locked="0" layoutInCell="1" allowOverlap="1" wp14:anchorId="3382C77A" wp14:editId="6BDAD00E">
                    <wp:simplePos x="0" y="0"/>
                    <wp:positionH relativeFrom="column">
                      <wp:posOffset>600075</wp:posOffset>
                    </wp:positionH>
                    <wp:positionV relativeFrom="paragraph">
                      <wp:posOffset>3616960</wp:posOffset>
                    </wp:positionV>
                    <wp:extent cx="4591050" cy="4314825"/>
                    <wp:effectExtent l="0" t="0" r="0" b="9525"/>
                    <wp:wrapNone/>
                    <wp:docPr id="626719020" name="Text Box 1"/>
                    <wp:cNvGraphicFramePr/>
                    <a:graphic xmlns:a="http://schemas.openxmlformats.org/drawingml/2006/main">
                      <a:graphicData uri="http://schemas.microsoft.com/office/word/2010/wordprocessingShape">
                        <wps:wsp>
                          <wps:cNvSpPr txBox="1"/>
                          <wps:spPr>
                            <a:xfrm>
                              <a:off x="0" y="0"/>
                              <a:ext cx="4591050" cy="431482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14:paraId="4D85AC1B" w14:textId="77777777" w:rsidR="00EB33FC" w:rsidRPr="003838FE" w:rsidRDefault="00506430">
                                <w:pPr>
                                  <w:rPr>
                                    <w:rFonts w:ascii="Amasis MT Pro" w:hAnsi="Amasis MT Pro"/>
                                    <w:rPrChange w:id="21" w:author="SAFEENA AKHTER" w:date="2025-03-26T21:29:00Z" w16du:dateUtc="2025-03-26T16:29:00Z">
                                      <w:rPr/>
                                    </w:rPrChange>
                                  </w:rPr>
                                </w:pPr>
                                <w:r w:rsidRPr="003838FE">
                                  <w:rPr>
                                    <w:rFonts w:ascii="Amasis MT Pro" w:hAnsi="Amasis MT Pro"/>
                                    <w:rPrChange w:id="22" w:author="SAFEENA AKHTER" w:date="2025-03-26T21:29:00Z" w16du:dateUtc="2025-03-26T16:29:00Z">
                                      <w:rPr/>
                                    </w:rPrChange>
                                  </w:rPr>
                                  <w:t>Submitted by:</w:t>
                                </w:r>
                              </w:p>
                              <w:p w14:paraId="3F8E3E90" w14:textId="00882930" w:rsidR="00506430" w:rsidRPr="003838FE" w:rsidRDefault="00EB33FC">
                                <w:pPr>
                                  <w:rPr>
                                    <w:rFonts w:ascii="Amasis MT Pro" w:hAnsi="Amasis MT Pro"/>
                                    <w:rPrChange w:id="23" w:author="SAFEENA AKHTER" w:date="2025-03-26T21:29:00Z" w16du:dateUtc="2025-03-26T16:29:00Z">
                                      <w:rPr/>
                                    </w:rPrChange>
                                  </w:rPr>
                                </w:pPr>
                                <w:r w:rsidRPr="003838FE">
                                  <w:rPr>
                                    <w:rFonts w:ascii="Amasis MT Pro" w:hAnsi="Amasis MT Pro"/>
                                    <w:rPrChange w:id="24" w:author="SAFEENA AKHTER" w:date="2025-03-26T21:29:00Z" w16du:dateUtc="2025-03-26T16:29:00Z">
                                      <w:rPr/>
                                    </w:rPrChange>
                                  </w:rPr>
                                  <w:t xml:space="preserve">                   </w:t>
                                </w:r>
                                <w:r w:rsidR="00506430" w:rsidRPr="003838FE">
                                  <w:rPr>
                                    <w:rFonts w:ascii="Amasis MT Pro" w:hAnsi="Amasis MT Pro"/>
                                    <w:rPrChange w:id="25" w:author="SAFEENA AKHTER" w:date="2025-03-26T21:29:00Z" w16du:dateUtc="2025-03-26T16:29:00Z">
                                      <w:rPr/>
                                    </w:rPrChange>
                                  </w:rPr>
                                  <w:t xml:space="preserve"> Group </w:t>
                                </w:r>
                                <w:r w:rsidR="005825E6">
                                  <w:rPr>
                                    <w:rFonts w:ascii="Amasis MT Pro" w:hAnsi="Amasis MT Pro"/>
                                  </w:rPr>
                                  <w:t>4</w:t>
                                </w:r>
                                <w:r w:rsidR="00506430" w:rsidRPr="003838FE">
                                  <w:rPr>
                                    <w:rFonts w:ascii="Amasis MT Pro" w:hAnsi="Amasis MT Pro"/>
                                    <w:rPrChange w:id="26" w:author="SAFEENA AKHTER" w:date="2025-03-26T21:29:00Z" w16du:dateUtc="2025-03-26T16:29:00Z">
                                      <w:rPr/>
                                    </w:rPrChange>
                                  </w:rPr>
                                  <w:t xml:space="preserve"> </w:t>
                                </w:r>
                              </w:p>
                              <w:p w14:paraId="51429EBD" w14:textId="77777777" w:rsidR="00EB33FC" w:rsidRPr="003838FE" w:rsidRDefault="00506430">
                                <w:pPr>
                                  <w:rPr>
                                    <w:rFonts w:ascii="Amasis MT Pro" w:hAnsi="Amasis MT Pro"/>
                                    <w:rPrChange w:id="27" w:author="SAFEENA AKHTER" w:date="2025-03-26T21:29:00Z" w16du:dateUtc="2025-03-26T16:29:00Z">
                                      <w:rPr/>
                                    </w:rPrChange>
                                  </w:rPr>
                                </w:pPr>
                                <w:r w:rsidRPr="003838FE">
                                  <w:rPr>
                                    <w:rFonts w:ascii="Amasis MT Pro" w:hAnsi="Amasis MT Pro"/>
                                    <w:rPrChange w:id="28" w:author="SAFEENA AKHTER" w:date="2025-03-26T21:29:00Z" w16du:dateUtc="2025-03-26T16:29:00Z">
                                      <w:rPr/>
                                    </w:rPrChange>
                                  </w:rPr>
                                  <w:t>Team Lead:</w:t>
                                </w:r>
                              </w:p>
                              <w:p w14:paraId="0323BD2C" w14:textId="66F0A30F" w:rsidR="00506430" w:rsidRPr="003838FE" w:rsidRDefault="00EB33FC">
                                <w:pPr>
                                  <w:rPr>
                                    <w:rFonts w:ascii="Amasis MT Pro" w:hAnsi="Amasis MT Pro"/>
                                    <w:rPrChange w:id="29" w:author="SAFEENA AKHTER" w:date="2025-03-26T21:29:00Z" w16du:dateUtc="2025-03-26T16:29:00Z">
                                      <w:rPr/>
                                    </w:rPrChange>
                                  </w:rPr>
                                </w:pPr>
                                <w:r w:rsidRPr="003838FE">
                                  <w:rPr>
                                    <w:rFonts w:ascii="Amasis MT Pro" w:hAnsi="Amasis MT Pro"/>
                                    <w:rPrChange w:id="30" w:author="SAFEENA AKHTER" w:date="2025-03-26T21:29:00Z" w16du:dateUtc="2025-03-26T16:29:00Z">
                                      <w:rPr/>
                                    </w:rPrChange>
                                  </w:rPr>
                                  <w:t xml:space="preserve">                 </w:t>
                                </w:r>
                                <w:r w:rsidR="00506430" w:rsidRPr="003838FE">
                                  <w:rPr>
                                    <w:rFonts w:ascii="Amasis MT Pro" w:hAnsi="Amasis MT Pro"/>
                                    <w:rPrChange w:id="31" w:author="SAFEENA AKHTER" w:date="2025-03-26T21:29:00Z" w16du:dateUtc="2025-03-26T16:29:00Z">
                                      <w:rPr/>
                                    </w:rPrChange>
                                  </w:rPr>
                                  <w:t xml:space="preserve"> Safeena Akhter</w:t>
                                </w:r>
                              </w:p>
                              <w:p w14:paraId="45497E51" w14:textId="77777777" w:rsidR="00506430" w:rsidRPr="003838FE" w:rsidRDefault="00506430">
                                <w:pPr>
                                  <w:rPr>
                                    <w:rFonts w:ascii="Amasis MT Pro" w:hAnsi="Amasis MT Pro"/>
                                    <w:rPrChange w:id="32" w:author="SAFEENA AKHTER" w:date="2025-03-26T21:29:00Z" w16du:dateUtc="2025-03-26T16:29:00Z">
                                      <w:rPr/>
                                    </w:rPrChange>
                                  </w:rPr>
                                </w:pPr>
                                <w:r w:rsidRPr="003838FE">
                                  <w:rPr>
                                    <w:rFonts w:ascii="Amasis MT Pro" w:hAnsi="Amasis MT Pro"/>
                                    <w:rPrChange w:id="33" w:author="SAFEENA AKHTER" w:date="2025-03-26T21:29:00Z" w16du:dateUtc="2025-03-26T16:29:00Z">
                                      <w:rPr/>
                                    </w:rPrChange>
                                  </w:rPr>
                                  <w:t xml:space="preserve"> Team Members: </w:t>
                                </w:r>
                              </w:p>
                              <w:p w14:paraId="562DC329" w14:textId="6DE2E2D3" w:rsidR="00506430" w:rsidRPr="003838FE" w:rsidRDefault="00EB33FC">
                                <w:pPr>
                                  <w:rPr>
                                    <w:rFonts w:ascii="Amasis MT Pro" w:hAnsi="Amasis MT Pro"/>
                                    <w:rPrChange w:id="34" w:author="SAFEENA AKHTER" w:date="2025-03-26T21:29:00Z" w16du:dateUtc="2025-03-26T16:29:00Z">
                                      <w:rPr/>
                                    </w:rPrChange>
                                  </w:rPr>
                                </w:pPr>
                                <w:r w:rsidRPr="003838FE">
                                  <w:rPr>
                                    <w:rFonts w:ascii="Amasis MT Pro" w:hAnsi="Amasis MT Pro"/>
                                    <w:rPrChange w:id="35" w:author="SAFEENA AKHTER" w:date="2025-03-26T21:29:00Z" w16du:dateUtc="2025-03-26T16:29:00Z">
                                      <w:rPr/>
                                    </w:rPrChange>
                                  </w:rPr>
                                  <w:t xml:space="preserve">                     </w:t>
                                </w:r>
                                <w:r w:rsidR="00506430" w:rsidRPr="003838FE">
                                  <w:rPr>
                                    <w:rFonts w:ascii="Amasis MT Pro" w:hAnsi="Amasis MT Pro"/>
                                    <w:rPrChange w:id="36" w:author="SAFEENA AKHTER" w:date="2025-03-26T21:29:00Z" w16du:dateUtc="2025-03-26T16:29:00Z">
                                      <w:rPr/>
                                    </w:rPrChange>
                                  </w:rPr>
                                  <w:t>Haleema Sadia (member2)</w:t>
                                </w:r>
                              </w:p>
                              <w:p w14:paraId="179CEC15" w14:textId="7D281A0E" w:rsidR="00506430" w:rsidRPr="003838FE" w:rsidRDefault="00EB33FC">
                                <w:pPr>
                                  <w:rPr>
                                    <w:rFonts w:ascii="Amasis MT Pro" w:hAnsi="Amasis MT Pro"/>
                                    <w:rPrChange w:id="37" w:author="SAFEENA AKHTER" w:date="2025-03-26T21:29:00Z" w16du:dateUtc="2025-03-26T16:29:00Z">
                                      <w:rPr/>
                                    </w:rPrChange>
                                  </w:rPr>
                                </w:pPr>
                                <w:r w:rsidRPr="003838FE">
                                  <w:rPr>
                                    <w:rFonts w:ascii="Amasis MT Pro" w:hAnsi="Amasis MT Pro"/>
                                    <w:rPrChange w:id="38" w:author="SAFEENA AKHTER" w:date="2025-03-26T21:29:00Z" w16du:dateUtc="2025-03-26T16:29:00Z">
                                      <w:rPr/>
                                    </w:rPrChange>
                                  </w:rPr>
                                  <w:t xml:space="preserve">                      </w:t>
                                </w:r>
                                <w:r w:rsidR="00506430" w:rsidRPr="003838FE">
                                  <w:rPr>
                                    <w:rFonts w:ascii="Amasis MT Pro" w:hAnsi="Amasis MT Pro"/>
                                    <w:rPrChange w:id="39" w:author="SAFEENA AKHTER" w:date="2025-03-26T21:29:00Z" w16du:dateUtc="2025-03-26T16:29:00Z">
                                      <w:rPr/>
                                    </w:rPrChange>
                                  </w:rPr>
                                  <w:t>Masooma Muhammadi (Member3)</w:t>
                                </w:r>
                              </w:p>
                              <w:p w14:paraId="3FEB56FB" w14:textId="77777777" w:rsidR="00EB33FC" w:rsidRPr="003838FE" w:rsidRDefault="00506430">
                                <w:pPr>
                                  <w:rPr>
                                    <w:rFonts w:ascii="Amasis MT Pro" w:hAnsi="Amasis MT Pro"/>
                                    <w:rPrChange w:id="40" w:author="SAFEENA AKHTER" w:date="2025-03-26T21:29:00Z" w16du:dateUtc="2025-03-26T16:29:00Z">
                                      <w:rPr/>
                                    </w:rPrChange>
                                  </w:rPr>
                                </w:pPr>
                                <w:r w:rsidRPr="003838FE">
                                  <w:rPr>
                                    <w:rFonts w:ascii="Amasis MT Pro" w:hAnsi="Amasis MT Pro"/>
                                    <w:rPrChange w:id="41" w:author="SAFEENA AKHTER" w:date="2025-03-26T21:29:00Z" w16du:dateUtc="2025-03-26T16:29:00Z">
                                      <w:rPr/>
                                    </w:rPrChange>
                                  </w:rPr>
                                  <w:t xml:space="preserve"> Submission Date: </w:t>
                                </w:r>
                              </w:p>
                              <w:p w14:paraId="0EE1DC1C" w14:textId="5DECFE6F" w:rsidR="00EB33FC" w:rsidRPr="003838FE" w:rsidRDefault="00EB33FC">
                                <w:pPr>
                                  <w:rPr>
                                    <w:rFonts w:ascii="Amasis MT Pro" w:hAnsi="Amasis MT Pro"/>
                                    <w:rPrChange w:id="42" w:author="SAFEENA AKHTER" w:date="2025-03-26T21:29:00Z" w16du:dateUtc="2025-03-26T16:29:00Z">
                                      <w:rPr/>
                                    </w:rPrChange>
                                  </w:rPr>
                                </w:pPr>
                                <w:r w:rsidRPr="003838FE">
                                  <w:rPr>
                                    <w:rFonts w:ascii="Amasis MT Pro" w:hAnsi="Amasis MT Pro"/>
                                    <w:rPrChange w:id="43" w:author="SAFEENA AKHTER" w:date="2025-03-26T21:29:00Z" w16du:dateUtc="2025-03-26T16:29:00Z">
                                      <w:rPr/>
                                    </w:rPrChange>
                                  </w:rPr>
                                  <w:t xml:space="preserve">                              26</w:t>
                                </w:r>
                                <w:r w:rsidR="00506430" w:rsidRPr="003838FE">
                                  <w:rPr>
                                    <w:rFonts w:ascii="Amasis MT Pro" w:hAnsi="Amasis MT Pro"/>
                                    <w:rPrChange w:id="44" w:author="SAFEENA AKHTER" w:date="2025-03-26T21:29:00Z" w16du:dateUtc="2025-03-26T16:29:00Z">
                                      <w:rPr/>
                                    </w:rPrChange>
                                  </w:rPr>
                                  <w:t>/03/202</w:t>
                                </w:r>
                                <w:r w:rsidRPr="003838FE">
                                  <w:rPr>
                                    <w:rFonts w:ascii="Amasis MT Pro" w:hAnsi="Amasis MT Pro"/>
                                    <w:rPrChange w:id="45" w:author="SAFEENA AKHTER" w:date="2025-03-26T21:29:00Z" w16du:dateUtc="2025-03-26T16:29:00Z">
                                      <w:rPr/>
                                    </w:rPrChange>
                                  </w:rPr>
                                  <w:t>5</w:t>
                                </w:r>
                              </w:p>
                              <w:p w14:paraId="0C7CA1DF" w14:textId="6184196D" w:rsidR="00EB33FC" w:rsidRPr="003838FE" w:rsidRDefault="00506430">
                                <w:pPr>
                                  <w:rPr>
                                    <w:rFonts w:ascii="Amasis MT Pro" w:hAnsi="Amasis MT Pro"/>
                                    <w:rPrChange w:id="46" w:author="SAFEENA AKHTER" w:date="2025-03-26T21:29:00Z" w16du:dateUtc="2025-03-26T16:29:00Z">
                                      <w:rPr/>
                                    </w:rPrChange>
                                  </w:rPr>
                                </w:pPr>
                                <w:r w:rsidRPr="003838FE">
                                  <w:rPr>
                                    <w:rFonts w:ascii="Amasis MT Pro" w:hAnsi="Amasis MT Pro"/>
                                    <w:rPrChange w:id="47" w:author="SAFEENA AKHTER" w:date="2025-03-26T21:29:00Z" w16du:dateUtc="2025-03-26T16:29:00Z">
                                      <w:rPr/>
                                    </w:rPrChange>
                                  </w:rPr>
                                  <w:t xml:space="preserve"> </w:t>
                                </w:r>
                                <w:r w:rsidR="00EB33FC" w:rsidRPr="003838FE">
                                  <w:rPr>
                                    <w:rFonts w:ascii="Amasis MT Pro" w:hAnsi="Amasis MT Pro"/>
                                    <w:rPrChange w:id="48" w:author="SAFEENA AKHTER" w:date="2025-03-26T21:29:00Z" w16du:dateUtc="2025-03-26T16:29:00Z">
                                      <w:rPr/>
                                    </w:rPrChange>
                                  </w:rPr>
                                  <w:t>Submitted To:</w:t>
                                </w:r>
                              </w:p>
                              <w:p w14:paraId="44B69AA0" w14:textId="32EA1C66" w:rsidR="00EB33FC" w:rsidRPr="003838FE" w:rsidRDefault="00EB33FC">
                                <w:pPr>
                                  <w:rPr>
                                    <w:ins w:id="49" w:author="SAFEENA AKHTER" w:date="2025-03-26T21:12:00Z" w16du:dateUtc="2025-03-26T16:12:00Z"/>
                                    <w:rFonts w:ascii="Amasis MT Pro" w:hAnsi="Amasis MT Pro"/>
                                    <w:rPrChange w:id="50" w:author="SAFEENA AKHTER" w:date="2025-03-26T21:29:00Z" w16du:dateUtc="2025-03-26T16:29:00Z">
                                      <w:rPr>
                                        <w:ins w:id="51" w:author="SAFEENA AKHTER" w:date="2025-03-26T21:12:00Z" w16du:dateUtc="2025-03-26T16:12:00Z"/>
                                      </w:rPr>
                                    </w:rPrChange>
                                  </w:rPr>
                                </w:pPr>
                                <w:r w:rsidRPr="003838FE">
                                  <w:rPr>
                                    <w:rFonts w:ascii="Amasis MT Pro" w:hAnsi="Amasis MT Pro"/>
                                    <w:rPrChange w:id="52" w:author="SAFEENA AKHTER" w:date="2025-03-26T21:29:00Z" w16du:dateUtc="2025-03-26T16:29:00Z">
                                      <w:rPr/>
                                    </w:rPrChange>
                                  </w:rPr>
                                  <w:t xml:space="preserve">                          Dr. Onaiza Maqbool</w:t>
                                </w:r>
                              </w:p>
                              <w:p w14:paraId="761CB72D" w14:textId="77777777" w:rsidR="00EB33FC" w:rsidRPr="003838FE" w:rsidRDefault="00EB33FC" w:rsidP="00EB33FC">
                                <w:pPr>
                                  <w:rPr>
                                    <w:rFonts w:ascii="Amasis MT Pro" w:hAnsi="Amasis MT Pro"/>
                                    <w:rPrChange w:id="53" w:author="SAFEENA AKHTER" w:date="2025-03-26T21:29:00Z" w16du:dateUtc="2025-03-26T16:29:00Z">
                                      <w:rPr/>
                                    </w:rPrChange>
                                  </w:rPr>
                                </w:pPr>
                                <w:r w:rsidRPr="003838FE">
                                  <w:rPr>
                                    <w:rFonts w:ascii="Amasis MT Pro" w:hAnsi="Amasis MT Pro"/>
                                    <w:rPrChange w:id="54" w:author="SAFEENA AKHTER" w:date="2025-03-26T21:29:00Z" w16du:dateUtc="2025-03-26T16:29:00Z">
                                      <w:rPr/>
                                    </w:rPrChange>
                                  </w:rPr>
                                  <w:t xml:space="preserve">Course:  </w:t>
                                </w:r>
                              </w:p>
                              <w:p w14:paraId="46AC373A" w14:textId="77777777" w:rsidR="00EB33FC" w:rsidRPr="003838FE" w:rsidRDefault="00EB33FC" w:rsidP="00EB33FC">
                                <w:pPr>
                                  <w:rPr>
                                    <w:rFonts w:ascii="Amasis MT Pro" w:hAnsi="Amasis MT Pro"/>
                                    <w:rPrChange w:id="55" w:author="SAFEENA AKHTER" w:date="2025-03-26T21:29:00Z" w16du:dateUtc="2025-03-26T16:29:00Z">
                                      <w:rPr/>
                                    </w:rPrChange>
                                  </w:rPr>
                                </w:pPr>
                                <w:r w:rsidRPr="003838FE">
                                  <w:rPr>
                                    <w:rFonts w:ascii="Amasis MT Pro" w:hAnsi="Amasis MT Pro"/>
                                    <w:rPrChange w:id="56" w:author="SAFEENA AKHTER" w:date="2025-03-26T21:29:00Z" w16du:dateUtc="2025-03-26T16:29:00Z">
                                      <w:rPr/>
                                    </w:rPrChange>
                                  </w:rPr>
                                  <w:t xml:space="preserve">                  Software Construction </w:t>
                                </w:r>
                              </w:p>
                              <w:p w14:paraId="2B7D607B" w14:textId="77777777" w:rsidR="00EB33FC" w:rsidRDefault="00EB33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82C77A" id="Text Box 1" o:spid="_x0000_s1030" type="#_x0000_t202" style="position:absolute;margin-left:47.25pt;margin-top:284.8pt;width:361.5pt;height:339.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" fillcolor="#156082 [3204]" stroked="f">
                    <v:textbox>
                      <w:txbxContent>
                        <w:p w14:paraId="4D85AC1B" w14:textId="77777777" w:rsidR="00EB33FC" w:rsidRPr="003838FE" w:rsidRDefault="00506430">
                          <w:pPr>
                            <w:rPr>
                              <w:rFonts w:ascii="Amasis MT Pro" w:hAnsi="Amasis MT Pro"/>
                              <w:rPrChange w:id="57" w:author="SAFEENA AKHTER" w:date="2025-03-26T21:29:00Z" w16du:dateUtc="2025-03-26T16:29:00Z">
                                <w:rPr/>
                              </w:rPrChange>
                            </w:rPr>
                          </w:pPr>
                          <w:r w:rsidRPr="003838FE">
                            <w:rPr>
                              <w:rFonts w:ascii="Amasis MT Pro" w:hAnsi="Amasis MT Pro"/>
                              <w:rPrChange w:id="58" w:author="SAFEENA AKHTER" w:date="2025-03-26T21:29:00Z" w16du:dateUtc="2025-03-26T16:29:00Z">
                                <w:rPr/>
                              </w:rPrChange>
                            </w:rPr>
                            <w:t>Submitted by:</w:t>
                          </w:r>
                        </w:p>
                        <w:p w14:paraId="3F8E3E90" w14:textId="00882930" w:rsidR="00506430" w:rsidRPr="003838FE" w:rsidRDefault="00EB33FC">
                          <w:pPr>
                            <w:rPr>
                              <w:rFonts w:ascii="Amasis MT Pro" w:hAnsi="Amasis MT Pro"/>
                              <w:rPrChange w:id="59" w:author="SAFEENA AKHTER" w:date="2025-03-26T21:29:00Z" w16du:dateUtc="2025-03-26T16:29:00Z">
                                <w:rPr/>
                              </w:rPrChange>
                            </w:rPr>
                          </w:pPr>
                          <w:r w:rsidRPr="003838FE">
                            <w:rPr>
                              <w:rFonts w:ascii="Amasis MT Pro" w:hAnsi="Amasis MT Pro"/>
                              <w:rPrChange w:id="60" w:author="SAFEENA AKHTER" w:date="2025-03-26T21:29:00Z" w16du:dateUtc="2025-03-26T16:29:00Z">
                                <w:rPr/>
                              </w:rPrChange>
                            </w:rPr>
                            <w:t xml:space="preserve">                   </w:t>
                          </w:r>
                          <w:r w:rsidR="00506430" w:rsidRPr="003838FE">
                            <w:rPr>
                              <w:rFonts w:ascii="Amasis MT Pro" w:hAnsi="Amasis MT Pro"/>
                              <w:rPrChange w:id="61" w:author="SAFEENA AKHTER" w:date="2025-03-26T21:29:00Z" w16du:dateUtc="2025-03-26T16:29:00Z">
                                <w:rPr/>
                              </w:rPrChange>
                            </w:rPr>
                            <w:t xml:space="preserve"> Group </w:t>
                          </w:r>
                          <w:r w:rsidR="005825E6">
                            <w:rPr>
                              <w:rFonts w:ascii="Amasis MT Pro" w:hAnsi="Amasis MT Pro"/>
                            </w:rPr>
                            <w:t>4</w:t>
                          </w:r>
                          <w:r w:rsidR="00506430" w:rsidRPr="003838FE">
                            <w:rPr>
                              <w:rFonts w:ascii="Amasis MT Pro" w:hAnsi="Amasis MT Pro"/>
                              <w:rPrChange w:id="62" w:author="SAFEENA AKHTER" w:date="2025-03-26T21:29:00Z" w16du:dateUtc="2025-03-26T16:29:00Z">
                                <w:rPr/>
                              </w:rPrChange>
                            </w:rPr>
                            <w:t xml:space="preserve"> </w:t>
                          </w:r>
                        </w:p>
                        <w:p w14:paraId="51429EBD" w14:textId="77777777" w:rsidR="00EB33FC" w:rsidRPr="003838FE" w:rsidRDefault="00506430">
                          <w:pPr>
                            <w:rPr>
                              <w:rFonts w:ascii="Amasis MT Pro" w:hAnsi="Amasis MT Pro"/>
                              <w:rPrChange w:id="63" w:author="SAFEENA AKHTER" w:date="2025-03-26T21:29:00Z" w16du:dateUtc="2025-03-26T16:29:00Z">
                                <w:rPr/>
                              </w:rPrChange>
                            </w:rPr>
                          </w:pPr>
                          <w:r w:rsidRPr="003838FE">
                            <w:rPr>
                              <w:rFonts w:ascii="Amasis MT Pro" w:hAnsi="Amasis MT Pro"/>
                              <w:rPrChange w:id="64" w:author="SAFEENA AKHTER" w:date="2025-03-26T21:29:00Z" w16du:dateUtc="2025-03-26T16:29:00Z">
                                <w:rPr/>
                              </w:rPrChange>
                            </w:rPr>
                            <w:t>Team Lead:</w:t>
                          </w:r>
                        </w:p>
                        <w:p w14:paraId="0323BD2C" w14:textId="66F0A30F" w:rsidR="00506430" w:rsidRPr="003838FE" w:rsidRDefault="00EB33FC">
                          <w:pPr>
                            <w:rPr>
                              <w:rFonts w:ascii="Amasis MT Pro" w:hAnsi="Amasis MT Pro"/>
                              <w:rPrChange w:id="65" w:author="SAFEENA AKHTER" w:date="2025-03-26T21:29:00Z" w16du:dateUtc="2025-03-26T16:29:00Z">
                                <w:rPr/>
                              </w:rPrChange>
                            </w:rPr>
                          </w:pPr>
                          <w:r w:rsidRPr="003838FE">
                            <w:rPr>
                              <w:rFonts w:ascii="Amasis MT Pro" w:hAnsi="Amasis MT Pro"/>
                              <w:rPrChange w:id="66" w:author="SAFEENA AKHTER" w:date="2025-03-26T21:29:00Z" w16du:dateUtc="2025-03-26T16:29:00Z">
                                <w:rPr/>
                              </w:rPrChange>
                            </w:rPr>
                            <w:t xml:space="preserve">                 </w:t>
                          </w:r>
                          <w:r w:rsidR="00506430" w:rsidRPr="003838FE">
                            <w:rPr>
                              <w:rFonts w:ascii="Amasis MT Pro" w:hAnsi="Amasis MT Pro"/>
                              <w:rPrChange w:id="67" w:author="SAFEENA AKHTER" w:date="2025-03-26T21:29:00Z" w16du:dateUtc="2025-03-26T16:29:00Z">
                                <w:rPr/>
                              </w:rPrChange>
                            </w:rPr>
                            <w:t xml:space="preserve"> Safeena Akhter</w:t>
                          </w:r>
                        </w:p>
                        <w:p w14:paraId="45497E51" w14:textId="77777777" w:rsidR="00506430" w:rsidRPr="003838FE" w:rsidRDefault="00506430">
                          <w:pPr>
                            <w:rPr>
                              <w:rFonts w:ascii="Amasis MT Pro" w:hAnsi="Amasis MT Pro"/>
                              <w:rPrChange w:id="68" w:author="SAFEENA AKHTER" w:date="2025-03-26T21:29:00Z" w16du:dateUtc="2025-03-26T16:29:00Z">
                                <w:rPr/>
                              </w:rPrChange>
                            </w:rPr>
                          </w:pPr>
                          <w:r w:rsidRPr="003838FE">
                            <w:rPr>
                              <w:rFonts w:ascii="Amasis MT Pro" w:hAnsi="Amasis MT Pro"/>
                              <w:rPrChange w:id="69" w:author="SAFEENA AKHTER" w:date="2025-03-26T21:29:00Z" w16du:dateUtc="2025-03-26T16:29:00Z">
                                <w:rPr/>
                              </w:rPrChange>
                            </w:rPr>
                            <w:t xml:space="preserve"> Team Members: </w:t>
                          </w:r>
                        </w:p>
                        <w:p w14:paraId="562DC329" w14:textId="6DE2E2D3" w:rsidR="00506430" w:rsidRPr="003838FE" w:rsidRDefault="00EB33FC">
                          <w:pPr>
                            <w:rPr>
                              <w:rFonts w:ascii="Amasis MT Pro" w:hAnsi="Amasis MT Pro"/>
                              <w:rPrChange w:id="70" w:author="SAFEENA AKHTER" w:date="2025-03-26T21:29:00Z" w16du:dateUtc="2025-03-26T16:29:00Z">
                                <w:rPr/>
                              </w:rPrChange>
                            </w:rPr>
                          </w:pPr>
                          <w:r w:rsidRPr="003838FE">
                            <w:rPr>
                              <w:rFonts w:ascii="Amasis MT Pro" w:hAnsi="Amasis MT Pro"/>
                              <w:rPrChange w:id="71" w:author="SAFEENA AKHTER" w:date="2025-03-26T21:29:00Z" w16du:dateUtc="2025-03-26T16:29:00Z">
                                <w:rPr/>
                              </w:rPrChange>
                            </w:rPr>
                            <w:t xml:space="preserve">                     </w:t>
                          </w:r>
                          <w:r w:rsidR="00506430" w:rsidRPr="003838FE">
                            <w:rPr>
                              <w:rFonts w:ascii="Amasis MT Pro" w:hAnsi="Amasis MT Pro"/>
                              <w:rPrChange w:id="72" w:author="SAFEENA AKHTER" w:date="2025-03-26T21:29:00Z" w16du:dateUtc="2025-03-26T16:29:00Z">
                                <w:rPr/>
                              </w:rPrChange>
                            </w:rPr>
                            <w:t>Haleema Sadia (member2)</w:t>
                          </w:r>
                        </w:p>
                        <w:p w14:paraId="179CEC15" w14:textId="7D281A0E" w:rsidR="00506430" w:rsidRPr="003838FE" w:rsidRDefault="00EB33FC">
                          <w:pPr>
                            <w:rPr>
                              <w:rFonts w:ascii="Amasis MT Pro" w:hAnsi="Amasis MT Pro"/>
                              <w:rPrChange w:id="73" w:author="SAFEENA AKHTER" w:date="2025-03-26T21:29:00Z" w16du:dateUtc="2025-03-26T16:29:00Z">
                                <w:rPr/>
                              </w:rPrChange>
                            </w:rPr>
                          </w:pPr>
                          <w:r w:rsidRPr="003838FE">
                            <w:rPr>
                              <w:rFonts w:ascii="Amasis MT Pro" w:hAnsi="Amasis MT Pro"/>
                              <w:rPrChange w:id="74" w:author="SAFEENA AKHTER" w:date="2025-03-26T21:29:00Z" w16du:dateUtc="2025-03-26T16:29:00Z">
                                <w:rPr/>
                              </w:rPrChange>
                            </w:rPr>
                            <w:t xml:space="preserve">                      </w:t>
                          </w:r>
                          <w:r w:rsidR="00506430" w:rsidRPr="003838FE">
                            <w:rPr>
                              <w:rFonts w:ascii="Amasis MT Pro" w:hAnsi="Amasis MT Pro"/>
                              <w:rPrChange w:id="75" w:author="SAFEENA AKHTER" w:date="2025-03-26T21:29:00Z" w16du:dateUtc="2025-03-26T16:29:00Z">
                                <w:rPr/>
                              </w:rPrChange>
                            </w:rPr>
                            <w:t>Masooma Muhammadi (Member3)</w:t>
                          </w:r>
                        </w:p>
                        <w:p w14:paraId="3FEB56FB" w14:textId="77777777" w:rsidR="00EB33FC" w:rsidRPr="003838FE" w:rsidRDefault="00506430">
                          <w:pPr>
                            <w:rPr>
                              <w:rFonts w:ascii="Amasis MT Pro" w:hAnsi="Amasis MT Pro"/>
                              <w:rPrChange w:id="76" w:author="SAFEENA AKHTER" w:date="2025-03-26T21:29:00Z" w16du:dateUtc="2025-03-26T16:29:00Z">
                                <w:rPr/>
                              </w:rPrChange>
                            </w:rPr>
                          </w:pPr>
                          <w:r w:rsidRPr="003838FE">
                            <w:rPr>
                              <w:rFonts w:ascii="Amasis MT Pro" w:hAnsi="Amasis MT Pro"/>
                              <w:rPrChange w:id="77" w:author="SAFEENA AKHTER" w:date="2025-03-26T21:29:00Z" w16du:dateUtc="2025-03-26T16:29:00Z">
                                <w:rPr/>
                              </w:rPrChange>
                            </w:rPr>
                            <w:t xml:space="preserve"> Submission Date: </w:t>
                          </w:r>
                        </w:p>
                        <w:p w14:paraId="0EE1DC1C" w14:textId="5DECFE6F" w:rsidR="00EB33FC" w:rsidRPr="003838FE" w:rsidRDefault="00EB33FC">
                          <w:pPr>
                            <w:rPr>
                              <w:rFonts w:ascii="Amasis MT Pro" w:hAnsi="Amasis MT Pro"/>
                              <w:rPrChange w:id="78" w:author="SAFEENA AKHTER" w:date="2025-03-26T21:29:00Z" w16du:dateUtc="2025-03-26T16:29:00Z">
                                <w:rPr/>
                              </w:rPrChange>
                            </w:rPr>
                          </w:pPr>
                          <w:r w:rsidRPr="003838FE">
                            <w:rPr>
                              <w:rFonts w:ascii="Amasis MT Pro" w:hAnsi="Amasis MT Pro"/>
                              <w:rPrChange w:id="79" w:author="SAFEENA AKHTER" w:date="2025-03-26T21:29:00Z" w16du:dateUtc="2025-03-26T16:29:00Z">
                                <w:rPr/>
                              </w:rPrChange>
                            </w:rPr>
                            <w:t xml:space="preserve">                              26</w:t>
                          </w:r>
                          <w:r w:rsidR="00506430" w:rsidRPr="003838FE">
                            <w:rPr>
                              <w:rFonts w:ascii="Amasis MT Pro" w:hAnsi="Amasis MT Pro"/>
                              <w:rPrChange w:id="80" w:author="SAFEENA AKHTER" w:date="2025-03-26T21:29:00Z" w16du:dateUtc="2025-03-26T16:29:00Z">
                                <w:rPr/>
                              </w:rPrChange>
                            </w:rPr>
                            <w:t>/03/202</w:t>
                          </w:r>
                          <w:r w:rsidRPr="003838FE">
                            <w:rPr>
                              <w:rFonts w:ascii="Amasis MT Pro" w:hAnsi="Amasis MT Pro"/>
                              <w:rPrChange w:id="81" w:author="SAFEENA AKHTER" w:date="2025-03-26T21:29:00Z" w16du:dateUtc="2025-03-26T16:29:00Z">
                                <w:rPr/>
                              </w:rPrChange>
                            </w:rPr>
                            <w:t>5</w:t>
                          </w:r>
                        </w:p>
                        <w:p w14:paraId="0C7CA1DF" w14:textId="6184196D" w:rsidR="00EB33FC" w:rsidRPr="003838FE" w:rsidRDefault="00506430">
                          <w:pPr>
                            <w:rPr>
                              <w:rFonts w:ascii="Amasis MT Pro" w:hAnsi="Amasis MT Pro"/>
                              <w:rPrChange w:id="82" w:author="SAFEENA AKHTER" w:date="2025-03-26T21:29:00Z" w16du:dateUtc="2025-03-26T16:29:00Z">
                                <w:rPr/>
                              </w:rPrChange>
                            </w:rPr>
                          </w:pPr>
                          <w:r w:rsidRPr="003838FE">
                            <w:rPr>
                              <w:rFonts w:ascii="Amasis MT Pro" w:hAnsi="Amasis MT Pro"/>
                              <w:rPrChange w:id="83" w:author="SAFEENA AKHTER" w:date="2025-03-26T21:29:00Z" w16du:dateUtc="2025-03-26T16:29:00Z">
                                <w:rPr/>
                              </w:rPrChange>
                            </w:rPr>
                            <w:t xml:space="preserve"> </w:t>
                          </w:r>
                          <w:r w:rsidR="00EB33FC" w:rsidRPr="003838FE">
                            <w:rPr>
                              <w:rFonts w:ascii="Amasis MT Pro" w:hAnsi="Amasis MT Pro"/>
                              <w:rPrChange w:id="84" w:author="SAFEENA AKHTER" w:date="2025-03-26T21:29:00Z" w16du:dateUtc="2025-03-26T16:29:00Z">
                                <w:rPr/>
                              </w:rPrChange>
                            </w:rPr>
                            <w:t>Submitted To:</w:t>
                          </w:r>
                        </w:p>
                        <w:p w14:paraId="44B69AA0" w14:textId="32EA1C66" w:rsidR="00EB33FC" w:rsidRPr="003838FE" w:rsidRDefault="00EB33FC">
                          <w:pPr>
                            <w:rPr>
                              <w:ins w:id="85" w:author="SAFEENA AKHTER" w:date="2025-03-26T21:12:00Z" w16du:dateUtc="2025-03-26T16:12:00Z"/>
                              <w:rFonts w:ascii="Amasis MT Pro" w:hAnsi="Amasis MT Pro"/>
                              <w:rPrChange w:id="86" w:author="SAFEENA AKHTER" w:date="2025-03-26T21:29:00Z" w16du:dateUtc="2025-03-26T16:29:00Z">
                                <w:rPr>
                                  <w:ins w:id="87" w:author="SAFEENA AKHTER" w:date="2025-03-26T21:12:00Z" w16du:dateUtc="2025-03-26T16:12:00Z"/>
                                </w:rPr>
                              </w:rPrChange>
                            </w:rPr>
                          </w:pPr>
                          <w:r w:rsidRPr="003838FE">
                            <w:rPr>
                              <w:rFonts w:ascii="Amasis MT Pro" w:hAnsi="Amasis MT Pro"/>
                              <w:rPrChange w:id="88" w:author="SAFEENA AKHTER" w:date="2025-03-26T21:29:00Z" w16du:dateUtc="2025-03-26T16:29:00Z">
                                <w:rPr/>
                              </w:rPrChange>
                            </w:rPr>
                            <w:t xml:space="preserve">                          Dr. Onaiza Maqbool</w:t>
                          </w:r>
                        </w:p>
                        <w:p w14:paraId="761CB72D" w14:textId="77777777" w:rsidR="00EB33FC" w:rsidRPr="003838FE" w:rsidRDefault="00EB33FC" w:rsidP="00EB33FC">
                          <w:pPr>
                            <w:rPr>
                              <w:rFonts w:ascii="Amasis MT Pro" w:hAnsi="Amasis MT Pro"/>
                              <w:rPrChange w:id="89" w:author="SAFEENA AKHTER" w:date="2025-03-26T21:29:00Z" w16du:dateUtc="2025-03-26T16:29:00Z">
                                <w:rPr/>
                              </w:rPrChange>
                            </w:rPr>
                          </w:pPr>
                          <w:r w:rsidRPr="003838FE">
                            <w:rPr>
                              <w:rFonts w:ascii="Amasis MT Pro" w:hAnsi="Amasis MT Pro"/>
                              <w:rPrChange w:id="90" w:author="SAFEENA AKHTER" w:date="2025-03-26T21:29:00Z" w16du:dateUtc="2025-03-26T16:29:00Z">
                                <w:rPr/>
                              </w:rPrChange>
                            </w:rPr>
                            <w:t xml:space="preserve">Course:  </w:t>
                          </w:r>
                        </w:p>
                        <w:p w14:paraId="46AC373A" w14:textId="77777777" w:rsidR="00EB33FC" w:rsidRPr="003838FE" w:rsidRDefault="00EB33FC" w:rsidP="00EB33FC">
                          <w:pPr>
                            <w:rPr>
                              <w:rFonts w:ascii="Amasis MT Pro" w:hAnsi="Amasis MT Pro"/>
                              <w:rPrChange w:id="91" w:author="SAFEENA AKHTER" w:date="2025-03-26T21:29:00Z" w16du:dateUtc="2025-03-26T16:29:00Z">
                                <w:rPr/>
                              </w:rPrChange>
                            </w:rPr>
                          </w:pPr>
                          <w:r w:rsidRPr="003838FE">
                            <w:rPr>
                              <w:rFonts w:ascii="Amasis MT Pro" w:hAnsi="Amasis MT Pro"/>
                              <w:rPrChange w:id="92" w:author="SAFEENA AKHTER" w:date="2025-03-26T21:29:00Z" w16du:dateUtc="2025-03-26T16:29:00Z">
                                <w:rPr/>
                              </w:rPrChange>
                            </w:rPr>
                            <w:t xml:space="preserve">                  Software Construction </w:t>
                          </w:r>
                        </w:p>
                        <w:p w14:paraId="2B7D607B" w14:textId="77777777" w:rsidR="00EB33FC" w:rsidRDefault="00EB33FC"/>
                      </w:txbxContent>
                    </v:textbox>
                  </v:shape>
                </w:pict>
              </mc:Fallback>
            </mc:AlternateContent>
          </w:r>
          <w:r>
            <w:br w:type="page"/>
          </w:r>
        </w:p>
      </w:sdtContent>
    </w:sdt>
    <w:p w14:paraId="286EAC2B" w14:textId="7EF1278A" w:rsidR="00EB33FC" w:rsidRDefault="00EB33FC" w:rsidP="003838FE">
      <w:pPr>
        <w:rPr>
          <w:rFonts w:ascii="Times New Roman" w:hAnsi="Times New Roman" w:cs="Times New Roman"/>
          <w:b/>
          <w:bCs/>
          <w:sz w:val="32"/>
          <w:szCs w:val="32"/>
          <w:u w:val="single"/>
        </w:rPr>
      </w:pPr>
      <w:r>
        <w:t xml:space="preserve">                            </w:t>
      </w:r>
      <w:r w:rsidRPr="003838FE">
        <w:rPr>
          <w:rFonts w:ascii="Times New Roman" w:hAnsi="Times New Roman" w:cs="Times New Roman"/>
          <w:b/>
          <w:bCs/>
          <w:sz w:val="32"/>
          <w:szCs w:val="32"/>
          <w:u w:val="single"/>
          <w:rPrChange w:id="93" w:author="SAFEENA AKHTER" w:date="2025-03-26T21:21:00Z" w16du:dateUtc="2025-03-26T16:21:00Z">
            <w:rPr/>
          </w:rPrChange>
        </w:rPr>
        <w:t xml:space="preserve">SRS </w:t>
      </w:r>
      <w:r w:rsidR="003838FE" w:rsidRPr="003838FE">
        <w:rPr>
          <w:rFonts w:ascii="Times New Roman" w:hAnsi="Times New Roman" w:cs="Times New Roman"/>
          <w:b/>
          <w:bCs/>
          <w:sz w:val="32"/>
          <w:szCs w:val="32"/>
          <w:u w:val="single"/>
          <w:rPrChange w:id="94" w:author="SAFEENA AKHTER" w:date="2025-03-26T21:21:00Z" w16du:dateUtc="2025-03-26T16:21:00Z">
            <w:rPr/>
          </w:rPrChange>
        </w:rPr>
        <w:t xml:space="preserve">Author and Team </w:t>
      </w:r>
      <w:r w:rsidR="003838FE" w:rsidRPr="003838FE">
        <w:rPr>
          <w:rFonts w:ascii="Times New Roman" w:hAnsi="Times New Roman" w:cs="Times New Roman"/>
          <w:b/>
          <w:bCs/>
          <w:sz w:val="32"/>
          <w:szCs w:val="32"/>
          <w:u w:val="single"/>
        </w:rPr>
        <w:t xml:space="preserve">Members </w:t>
      </w:r>
      <w:r w:rsidR="003838FE">
        <w:rPr>
          <w:rFonts w:ascii="Times New Roman" w:hAnsi="Times New Roman" w:cs="Times New Roman"/>
          <w:b/>
          <w:bCs/>
          <w:sz w:val="32"/>
          <w:szCs w:val="32"/>
          <w:u w:val="single"/>
        </w:rPr>
        <w:t>S</w:t>
      </w:r>
      <w:r w:rsidR="003838FE" w:rsidRPr="003838FE">
        <w:rPr>
          <w:rFonts w:ascii="Times New Roman" w:hAnsi="Times New Roman" w:cs="Times New Roman"/>
          <w:b/>
          <w:bCs/>
          <w:sz w:val="32"/>
          <w:szCs w:val="32"/>
          <w:u w:val="single"/>
        </w:rPr>
        <w:t>ignature:</w:t>
      </w:r>
    </w:p>
    <w:tbl>
      <w:tblPr>
        <w:tblStyle w:val="TableGrid"/>
        <w:tblpPr w:leftFromText="180" w:rightFromText="180" w:horzAnchor="margin" w:tblpY="1155"/>
        <w:tblW w:w="8548" w:type="dxa"/>
        <w:tblLook w:val="04A0" w:firstRow="1" w:lastRow="0" w:firstColumn="1" w:lastColumn="0" w:noHBand="0" w:noVBand="1"/>
        <w:tblPrChange w:id="95" w:author="SAFEENA AKHTER" w:date="2025-03-26T21:25:00Z" w16du:dateUtc="2025-03-26T16:25:00Z">
          <w:tblPr>
            <w:tblStyle w:val="TableGrid"/>
            <w:tblW w:w="8548" w:type="dxa"/>
            <w:tblLook w:val="04A0" w:firstRow="1" w:lastRow="0" w:firstColumn="1" w:lastColumn="0" w:noHBand="0" w:noVBand="1"/>
          </w:tblPr>
        </w:tblPrChange>
      </w:tblPr>
      <w:tblGrid>
        <w:gridCol w:w="4072"/>
        <w:gridCol w:w="2493"/>
        <w:gridCol w:w="1983"/>
        <w:tblGridChange w:id="96">
          <w:tblGrid>
            <w:gridCol w:w="4072"/>
            <w:gridCol w:w="2493"/>
            <w:gridCol w:w="1983"/>
          </w:tblGrid>
        </w:tblGridChange>
      </w:tblGrid>
      <w:tr w:rsidR="003838FE" w:rsidRPr="003838FE" w14:paraId="73E4BE2C" w14:textId="77777777" w:rsidTr="003838FE">
        <w:trPr>
          <w:trHeight w:val="367"/>
          <w:trPrChange w:id="97" w:author="SAFEENA AKHTER" w:date="2025-03-26T21:25:00Z" w16du:dateUtc="2025-03-26T16:25:00Z">
            <w:trPr>
              <w:trHeight w:val="367"/>
            </w:trPr>
          </w:trPrChange>
        </w:trPr>
        <w:tc>
          <w:tcPr>
            <w:tcW w:w="0" w:type="auto"/>
            <w:tcPrChange w:id="98" w:author="SAFEENA AKHTER" w:date="2025-03-26T21:25:00Z" w16du:dateUtc="2025-03-26T16:25:00Z">
              <w:tcPr>
                <w:tcW w:w="0" w:type="auto"/>
              </w:tcPr>
            </w:tcPrChange>
          </w:tcPr>
          <w:p w14:paraId="299B7E5A" w14:textId="2F480A51" w:rsidR="003838FE" w:rsidRPr="003838FE" w:rsidRDefault="003838FE" w:rsidP="003838FE">
            <w:pPr>
              <w:rPr>
                <w:rFonts w:ascii="Times New Roman" w:eastAsia="Times New Roman" w:hAnsi="Times New Roman" w:cs="Times New Roman"/>
                <w:b/>
                <w:bCs/>
                <w:sz w:val="32"/>
                <w:szCs w:val="32"/>
                <w:u w:val="single"/>
              </w:rPr>
            </w:pPr>
            <w:r w:rsidRPr="003838FE">
              <w:rPr>
                <w:rFonts w:ascii="Times New Roman" w:eastAsia="Times New Roman" w:hAnsi="Times New Roman" w:cs="Times New Roman"/>
                <w:b/>
                <w:bCs/>
                <w:sz w:val="32"/>
                <w:szCs w:val="32"/>
                <w:u w:val="single"/>
              </w:rPr>
              <w:t xml:space="preserve">Name </w:t>
            </w:r>
          </w:p>
        </w:tc>
        <w:tc>
          <w:tcPr>
            <w:tcW w:w="2493" w:type="dxa"/>
            <w:tcPrChange w:id="99" w:author="SAFEENA AKHTER" w:date="2025-03-26T21:25:00Z" w16du:dateUtc="2025-03-26T16:25:00Z">
              <w:tcPr>
                <w:tcW w:w="2493" w:type="dxa"/>
              </w:tcPr>
            </w:tcPrChange>
          </w:tcPr>
          <w:p w14:paraId="4D4B054E" w14:textId="429DC5B8" w:rsidR="003838FE" w:rsidRPr="003838FE" w:rsidRDefault="003838FE" w:rsidP="003838FE">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w:t>
            </w:r>
            <w:r w:rsidRPr="003838FE">
              <w:rPr>
                <w:rFonts w:ascii="Times New Roman" w:eastAsia="Times New Roman" w:hAnsi="Times New Roman" w:cs="Times New Roman"/>
                <w:b/>
                <w:bCs/>
                <w:sz w:val="32"/>
                <w:szCs w:val="32"/>
                <w:u w:val="single"/>
              </w:rPr>
              <w:t>ole</w:t>
            </w:r>
          </w:p>
        </w:tc>
        <w:tc>
          <w:tcPr>
            <w:tcW w:w="1983" w:type="dxa"/>
            <w:tcPrChange w:id="100" w:author="SAFEENA AKHTER" w:date="2025-03-26T21:25:00Z" w16du:dateUtc="2025-03-26T16:25:00Z">
              <w:tcPr>
                <w:tcW w:w="1983" w:type="dxa"/>
              </w:tcPr>
            </w:tcPrChange>
          </w:tcPr>
          <w:p w14:paraId="52176D88" w14:textId="46093D51" w:rsidR="003838FE" w:rsidRPr="003838FE" w:rsidRDefault="003838FE" w:rsidP="003838FE">
            <w:pP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S</w:t>
            </w:r>
            <w:r w:rsidRPr="003838FE">
              <w:rPr>
                <w:rFonts w:ascii="Times New Roman" w:eastAsia="Times New Roman" w:hAnsi="Times New Roman" w:cs="Times New Roman"/>
                <w:b/>
                <w:bCs/>
                <w:sz w:val="32"/>
                <w:szCs w:val="32"/>
                <w:u w:val="single"/>
              </w:rPr>
              <w:t>ignature</w:t>
            </w:r>
          </w:p>
        </w:tc>
      </w:tr>
      <w:tr w:rsidR="003838FE" w:rsidRPr="003838FE" w14:paraId="21F73C0B" w14:textId="77777777" w:rsidTr="003838FE">
        <w:trPr>
          <w:trHeight w:val="781"/>
          <w:trPrChange w:id="101" w:author="SAFEENA AKHTER" w:date="2025-03-26T21:25:00Z" w16du:dateUtc="2025-03-26T16:25:00Z">
            <w:trPr>
              <w:trHeight w:val="781"/>
            </w:trPr>
          </w:trPrChange>
        </w:trPr>
        <w:tc>
          <w:tcPr>
            <w:tcW w:w="0" w:type="auto"/>
            <w:tcPrChange w:id="102" w:author="SAFEENA AKHTER" w:date="2025-03-26T21:25:00Z" w16du:dateUtc="2025-03-26T16:25:00Z">
              <w:tcPr>
                <w:tcW w:w="0" w:type="auto"/>
              </w:tcPr>
            </w:tcPrChange>
          </w:tcPr>
          <w:p w14:paraId="7971B36A" w14:textId="6D9D0338" w:rsidR="003838FE" w:rsidRPr="003838FE" w:rsidRDefault="003838FE" w:rsidP="003838FE">
            <w:pPr>
              <w:rPr>
                <w:rFonts w:ascii="Times New Roman" w:eastAsia="Times New Roman" w:hAnsi="Times New Roman" w:cs="Times New Roman"/>
                <w:sz w:val="32"/>
                <w:szCs w:val="32"/>
                <w:u w:val="single"/>
                <w:rPrChange w:id="103"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04" w:author="SAFEENA AKHTER" w:date="2025-03-26T21:23:00Z" w16du:dateUtc="2025-03-26T16:23:00Z">
                  <w:rPr>
                    <w:rFonts w:ascii="Times New Roman" w:eastAsia="Times New Roman" w:hAnsi="Times New Roman" w:cs="Times New Roman"/>
                    <w:b/>
                    <w:bCs/>
                    <w:sz w:val="32"/>
                    <w:szCs w:val="32"/>
                    <w:u w:val="single"/>
                  </w:rPr>
                </w:rPrChange>
              </w:rPr>
              <w:t>Safeena Akhter</w:t>
            </w:r>
          </w:p>
        </w:tc>
        <w:tc>
          <w:tcPr>
            <w:tcW w:w="2493" w:type="dxa"/>
            <w:tcPrChange w:id="105" w:author="SAFEENA AKHTER" w:date="2025-03-26T21:25:00Z" w16du:dateUtc="2025-03-26T16:25:00Z">
              <w:tcPr>
                <w:tcW w:w="2493" w:type="dxa"/>
              </w:tcPr>
            </w:tcPrChange>
          </w:tcPr>
          <w:p w14:paraId="19FCED29" w14:textId="6F0A2A6E" w:rsidR="003838FE" w:rsidRPr="003838FE" w:rsidRDefault="003838FE" w:rsidP="003838FE">
            <w:pPr>
              <w:rPr>
                <w:rFonts w:ascii="Times New Roman" w:eastAsia="Times New Roman" w:hAnsi="Times New Roman" w:cs="Times New Roman"/>
                <w:sz w:val="32"/>
                <w:szCs w:val="32"/>
                <w:u w:val="single"/>
                <w:rPrChange w:id="106"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07" w:author="SAFEENA AKHTER" w:date="2025-03-26T21:23:00Z" w16du:dateUtc="2025-03-26T16:23:00Z">
                  <w:rPr>
                    <w:rFonts w:ascii="Times New Roman" w:eastAsia="Times New Roman" w:hAnsi="Times New Roman" w:cs="Times New Roman"/>
                    <w:b/>
                    <w:bCs/>
                    <w:sz w:val="32"/>
                    <w:szCs w:val="32"/>
                    <w:u w:val="single"/>
                  </w:rPr>
                </w:rPrChange>
              </w:rPr>
              <w:t>Team leader</w:t>
            </w:r>
          </w:p>
        </w:tc>
        <w:tc>
          <w:tcPr>
            <w:tcW w:w="1983" w:type="dxa"/>
            <w:tcPrChange w:id="108" w:author="SAFEENA AKHTER" w:date="2025-03-26T21:25:00Z" w16du:dateUtc="2025-03-26T16:25:00Z">
              <w:tcPr>
                <w:tcW w:w="1983" w:type="dxa"/>
              </w:tcPr>
            </w:tcPrChange>
          </w:tcPr>
          <w:p w14:paraId="41471709" w14:textId="5F4B9141" w:rsidR="003838FE" w:rsidRPr="003838FE" w:rsidRDefault="003838FE" w:rsidP="003838FE">
            <w:pPr>
              <w:pBdr>
                <w:bottom w:val="single" w:sz="6" w:space="1" w:color="auto"/>
              </w:pBdr>
              <w:rPr>
                <w:rFonts w:ascii="Times New Roman" w:eastAsia="Times New Roman" w:hAnsi="Times New Roman" w:cs="Times New Roman"/>
                <w:sz w:val="32"/>
                <w:szCs w:val="32"/>
                <w:u w:val="single"/>
                <w:rPrChange w:id="109" w:author="SAFEENA AKHTER" w:date="2025-03-26T21:23:00Z" w16du:dateUtc="2025-03-26T16:23:00Z">
                  <w:rPr>
                    <w:rFonts w:ascii="Times New Roman" w:eastAsia="Times New Roman" w:hAnsi="Times New Roman" w:cs="Times New Roman"/>
                    <w:b/>
                    <w:bCs/>
                    <w:sz w:val="32"/>
                    <w:szCs w:val="32"/>
                    <w:u w:val="single"/>
                  </w:rPr>
                </w:rPrChange>
              </w:rPr>
            </w:pPr>
          </w:p>
          <w:p w14:paraId="1722F6EB" w14:textId="29D09055" w:rsidR="003838FE" w:rsidRPr="003838FE" w:rsidRDefault="003838FE" w:rsidP="003838FE">
            <w:pPr>
              <w:rPr>
                <w:rFonts w:ascii="Times New Roman" w:eastAsia="Times New Roman" w:hAnsi="Times New Roman" w:cs="Times New Roman"/>
                <w:sz w:val="32"/>
                <w:szCs w:val="32"/>
                <w:u w:val="single"/>
                <w:rPrChange w:id="110" w:author="SAFEENA AKHTER" w:date="2025-03-26T21:23:00Z" w16du:dateUtc="2025-03-26T16:23:00Z">
                  <w:rPr>
                    <w:rFonts w:ascii="Times New Roman" w:eastAsia="Times New Roman" w:hAnsi="Times New Roman" w:cs="Times New Roman"/>
                    <w:b/>
                    <w:bCs/>
                    <w:sz w:val="32"/>
                    <w:szCs w:val="32"/>
                    <w:u w:val="single"/>
                  </w:rPr>
                </w:rPrChange>
              </w:rPr>
            </w:pPr>
          </w:p>
        </w:tc>
      </w:tr>
      <w:tr w:rsidR="003838FE" w:rsidRPr="003838FE" w14:paraId="701A3801" w14:textId="77777777" w:rsidTr="003838FE">
        <w:trPr>
          <w:trHeight w:val="781"/>
          <w:trPrChange w:id="111" w:author="SAFEENA AKHTER" w:date="2025-03-26T21:25:00Z" w16du:dateUtc="2025-03-26T16:25:00Z">
            <w:trPr>
              <w:trHeight w:val="781"/>
            </w:trPr>
          </w:trPrChange>
        </w:trPr>
        <w:tc>
          <w:tcPr>
            <w:tcW w:w="0" w:type="auto"/>
            <w:tcPrChange w:id="112" w:author="SAFEENA AKHTER" w:date="2025-03-26T21:25:00Z" w16du:dateUtc="2025-03-26T16:25:00Z">
              <w:tcPr>
                <w:tcW w:w="0" w:type="auto"/>
              </w:tcPr>
            </w:tcPrChange>
          </w:tcPr>
          <w:p w14:paraId="1DB2CF60" w14:textId="47E6FF9A" w:rsidR="003838FE" w:rsidRPr="003838FE" w:rsidRDefault="003838FE" w:rsidP="003838FE">
            <w:pPr>
              <w:rPr>
                <w:rFonts w:ascii="Times New Roman" w:eastAsia="Times New Roman" w:hAnsi="Times New Roman" w:cs="Times New Roman"/>
                <w:sz w:val="32"/>
                <w:szCs w:val="32"/>
                <w:u w:val="single"/>
                <w:rPrChange w:id="113"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14" w:author="SAFEENA AKHTER" w:date="2025-03-26T21:23:00Z" w16du:dateUtc="2025-03-26T16:23:00Z">
                  <w:rPr>
                    <w:rFonts w:ascii="Times New Roman" w:eastAsia="Times New Roman" w:hAnsi="Times New Roman" w:cs="Times New Roman"/>
                    <w:b/>
                    <w:bCs/>
                    <w:sz w:val="32"/>
                    <w:szCs w:val="32"/>
                    <w:u w:val="single"/>
                  </w:rPr>
                </w:rPrChange>
              </w:rPr>
              <w:t>Haleema Sadia</w:t>
            </w:r>
          </w:p>
        </w:tc>
        <w:tc>
          <w:tcPr>
            <w:tcW w:w="2493" w:type="dxa"/>
            <w:tcPrChange w:id="115" w:author="SAFEENA AKHTER" w:date="2025-03-26T21:25:00Z" w16du:dateUtc="2025-03-26T16:25:00Z">
              <w:tcPr>
                <w:tcW w:w="2493" w:type="dxa"/>
              </w:tcPr>
            </w:tcPrChange>
          </w:tcPr>
          <w:p w14:paraId="6FCA5975" w14:textId="4F4A4551" w:rsidR="003838FE" w:rsidRPr="003838FE" w:rsidRDefault="003838FE" w:rsidP="003838FE">
            <w:pPr>
              <w:rPr>
                <w:rFonts w:ascii="Times New Roman" w:eastAsia="Times New Roman" w:hAnsi="Times New Roman" w:cs="Times New Roman"/>
                <w:sz w:val="32"/>
                <w:szCs w:val="32"/>
                <w:u w:val="single"/>
                <w:rPrChange w:id="116"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17" w:author="SAFEENA AKHTER" w:date="2025-03-26T21:23:00Z" w16du:dateUtc="2025-03-26T16:23:00Z">
                  <w:rPr>
                    <w:rFonts w:ascii="Times New Roman" w:eastAsia="Times New Roman" w:hAnsi="Times New Roman" w:cs="Times New Roman"/>
                    <w:b/>
                    <w:bCs/>
                    <w:sz w:val="32"/>
                    <w:szCs w:val="32"/>
                    <w:u w:val="single"/>
                  </w:rPr>
                </w:rPrChange>
              </w:rPr>
              <w:t>Team Member</w:t>
            </w:r>
          </w:p>
        </w:tc>
        <w:tc>
          <w:tcPr>
            <w:tcW w:w="1983" w:type="dxa"/>
            <w:tcPrChange w:id="118" w:author="SAFEENA AKHTER" w:date="2025-03-26T21:25:00Z" w16du:dateUtc="2025-03-26T16:25:00Z">
              <w:tcPr>
                <w:tcW w:w="1983" w:type="dxa"/>
              </w:tcPr>
            </w:tcPrChange>
          </w:tcPr>
          <w:p w14:paraId="70BEE97D" w14:textId="67104EDA" w:rsidR="003838FE" w:rsidRPr="003838FE" w:rsidRDefault="003838FE" w:rsidP="003838FE">
            <w:pPr>
              <w:pBdr>
                <w:bottom w:val="single" w:sz="6" w:space="1" w:color="auto"/>
              </w:pBdr>
              <w:rPr>
                <w:rFonts w:ascii="Times New Roman" w:eastAsia="Times New Roman" w:hAnsi="Times New Roman" w:cs="Times New Roman"/>
                <w:sz w:val="32"/>
                <w:szCs w:val="32"/>
                <w:u w:val="single"/>
                <w:rPrChange w:id="119" w:author="SAFEENA AKHTER" w:date="2025-03-26T21:23:00Z" w16du:dateUtc="2025-03-26T16:23:00Z">
                  <w:rPr>
                    <w:rFonts w:ascii="Times New Roman" w:eastAsia="Times New Roman" w:hAnsi="Times New Roman" w:cs="Times New Roman"/>
                    <w:b/>
                    <w:bCs/>
                    <w:sz w:val="32"/>
                    <w:szCs w:val="32"/>
                    <w:u w:val="single"/>
                  </w:rPr>
                </w:rPrChange>
              </w:rPr>
            </w:pPr>
          </w:p>
          <w:p w14:paraId="40D6D790" w14:textId="47826C12" w:rsidR="003838FE" w:rsidRPr="003838FE" w:rsidRDefault="003838FE" w:rsidP="003838FE">
            <w:pPr>
              <w:rPr>
                <w:rFonts w:ascii="Times New Roman" w:eastAsia="Times New Roman" w:hAnsi="Times New Roman" w:cs="Times New Roman"/>
                <w:sz w:val="32"/>
                <w:szCs w:val="32"/>
                <w:u w:val="single"/>
                <w:rPrChange w:id="120" w:author="SAFEENA AKHTER" w:date="2025-03-26T21:23:00Z" w16du:dateUtc="2025-03-26T16:23:00Z">
                  <w:rPr>
                    <w:rFonts w:ascii="Times New Roman" w:eastAsia="Times New Roman" w:hAnsi="Times New Roman" w:cs="Times New Roman"/>
                    <w:b/>
                    <w:bCs/>
                    <w:sz w:val="32"/>
                    <w:szCs w:val="32"/>
                    <w:u w:val="single"/>
                  </w:rPr>
                </w:rPrChange>
              </w:rPr>
            </w:pPr>
          </w:p>
        </w:tc>
      </w:tr>
      <w:tr w:rsidR="003838FE" w:rsidRPr="003838FE" w14:paraId="00B7E744" w14:textId="77777777" w:rsidTr="003838FE">
        <w:trPr>
          <w:trHeight w:val="781"/>
          <w:trPrChange w:id="121" w:author="SAFEENA AKHTER" w:date="2025-03-26T21:25:00Z" w16du:dateUtc="2025-03-26T16:25:00Z">
            <w:trPr>
              <w:trHeight w:val="781"/>
            </w:trPr>
          </w:trPrChange>
        </w:trPr>
        <w:tc>
          <w:tcPr>
            <w:tcW w:w="0" w:type="auto"/>
            <w:tcPrChange w:id="122" w:author="SAFEENA AKHTER" w:date="2025-03-26T21:25:00Z" w16du:dateUtc="2025-03-26T16:25:00Z">
              <w:tcPr>
                <w:tcW w:w="0" w:type="auto"/>
              </w:tcPr>
            </w:tcPrChange>
          </w:tcPr>
          <w:p w14:paraId="00B735D4" w14:textId="2F2137EB" w:rsidR="003838FE" w:rsidRPr="003838FE" w:rsidRDefault="003838FE" w:rsidP="003838FE">
            <w:pPr>
              <w:rPr>
                <w:rFonts w:ascii="Times New Roman" w:eastAsia="Times New Roman" w:hAnsi="Times New Roman" w:cs="Times New Roman"/>
                <w:sz w:val="32"/>
                <w:szCs w:val="32"/>
                <w:u w:val="single"/>
                <w:rPrChange w:id="123"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24" w:author="SAFEENA AKHTER" w:date="2025-03-26T21:23:00Z" w16du:dateUtc="2025-03-26T16:23:00Z">
                  <w:rPr>
                    <w:rFonts w:ascii="Times New Roman" w:eastAsia="Times New Roman" w:hAnsi="Times New Roman" w:cs="Times New Roman"/>
                    <w:b/>
                    <w:bCs/>
                    <w:sz w:val="32"/>
                    <w:szCs w:val="32"/>
                    <w:u w:val="single"/>
                  </w:rPr>
                </w:rPrChange>
              </w:rPr>
              <w:t>Masooma Muhammadi</w:t>
            </w:r>
          </w:p>
        </w:tc>
        <w:tc>
          <w:tcPr>
            <w:tcW w:w="2493" w:type="dxa"/>
            <w:tcPrChange w:id="125" w:author="SAFEENA AKHTER" w:date="2025-03-26T21:25:00Z" w16du:dateUtc="2025-03-26T16:25:00Z">
              <w:tcPr>
                <w:tcW w:w="2493" w:type="dxa"/>
              </w:tcPr>
            </w:tcPrChange>
          </w:tcPr>
          <w:p w14:paraId="0F98B167" w14:textId="734A4DB3" w:rsidR="003838FE" w:rsidRPr="003838FE" w:rsidRDefault="003838FE" w:rsidP="003838FE">
            <w:pPr>
              <w:rPr>
                <w:rFonts w:ascii="Times New Roman" w:eastAsia="Times New Roman" w:hAnsi="Times New Roman" w:cs="Times New Roman"/>
                <w:sz w:val="32"/>
                <w:szCs w:val="32"/>
                <w:u w:val="single"/>
                <w:rPrChange w:id="126" w:author="SAFEENA AKHTER" w:date="2025-03-26T21:23:00Z" w16du:dateUtc="2025-03-26T16:23:00Z">
                  <w:rPr>
                    <w:rFonts w:ascii="Times New Roman" w:eastAsia="Times New Roman" w:hAnsi="Times New Roman" w:cs="Times New Roman"/>
                    <w:b/>
                    <w:bCs/>
                    <w:sz w:val="32"/>
                    <w:szCs w:val="32"/>
                    <w:u w:val="single"/>
                  </w:rPr>
                </w:rPrChange>
              </w:rPr>
            </w:pPr>
            <w:r w:rsidRPr="003838FE">
              <w:rPr>
                <w:rFonts w:ascii="Times New Roman" w:eastAsia="Times New Roman" w:hAnsi="Times New Roman" w:cs="Times New Roman"/>
                <w:sz w:val="32"/>
                <w:szCs w:val="32"/>
                <w:u w:val="single"/>
                <w:rPrChange w:id="127" w:author="SAFEENA AKHTER" w:date="2025-03-26T21:23:00Z" w16du:dateUtc="2025-03-26T16:23:00Z">
                  <w:rPr>
                    <w:rFonts w:ascii="Times New Roman" w:eastAsia="Times New Roman" w:hAnsi="Times New Roman" w:cs="Times New Roman"/>
                    <w:b/>
                    <w:bCs/>
                    <w:sz w:val="32"/>
                    <w:szCs w:val="32"/>
                    <w:u w:val="single"/>
                  </w:rPr>
                </w:rPrChange>
              </w:rPr>
              <w:t>Team Member</w:t>
            </w:r>
          </w:p>
        </w:tc>
        <w:tc>
          <w:tcPr>
            <w:tcW w:w="1983" w:type="dxa"/>
            <w:tcPrChange w:id="128" w:author="SAFEENA AKHTER" w:date="2025-03-26T21:25:00Z" w16du:dateUtc="2025-03-26T16:25:00Z">
              <w:tcPr>
                <w:tcW w:w="1983" w:type="dxa"/>
              </w:tcPr>
            </w:tcPrChange>
          </w:tcPr>
          <w:p w14:paraId="618120C1" w14:textId="6F61B607" w:rsidR="003838FE" w:rsidRPr="003838FE" w:rsidRDefault="003838FE" w:rsidP="003838FE">
            <w:pPr>
              <w:pBdr>
                <w:bottom w:val="single" w:sz="6" w:space="1" w:color="auto"/>
              </w:pBdr>
              <w:rPr>
                <w:rFonts w:ascii="Times New Roman" w:eastAsia="Times New Roman" w:hAnsi="Times New Roman" w:cs="Times New Roman"/>
                <w:sz w:val="32"/>
                <w:szCs w:val="32"/>
                <w:u w:val="single"/>
                <w:rPrChange w:id="129" w:author="SAFEENA AKHTER" w:date="2025-03-26T21:23:00Z" w16du:dateUtc="2025-03-26T16:23:00Z">
                  <w:rPr>
                    <w:rFonts w:ascii="Times New Roman" w:eastAsia="Times New Roman" w:hAnsi="Times New Roman" w:cs="Times New Roman"/>
                    <w:b/>
                    <w:bCs/>
                    <w:sz w:val="32"/>
                    <w:szCs w:val="32"/>
                    <w:u w:val="single"/>
                  </w:rPr>
                </w:rPrChange>
              </w:rPr>
            </w:pPr>
          </w:p>
          <w:p w14:paraId="6FDA7669" w14:textId="38496A3C" w:rsidR="003838FE" w:rsidRPr="003838FE" w:rsidRDefault="003838FE" w:rsidP="003838FE">
            <w:pPr>
              <w:rPr>
                <w:rFonts w:ascii="Times New Roman" w:eastAsia="Times New Roman" w:hAnsi="Times New Roman" w:cs="Times New Roman"/>
                <w:sz w:val="32"/>
                <w:szCs w:val="32"/>
                <w:u w:val="single"/>
                <w:rPrChange w:id="130" w:author="SAFEENA AKHTER" w:date="2025-03-26T21:23:00Z" w16du:dateUtc="2025-03-26T16:23:00Z">
                  <w:rPr>
                    <w:rFonts w:ascii="Times New Roman" w:eastAsia="Times New Roman" w:hAnsi="Times New Roman" w:cs="Times New Roman"/>
                    <w:b/>
                    <w:bCs/>
                    <w:sz w:val="32"/>
                    <w:szCs w:val="32"/>
                    <w:u w:val="single"/>
                  </w:rPr>
                </w:rPrChange>
              </w:rPr>
            </w:pPr>
          </w:p>
        </w:tc>
      </w:tr>
    </w:tbl>
    <w:p w14:paraId="75438694" w14:textId="77777777" w:rsidR="003838FE" w:rsidRPr="003838FE" w:rsidRDefault="003838FE" w:rsidP="003838FE">
      <w:pPr>
        <w:rPr>
          <w:rFonts w:ascii="Times New Roman" w:eastAsia="Times New Roman" w:hAnsi="Times New Roman" w:cs="Times New Roman"/>
          <w:b/>
          <w:bCs/>
          <w:sz w:val="32"/>
          <w:szCs w:val="32"/>
          <w:u w:val="single"/>
          <w:rPrChange w:id="131" w:author="SAFEENA AKHTER" w:date="2025-03-26T21:21:00Z" w16du:dateUtc="2025-03-26T16:21:00Z">
            <w:rPr>
              <w:rFonts w:ascii="Times New Roman" w:eastAsia="Times New Roman" w:hAnsi="Times New Roman" w:cs="Times New Roman"/>
              <w:b/>
              <w:bCs/>
              <w:sz w:val="32"/>
              <w:szCs w:val="32"/>
            </w:rPr>
          </w:rPrChange>
        </w:rPr>
      </w:pPr>
    </w:p>
    <w:p w14:paraId="43B84CAB" w14:textId="77777777" w:rsidR="00EB33FC" w:rsidRDefault="00EB33FC">
      <w:pPr>
        <w:spacing w:after="2485" w:line="265" w:lineRule="auto"/>
        <w:ind w:left="-5"/>
      </w:pPr>
    </w:p>
    <w:p w14:paraId="1B923900" w14:textId="77777777" w:rsidR="002C5F98" w:rsidRDefault="002C5F98">
      <w:pPr>
        <w:spacing w:after="922" w:line="259" w:lineRule="auto"/>
        <w:rPr>
          <w:rFonts w:ascii="Times New Roman" w:eastAsia="Times New Roman" w:hAnsi="Times New Roman" w:cs="Times New Roman"/>
          <w:b/>
          <w:sz w:val="28"/>
        </w:rPr>
      </w:pPr>
    </w:p>
    <w:p w14:paraId="1FAAF06C" w14:textId="77777777" w:rsidR="002C5F98" w:rsidRDefault="002C5F98">
      <w:pPr>
        <w:spacing w:after="922" w:line="259" w:lineRule="auto"/>
        <w:rPr>
          <w:rFonts w:ascii="Times New Roman" w:eastAsia="Times New Roman" w:hAnsi="Times New Roman" w:cs="Times New Roman"/>
          <w:b/>
          <w:sz w:val="28"/>
        </w:rPr>
      </w:pPr>
    </w:p>
    <w:p w14:paraId="69C8AB50" w14:textId="77777777" w:rsidR="002C5F98" w:rsidRDefault="002C5F98">
      <w:pPr>
        <w:spacing w:after="922" w:line="259" w:lineRule="auto"/>
        <w:rPr>
          <w:rFonts w:ascii="Times New Roman" w:eastAsia="Times New Roman" w:hAnsi="Times New Roman" w:cs="Times New Roman"/>
          <w:b/>
          <w:sz w:val="28"/>
        </w:rPr>
      </w:pPr>
    </w:p>
    <w:p w14:paraId="029CFE4F" w14:textId="19FBBE85" w:rsidR="00506430" w:rsidRDefault="00506430">
      <w:pPr>
        <w:spacing w:after="922" w:line="259" w:lineRule="auto"/>
      </w:pPr>
      <w:r>
        <w:rPr>
          <w:rFonts w:ascii="Times New Roman" w:eastAsia="Times New Roman" w:hAnsi="Times New Roman" w:cs="Times New Roman"/>
          <w:b/>
          <w:sz w:val="28"/>
        </w:rPr>
        <w:t xml:space="preserve">Stakeholder     </w:t>
      </w:r>
    </w:p>
    <w:p w14:paraId="5BD4C310" w14:textId="77777777" w:rsidR="00506430" w:rsidRDefault="00506430">
      <w:pPr>
        <w:spacing w:after="0" w:line="259" w:lineRule="auto"/>
        <w:ind w:left="150"/>
      </w:pPr>
      <w:r>
        <w:rPr>
          <w:rFonts w:ascii="Arial" w:eastAsia="Arial" w:hAnsi="Arial" w:cs="Arial"/>
          <w:sz w:val="48"/>
        </w:rPr>
        <w:t>X</w:t>
      </w:r>
    </w:p>
    <w:p w14:paraId="0C4C16A8" w14:textId="77777777" w:rsidR="00506430" w:rsidRDefault="00506430">
      <w:pPr>
        <w:spacing w:after="90" w:line="259" w:lineRule="auto"/>
      </w:pPr>
      <w:r>
        <w:rPr>
          <w:rFonts w:ascii="Calibri" w:eastAsia="Calibri" w:hAnsi="Calibri" w:cs="Calibri"/>
          <w:noProof/>
          <w:sz w:val="22"/>
        </w:rPr>
        <mc:AlternateContent>
          <mc:Choice Requires="wpg">
            <w:drawing>
              <wp:inline distT="0" distB="0" distL="0" distR="0" wp14:anchorId="0ED3993A" wp14:editId="66AA0695">
                <wp:extent cx="2437130" cy="18898"/>
                <wp:effectExtent l="0" t="0" r="0" b="0"/>
                <wp:docPr id="2136695106" name="Group 2136695106"/>
                <wp:cNvGraphicFramePr/>
                <a:graphic xmlns:a="http://schemas.openxmlformats.org/drawingml/2006/main">
                  <a:graphicData uri="http://schemas.microsoft.com/office/word/2010/wordprocessingGroup">
                    <wpg:wgp>
                      <wpg:cNvGrpSpPr/>
                      <wpg:grpSpPr>
                        <a:xfrm>
                          <a:off x="0" y="0"/>
                          <a:ext cx="2437130" cy="18898"/>
                          <a:chOff x="0" y="0"/>
                          <a:chExt cx="2437130" cy="18898"/>
                        </a:xfrm>
                      </wpg:grpSpPr>
                      <wps:wsp>
                        <wps:cNvPr id="1472462984" name="Shape 31168"/>
                        <wps:cNvSpPr/>
                        <wps:spPr>
                          <a:xfrm>
                            <a:off x="0" y="0"/>
                            <a:ext cx="2437130" cy="18898"/>
                          </a:xfrm>
                          <a:custGeom>
                            <a:avLst/>
                            <a:gdLst/>
                            <a:ahLst/>
                            <a:cxnLst/>
                            <a:rect l="0" t="0" r="0" b="0"/>
                            <a:pathLst>
                              <a:path w="2437130" h="18898">
                                <a:moveTo>
                                  <a:pt x="0" y="0"/>
                                </a:moveTo>
                                <a:lnTo>
                                  <a:pt x="2437130" y="0"/>
                                </a:lnTo>
                                <a:lnTo>
                                  <a:pt x="2437130" y="18898"/>
                                </a:lnTo>
                                <a:lnTo>
                                  <a:pt x="0" y="1889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C2F14E" id="Group 2136695106" o:spid="_x0000_s1026" style="width:191.9pt;height:1.5pt;mso-position-horizontal-relative:char;mso-position-vertical-relative:line" coordsize="2437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">
                <v:shape id="Shape 31168" o:spid="_x0000_s1027" style="position:absolute;width:24371;height:188;visibility:visible;mso-wrap-style:square;v-text-anchor:top" coordsize="2437130,1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" path="m,l2437130,r,18898l,18898,,e" fillcolor="black" stroked="f" strokeweight="0">
                  <v:stroke miterlimit="83231f" joinstyle="miter"/>
                  <v:path arrowok="t" textboxrect="0,0,2437130,18898"/>
                </v:shape>
                <w10:anchorlock/>
              </v:group>
            </w:pict>
          </mc:Fallback>
        </mc:AlternateContent>
      </w:r>
    </w:p>
    <w:p w14:paraId="5E0DED57" w14:textId="77777777" w:rsidR="00506430" w:rsidRDefault="00506430">
      <w:pPr>
        <w:spacing w:after="2" w:line="259" w:lineRule="auto"/>
        <w:ind w:left="145"/>
      </w:pPr>
      <w:r>
        <w:rPr>
          <w:rFonts w:ascii="Segoe UI" w:eastAsia="Segoe UI" w:hAnsi="Segoe UI" w:cs="Segoe UI"/>
          <w:sz w:val="17"/>
        </w:rPr>
        <w:t>Dr. Onaiza Maqbool</w:t>
      </w:r>
    </w:p>
    <w:p w14:paraId="5757194A" w14:textId="77777777" w:rsidR="00506430" w:rsidRDefault="00506430">
      <w:pPr>
        <w:spacing w:after="76" w:line="259" w:lineRule="auto"/>
        <w:ind w:left="145"/>
      </w:pPr>
      <w:r>
        <w:rPr>
          <w:rFonts w:ascii="Segoe UI" w:eastAsia="Segoe UI" w:hAnsi="Segoe UI" w:cs="Segoe UI"/>
          <w:sz w:val="17"/>
        </w:rPr>
        <w:t>Professor, Qau Islamabad</w:t>
      </w:r>
    </w:p>
    <w:p w14:paraId="6082222D" w14:textId="77777777" w:rsidR="003838FE" w:rsidRDefault="003838FE">
      <w:pPr>
        <w:spacing w:after="269" w:line="259" w:lineRule="auto"/>
        <w:ind w:right="1282"/>
        <w:jc w:val="center"/>
        <w:rPr>
          <w:rFonts w:ascii="Arial" w:eastAsia="Arial" w:hAnsi="Arial" w:cs="Arial"/>
          <w:sz w:val="22"/>
        </w:rPr>
      </w:pPr>
    </w:p>
    <w:p w14:paraId="6FD54F43" w14:textId="77777777" w:rsidR="003838FE" w:rsidRDefault="003838FE">
      <w:pPr>
        <w:spacing w:after="269" w:line="259" w:lineRule="auto"/>
        <w:ind w:right="1282"/>
        <w:jc w:val="center"/>
        <w:rPr>
          <w:rFonts w:ascii="Arial" w:eastAsia="Arial" w:hAnsi="Arial" w:cs="Arial"/>
          <w:sz w:val="22"/>
        </w:rPr>
      </w:pPr>
    </w:p>
    <w:p w14:paraId="37705AA8" w14:textId="55736B7A" w:rsidR="003838FE" w:rsidDel="002C5F98" w:rsidRDefault="003838FE" w:rsidP="002C5F98">
      <w:pPr>
        <w:spacing w:after="269" w:line="259" w:lineRule="auto"/>
        <w:ind w:right="1282"/>
        <w:rPr>
          <w:del w:id="132" w:author="SAFEENA AKHTER" w:date="2025-03-26T21:37:00Z" w16du:dateUtc="2025-03-26T16:37:00Z"/>
          <w:rFonts w:ascii="Arial" w:eastAsia="Arial" w:hAnsi="Arial" w:cs="Arial"/>
          <w:sz w:val="22"/>
        </w:rPr>
      </w:pPr>
    </w:p>
    <w:p w14:paraId="4372214C" w14:textId="47EF019C" w:rsidR="00506430" w:rsidRDefault="00506430">
      <w:pPr>
        <w:spacing w:after="269" w:line="259" w:lineRule="auto"/>
        <w:ind w:right="1282"/>
        <w:jc w:val="center"/>
      </w:pPr>
      <w:del w:id="133" w:author="SAFEENA AKHTER" w:date="2025-03-26T21:37:00Z" w16du:dateUtc="2025-03-26T16:37:00Z">
        <w:r w:rsidDel="002C5F98">
          <w:rPr>
            <w:rFonts w:ascii="Arial" w:eastAsia="Arial" w:hAnsi="Arial" w:cs="Arial"/>
            <w:sz w:val="22"/>
          </w:rPr>
          <w:delText xml:space="preserve"> </w:delText>
        </w:r>
      </w:del>
    </w:p>
    <w:p w14:paraId="0C742C4A" w14:textId="77777777" w:rsidR="00506430" w:rsidRDefault="00506430">
      <w:pPr>
        <w:spacing w:after="0" w:line="265" w:lineRule="auto"/>
        <w:ind w:left="-5"/>
      </w:pPr>
      <w:r>
        <w:rPr>
          <w:rFonts w:ascii="Times New Roman" w:eastAsia="Times New Roman" w:hAnsi="Times New Roman" w:cs="Times New Roman"/>
          <w:b/>
          <w:sz w:val="32"/>
        </w:rPr>
        <w:t xml:space="preserve">  Change History: </w:t>
      </w:r>
    </w:p>
    <w:tbl>
      <w:tblPr>
        <w:tblStyle w:val="TableGrid0"/>
        <w:tblW w:w="9018" w:type="dxa"/>
        <w:tblInd w:w="5" w:type="dxa"/>
        <w:tblCellMar>
          <w:top w:w="9" w:type="dxa"/>
          <w:left w:w="108" w:type="dxa"/>
          <w:right w:w="101" w:type="dxa"/>
        </w:tblCellMar>
        <w:tblLook w:val="04A0" w:firstRow="1" w:lastRow="0" w:firstColumn="1" w:lastColumn="0" w:noHBand="0" w:noVBand="1"/>
      </w:tblPr>
      <w:tblGrid>
        <w:gridCol w:w="2379"/>
        <w:gridCol w:w="2297"/>
        <w:gridCol w:w="1913"/>
        <w:gridCol w:w="2429"/>
      </w:tblGrid>
      <w:tr w:rsidR="00506430" w14:paraId="398D2027" w14:textId="77777777">
        <w:trPr>
          <w:trHeight w:val="746"/>
        </w:trPr>
        <w:tc>
          <w:tcPr>
            <w:tcW w:w="2379" w:type="dxa"/>
            <w:tcBorders>
              <w:top w:val="single" w:sz="4" w:space="0" w:color="000000"/>
              <w:left w:val="single" w:sz="4" w:space="0" w:color="000000"/>
              <w:bottom w:val="single" w:sz="4" w:space="0" w:color="000000"/>
              <w:right w:val="single" w:sz="4" w:space="0" w:color="000000"/>
            </w:tcBorders>
          </w:tcPr>
          <w:p w14:paraId="5FD3D7E4" w14:textId="77777777" w:rsidR="00506430" w:rsidRDefault="00506430">
            <w:pPr>
              <w:spacing w:line="259" w:lineRule="auto"/>
            </w:pPr>
            <w:r>
              <w:rPr>
                <w:rFonts w:ascii="Times New Roman" w:eastAsia="Times New Roman" w:hAnsi="Times New Roman" w:cs="Times New Roman"/>
                <w:b/>
                <w:sz w:val="32"/>
              </w:rPr>
              <w:t xml:space="preserve">VERSION  </w:t>
            </w:r>
          </w:p>
        </w:tc>
        <w:tc>
          <w:tcPr>
            <w:tcW w:w="2297" w:type="dxa"/>
            <w:tcBorders>
              <w:top w:val="single" w:sz="4" w:space="0" w:color="000000"/>
              <w:left w:val="single" w:sz="4" w:space="0" w:color="000000"/>
              <w:bottom w:val="single" w:sz="4" w:space="0" w:color="000000"/>
              <w:right w:val="single" w:sz="4" w:space="0" w:color="000000"/>
            </w:tcBorders>
          </w:tcPr>
          <w:p w14:paraId="5D0E2AD4" w14:textId="77777777" w:rsidR="00506430" w:rsidRDefault="00506430">
            <w:pPr>
              <w:spacing w:line="259" w:lineRule="auto"/>
            </w:pPr>
            <w:r>
              <w:rPr>
                <w:rFonts w:ascii="Times New Roman" w:eastAsia="Times New Roman" w:hAnsi="Times New Roman" w:cs="Times New Roman"/>
                <w:b/>
                <w:sz w:val="32"/>
              </w:rPr>
              <w:t xml:space="preserve">DATE </w:t>
            </w:r>
          </w:p>
        </w:tc>
        <w:tc>
          <w:tcPr>
            <w:tcW w:w="1913" w:type="dxa"/>
            <w:tcBorders>
              <w:top w:val="single" w:sz="4" w:space="0" w:color="000000"/>
              <w:left w:val="single" w:sz="4" w:space="0" w:color="000000"/>
              <w:bottom w:val="single" w:sz="4" w:space="0" w:color="000000"/>
              <w:right w:val="single" w:sz="4" w:space="0" w:color="000000"/>
            </w:tcBorders>
          </w:tcPr>
          <w:p w14:paraId="038E0187" w14:textId="77777777" w:rsidR="00506430" w:rsidRDefault="00506430">
            <w:pPr>
              <w:spacing w:line="259" w:lineRule="auto"/>
            </w:pPr>
            <w:r>
              <w:rPr>
                <w:rFonts w:ascii="Times New Roman" w:eastAsia="Times New Roman" w:hAnsi="Times New Roman" w:cs="Times New Roman"/>
                <w:b/>
                <w:sz w:val="32"/>
              </w:rPr>
              <w:t xml:space="preserve">AUTHOR </w:t>
            </w:r>
          </w:p>
        </w:tc>
        <w:tc>
          <w:tcPr>
            <w:tcW w:w="2429" w:type="dxa"/>
            <w:tcBorders>
              <w:top w:val="single" w:sz="4" w:space="0" w:color="000000"/>
              <w:left w:val="single" w:sz="4" w:space="0" w:color="000000"/>
              <w:bottom w:val="single" w:sz="4" w:space="0" w:color="000000"/>
              <w:right w:val="single" w:sz="4" w:space="0" w:color="000000"/>
            </w:tcBorders>
          </w:tcPr>
          <w:p w14:paraId="79DD4AD7" w14:textId="77777777" w:rsidR="00506430" w:rsidRDefault="00506430">
            <w:pPr>
              <w:spacing w:line="259" w:lineRule="auto"/>
            </w:pPr>
            <w:r>
              <w:rPr>
                <w:rFonts w:ascii="Times New Roman" w:eastAsia="Times New Roman" w:hAnsi="Times New Roman" w:cs="Times New Roman"/>
                <w:b/>
                <w:sz w:val="32"/>
              </w:rPr>
              <w:t xml:space="preserve">CHANGES MADE </w:t>
            </w:r>
          </w:p>
        </w:tc>
      </w:tr>
      <w:tr w:rsidR="00506430" w14:paraId="4ACD6E15" w14:textId="77777777">
        <w:trPr>
          <w:trHeight w:val="262"/>
        </w:trPr>
        <w:tc>
          <w:tcPr>
            <w:tcW w:w="2379" w:type="dxa"/>
            <w:tcBorders>
              <w:top w:val="single" w:sz="4" w:space="0" w:color="000000"/>
              <w:left w:val="single" w:sz="4" w:space="0" w:color="000000"/>
              <w:bottom w:val="single" w:sz="4" w:space="0" w:color="000000"/>
              <w:right w:val="single" w:sz="4" w:space="0" w:color="000000"/>
            </w:tcBorders>
          </w:tcPr>
          <w:p w14:paraId="7617505B" w14:textId="0B758A5C" w:rsidR="00506430" w:rsidRDefault="003838FE">
            <w:pPr>
              <w:spacing w:line="259" w:lineRule="auto"/>
            </w:pPr>
            <w:r>
              <w:rPr>
                <w:sz w:val="22"/>
              </w:rPr>
              <w:t>5.0</w:t>
            </w:r>
            <w:r w:rsidR="00506430">
              <w:rPr>
                <w:sz w:val="22"/>
              </w:rPr>
              <w:t xml:space="preserve"> </w:t>
            </w:r>
          </w:p>
        </w:tc>
        <w:tc>
          <w:tcPr>
            <w:tcW w:w="2297" w:type="dxa"/>
            <w:tcBorders>
              <w:top w:val="single" w:sz="4" w:space="0" w:color="000000"/>
              <w:left w:val="single" w:sz="4" w:space="0" w:color="000000"/>
              <w:bottom w:val="single" w:sz="4" w:space="0" w:color="000000"/>
              <w:right w:val="single" w:sz="4" w:space="0" w:color="000000"/>
            </w:tcBorders>
          </w:tcPr>
          <w:p w14:paraId="7772AB3E" w14:textId="38B95170" w:rsidR="00506430" w:rsidRDefault="003838FE">
            <w:pPr>
              <w:spacing w:line="259" w:lineRule="auto"/>
            </w:pPr>
            <w:r>
              <w:rPr>
                <w:sz w:val="22"/>
              </w:rPr>
              <w:t>3/26/2025</w:t>
            </w:r>
            <w:r w:rsidR="00506430">
              <w:rPr>
                <w:sz w:val="22"/>
              </w:rPr>
              <w:t xml:space="preserve"> </w:t>
            </w:r>
          </w:p>
        </w:tc>
        <w:tc>
          <w:tcPr>
            <w:tcW w:w="1913" w:type="dxa"/>
            <w:tcBorders>
              <w:top w:val="single" w:sz="4" w:space="0" w:color="000000"/>
              <w:left w:val="single" w:sz="4" w:space="0" w:color="000000"/>
              <w:bottom w:val="single" w:sz="4" w:space="0" w:color="000000"/>
              <w:right w:val="single" w:sz="4" w:space="0" w:color="000000"/>
            </w:tcBorders>
          </w:tcPr>
          <w:p w14:paraId="052050DA" w14:textId="738BF16B" w:rsidR="00506430" w:rsidRDefault="003838FE">
            <w:pPr>
              <w:spacing w:line="259" w:lineRule="auto"/>
            </w:pPr>
            <w:r>
              <w:rPr>
                <w:sz w:val="22"/>
              </w:rPr>
              <w:t>Safeena Akhter</w:t>
            </w:r>
            <w:r w:rsidR="00506430">
              <w:rPr>
                <w:sz w:val="22"/>
              </w:rP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43CA8141" w14:textId="1BDE7349" w:rsidR="00506430" w:rsidRDefault="00506430">
            <w:pPr>
              <w:spacing w:line="259" w:lineRule="auto"/>
            </w:pPr>
            <w:r>
              <w:rPr>
                <w:sz w:val="22"/>
              </w:rPr>
              <w:t xml:space="preserve">Initial Draft </w:t>
            </w:r>
          </w:p>
        </w:tc>
      </w:tr>
      <w:tr w:rsidR="003838FE" w14:paraId="666EB248" w14:textId="77777777">
        <w:trPr>
          <w:trHeight w:val="262"/>
          <w:ins w:id="134" w:author="SAFEENA AKHTER" w:date="2025-03-26T21:27:00Z"/>
        </w:trPr>
        <w:tc>
          <w:tcPr>
            <w:tcW w:w="2379" w:type="dxa"/>
            <w:tcBorders>
              <w:top w:val="single" w:sz="4" w:space="0" w:color="000000"/>
              <w:left w:val="single" w:sz="4" w:space="0" w:color="000000"/>
              <w:bottom w:val="single" w:sz="4" w:space="0" w:color="000000"/>
              <w:right w:val="single" w:sz="4" w:space="0" w:color="000000"/>
            </w:tcBorders>
          </w:tcPr>
          <w:p w14:paraId="3CC7C294" w14:textId="77777777" w:rsidR="003838FE" w:rsidRDefault="003838FE">
            <w:pPr>
              <w:spacing w:line="259" w:lineRule="auto"/>
              <w:rPr>
                <w:ins w:id="135" w:author="SAFEENA AKHTER" w:date="2025-03-26T21:27:00Z" w16du:dateUtc="2025-03-26T16:27:00Z"/>
                <w:sz w:val="22"/>
              </w:rPr>
            </w:pPr>
          </w:p>
        </w:tc>
        <w:tc>
          <w:tcPr>
            <w:tcW w:w="2297" w:type="dxa"/>
            <w:tcBorders>
              <w:top w:val="single" w:sz="4" w:space="0" w:color="000000"/>
              <w:left w:val="single" w:sz="4" w:space="0" w:color="000000"/>
              <w:bottom w:val="single" w:sz="4" w:space="0" w:color="000000"/>
              <w:right w:val="single" w:sz="4" w:space="0" w:color="000000"/>
            </w:tcBorders>
          </w:tcPr>
          <w:p w14:paraId="5680783D" w14:textId="77777777" w:rsidR="003838FE" w:rsidRDefault="003838FE">
            <w:pPr>
              <w:spacing w:line="259" w:lineRule="auto"/>
              <w:rPr>
                <w:ins w:id="136" w:author="SAFEENA AKHTER" w:date="2025-03-26T21:27:00Z" w16du:dateUtc="2025-03-26T16:27:00Z"/>
                <w:sz w:val="22"/>
              </w:rPr>
            </w:pPr>
          </w:p>
        </w:tc>
        <w:tc>
          <w:tcPr>
            <w:tcW w:w="1913" w:type="dxa"/>
            <w:tcBorders>
              <w:top w:val="single" w:sz="4" w:space="0" w:color="000000"/>
              <w:left w:val="single" w:sz="4" w:space="0" w:color="000000"/>
              <w:bottom w:val="single" w:sz="4" w:space="0" w:color="000000"/>
              <w:right w:val="single" w:sz="4" w:space="0" w:color="000000"/>
            </w:tcBorders>
          </w:tcPr>
          <w:p w14:paraId="19919926" w14:textId="77777777" w:rsidR="003838FE" w:rsidDel="003838FE" w:rsidRDefault="003838FE">
            <w:pPr>
              <w:spacing w:line="259" w:lineRule="auto"/>
              <w:rPr>
                <w:ins w:id="137" w:author="SAFEENA AKHTER" w:date="2025-03-26T21:27:00Z" w16du:dateUtc="2025-03-26T16:27:00Z"/>
                <w:sz w:val="22"/>
              </w:rPr>
            </w:pPr>
          </w:p>
        </w:tc>
        <w:tc>
          <w:tcPr>
            <w:tcW w:w="2429" w:type="dxa"/>
            <w:tcBorders>
              <w:top w:val="single" w:sz="4" w:space="0" w:color="000000"/>
              <w:left w:val="single" w:sz="4" w:space="0" w:color="000000"/>
              <w:bottom w:val="single" w:sz="4" w:space="0" w:color="000000"/>
              <w:right w:val="single" w:sz="4" w:space="0" w:color="000000"/>
            </w:tcBorders>
          </w:tcPr>
          <w:p w14:paraId="01AD0A3F" w14:textId="77777777" w:rsidR="003838FE" w:rsidRDefault="003838FE">
            <w:pPr>
              <w:spacing w:line="259" w:lineRule="auto"/>
              <w:rPr>
                <w:ins w:id="138" w:author="SAFEENA AKHTER" w:date="2025-03-26T21:27:00Z" w16du:dateUtc="2025-03-26T16:27:00Z"/>
                <w:sz w:val="22"/>
              </w:rPr>
            </w:pPr>
          </w:p>
        </w:tc>
      </w:tr>
      <w:tr w:rsidR="003838FE" w14:paraId="0F7DFC69" w14:textId="77777777">
        <w:trPr>
          <w:trHeight w:val="262"/>
          <w:ins w:id="139" w:author="SAFEENA AKHTER" w:date="2025-03-26T21:27:00Z"/>
        </w:trPr>
        <w:tc>
          <w:tcPr>
            <w:tcW w:w="2379" w:type="dxa"/>
            <w:tcBorders>
              <w:top w:val="single" w:sz="4" w:space="0" w:color="000000"/>
              <w:left w:val="single" w:sz="4" w:space="0" w:color="000000"/>
              <w:bottom w:val="single" w:sz="4" w:space="0" w:color="000000"/>
              <w:right w:val="single" w:sz="4" w:space="0" w:color="000000"/>
            </w:tcBorders>
          </w:tcPr>
          <w:p w14:paraId="2C2C0525" w14:textId="77777777" w:rsidR="003838FE" w:rsidRDefault="003838FE">
            <w:pPr>
              <w:spacing w:line="259" w:lineRule="auto"/>
              <w:rPr>
                <w:ins w:id="140" w:author="SAFEENA AKHTER" w:date="2025-03-26T21:27:00Z" w16du:dateUtc="2025-03-26T16:27:00Z"/>
                <w:sz w:val="22"/>
              </w:rPr>
            </w:pPr>
          </w:p>
        </w:tc>
        <w:tc>
          <w:tcPr>
            <w:tcW w:w="2297" w:type="dxa"/>
            <w:tcBorders>
              <w:top w:val="single" w:sz="4" w:space="0" w:color="000000"/>
              <w:left w:val="single" w:sz="4" w:space="0" w:color="000000"/>
              <w:bottom w:val="single" w:sz="4" w:space="0" w:color="000000"/>
              <w:right w:val="single" w:sz="4" w:space="0" w:color="000000"/>
            </w:tcBorders>
          </w:tcPr>
          <w:p w14:paraId="2FCE30E3" w14:textId="77777777" w:rsidR="003838FE" w:rsidRDefault="003838FE">
            <w:pPr>
              <w:spacing w:line="259" w:lineRule="auto"/>
              <w:rPr>
                <w:ins w:id="141" w:author="SAFEENA AKHTER" w:date="2025-03-26T21:27:00Z" w16du:dateUtc="2025-03-26T16:27:00Z"/>
                <w:sz w:val="22"/>
              </w:rPr>
            </w:pPr>
          </w:p>
        </w:tc>
        <w:tc>
          <w:tcPr>
            <w:tcW w:w="1913" w:type="dxa"/>
            <w:tcBorders>
              <w:top w:val="single" w:sz="4" w:space="0" w:color="000000"/>
              <w:left w:val="single" w:sz="4" w:space="0" w:color="000000"/>
              <w:bottom w:val="single" w:sz="4" w:space="0" w:color="000000"/>
              <w:right w:val="single" w:sz="4" w:space="0" w:color="000000"/>
            </w:tcBorders>
          </w:tcPr>
          <w:p w14:paraId="14364324" w14:textId="77777777" w:rsidR="003838FE" w:rsidDel="003838FE" w:rsidRDefault="003838FE">
            <w:pPr>
              <w:spacing w:line="259" w:lineRule="auto"/>
              <w:rPr>
                <w:ins w:id="142" w:author="SAFEENA AKHTER" w:date="2025-03-26T21:27:00Z" w16du:dateUtc="2025-03-26T16:27:00Z"/>
                <w:sz w:val="22"/>
              </w:rPr>
            </w:pPr>
          </w:p>
        </w:tc>
        <w:tc>
          <w:tcPr>
            <w:tcW w:w="2429" w:type="dxa"/>
            <w:tcBorders>
              <w:top w:val="single" w:sz="4" w:space="0" w:color="000000"/>
              <w:left w:val="single" w:sz="4" w:space="0" w:color="000000"/>
              <w:bottom w:val="single" w:sz="4" w:space="0" w:color="000000"/>
              <w:right w:val="single" w:sz="4" w:space="0" w:color="000000"/>
            </w:tcBorders>
          </w:tcPr>
          <w:p w14:paraId="00BA8B48" w14:textId="77777777" w:rsidR="003838FE" w:rsidRDefault="003838FE">
            <w:pPr>
              <w:spacing w:line="259" w:lineRule="auto"/>
              <w:rPr>
                <w:ins w:id="143" w:author="SAFEENA AKHTER" w:date="2025-03-26T21:27:00Z" w16du:dateUtc="2025-03-26T16:27:00Z"/>
                <w:sz w:val="22"/>
              </w:rPr>
            </w:pPr>
          </w:p>
        </w:tc>
      </w:tr>
    </w:tbl>
    <w:p w14:paraId="209F975E" w14:textId="77777777" w:rsidR="00506430" w:rsidRDefault="00506430">
      <w:pPr>
        <w:spacing w:after="0" w:line="259" w:lineRule="auto"/>
      </w:pPr>
      <w:r>
        <w:rPr>
          <w:sz w:val="22"/>
        </w:rPr>
        <w:t xml:space="preserve"> </w:t>
      </w:r>
    </w:p>
    <w:p w14:paraId="257EB69C" w14:textId="77777777" w:rsidR="00506430" w:rsidRDefault="00506430">
      <w:pPr>
        <w:spacing w:after="71" w:line="265" w:lineRule="auto"/>
        <w:ind w:left="-5"/>
      </w:pPr>
      <w:r>
        <w:rPr>
          <w:rFonts w:ascii="Times New Roman" w:eastAsia="Times New Roman" w:hAnsi="Times New Roman" w:cs="Times New Roman"/>
          <w:b/>
          <w:sz w:val="32"/>
        </w:rPr>
        <w:t>Preface:</w:t>
      </w:r>
      <w:r>
        <w:rPr>
          <w:rFonts w:ascii="Arial" w:eastAsia="Arial" w:hAnsi="Arial" w:cs="Arial"/>
          <w:sz w:val="22"/>
        </w:rPr>
        <w:t xml:space="preserve"> </w:t>
      </w:r>
    </w:p>
    <w:p w14:paraId="093040C3" w14:textId="77777777" w:rsidR="00506430" w:rsidRPr="003838FE" w:rsidRDefault="00506430">
      <w:pPr>
        <w:spacing w:after="136"/>
        <w:rPr>
          <w:rFonts w:ascii="Times New Roman" w:hAnsi="Times New Roman" w:cs="Times New Roman"/>
          <w:rPrChange w:id="144" w:author="SAFEENA AKHTER" w:date="2025-03-26T21:30:00Z" w16du:dateUtc="2025-03-26T16:30:00Z">
            <w:rPr/>
          </w:rPrChange>
        </w:rPr>
      </w:pPr>
      <w:r w:rsidRPr="003838FE">
        <w:rPr>
          <w:rFonts w:ascii="Times New Roman" w:hAnsi="Times New Roman" w:cs="Times New Roman"/>
          <w:rPrChange w:id="145" w:author="SAFEENA AKHTER" w:date="2025-03-26T21:30:00Z" w16du:dateUtc="2025-03-26T16:30:00Z">
            <w:rPr/>
          </w:rPrChange>
        </w:rPr>
        <w:t>This document outlines the project SRS for the development of a Project Management System for the Department of Computer Science at Quaid-</w:t>
      </w:r>
      <w:proofErr w:type="spellStart"/>
      <w:r w:rsidRPr="003838FE">
        <w:rPr>
          <w:rFonts w:ascii="Times New Roman" w:hAnsi="Times New Roman" w:cs="Times New Roman"/>
          <w:rPrChange w:id="146" w:author="SAFEENA AKHTER" w:date="2025-03-26T21:30:00Z" w16du:dateUtc="2025-03-26T16:30:00Z">
            <w:rPr/>
          </w:rPrChange>
        </w:rPr>
        <w:t>i</w:t>
      </w:r>
      <w:proofErr w:type="spellEnd"/>
      <w:r w:rsidRPr="003838FE">
        <w:rPr>
          <w:rFonts w:ascii="Times New Roman" w:hAnsi="Times New Roman" w:cs="Times New Roman"/>
          <w:rPrChange w:id="147" w:author="SAFEENA AKHTER" w:date="2025-03-26T21:30:00Z" w16du:dateUtc="2025-03-26T16:30:00Z">
            <w:rPr/>
          </w:rPrChange>
        </w:rPr>
        <w:t xml:space="preserve">-Azam University.  </w:t>
      </w:r>
    </w:p>
    <w:p w14:paraId="1B313443" w14:textId="77777777" w:rsidR="00506430" w:rsidRDefault="00506430">
      <w:pPr>
        <w:spacing w:after="331" w:line="259" w:lineRule="auto"/>
      </w:pPr>
      <w:r>
        <w:rPr>
          <w:rFonts w:ascii="Arial" w:eastAsia="Arial" w:hAnsi="Arial" w:cs="Arial"/>
          <w:sz w:val="22"/>
        </w:rPr>
        <w:t xml:space="preserve"> </w:t>
      </w:r>
    </w:p>
    <w:p w14:paraId="52AFFFAE" w14:textId="77777777" w:rsidR="00506430" w:rsidRDefault="00506430">
      <w:pPr>
        <w:spacing w:after="158" w:line="259" w:lineRule="auto"/>
        <w:ind w:left="1440"/>
        <w:jc w:val="both"/>
        <w:rPr>
          <w:rFonts w:ascii="Arial" w:eastAsia="Arial" w:hAnsi="Arial" w:cs="Arial"/>
          <w:sz w:val="22"/>
        </w:rPr>
      </w:pPr>
      <w:r>
        <w:rPr>
          <w:rFonts w:ascii="Arial" w:eastAsia="Arial" w:hAnsi="Arial" w:cs="Arial"/>
          <w:sz w:val="22"/>
        </w:rPr>
        <w:t xml:space="preserve"> </w:t>
      </w:r>
    </w:p>
    <w:p w14:paraId="58A2946A" w14:textId="77777777" w:rsidR="00506430" w:rsidRDefault="00506430">
      <w:pPr>
        <w:spacing w:after="158" w:line="259" w:lineRule="auto"/>
        <w:ind w:left="1440"/>
        <w:jc w:val="both"/>
        <w:rPr>
          <w:rFonts w:ascii="Arial" w:eastAsia="Arial" w:hAnsi="Arial" w:cs="Arial"/>
          <w:sz w:val="22"/>
        </w:rPr>
      </w:pPr>
    </w:p>
    <w:p w14:paraId="111A6F96" w14:textId="77777777" w:rsidR="00506430" w:rsidRDefault="00506430">
      <w:pPr>
        <w:spacing w:after="158" w:line="259" w:lineRule="auto"/>
        <w:ind w:left="1440"/>
        <w:jc w:val="both"/>
        <w:rPr>
          <w:rFonts w:ascii="Arial" w:eastAsia="Arial" w:hAnsi="Arial" w:cs="Arial"/>
          <w:sz w:val="22"/>
        </w:rPr>
      </w:pPr>
    </w:p>
    <w:p w14:paraId="4741DE42" w14:textId="77777777" w:rsidR="00506430" w:rsidRDefault="00506430">
      <w:pPr>
        <w:spacing w:after="158" w:line="259" w:lineRule="auto"/>
        <w:ind w:left="1440"/>
        <w:jc w:val="both"/>
        <w:rPr>
          <w:rFonts w:ascii="Arial" w:eastAsia="Arial" w:hAnsi="Arial" w:cs="Arial"/>
          <w:sz w:val="22"/>
        </w:rPr>
      </w:pPr>
    </w:p>
    <w:p w14:paraId="5E84ACE2" w14:textId="77777777" w:rsidR="00506430" w:rsidRDefault="00506430">
      <w:pPr>
        <w:spacing w:after="158" w:line="259" w:lineRule="auto"/>
        <w:ind w:left="1440"/>
        <w:jc w:val="both"/>
        <w:rPr>
          <w:rFonts w:ascii="Arial" w:eastAsia="Arial" w:hAnsi="Arial" w:cs="Arial"/>
          <w:sz w:val="22"/>
        </w:rPr>
      </w:pPr>
    </w:p>
    <w:p w14:paraId="6960405D" w14:textId="77777777" w:rsidR="00506430" w:rsidRDefault="00506430">
      <w:pPr>
        <w:spacing w:after="158" w:line="259" w:lineRule="auto"/>
        <w:ind w:left="1440"/>
        <w:jc w:val="both"/>
        <w:rPr>
          <w:rFonts w:ascii="Arial" w:eastAsia="Arial" w:hAnsi="Arial" w:cs="Arial"/>
          <w:sz w:val="22"/>
        </w:rPr>
      </w:pPr>
    </w:p>
    <w:p w14:paraId="7E537992" w14:textId="77777777" w:rsidR="00506430" w:rsidRDefault="00506430">
      <w:pPr>
        <w:spacing w:after="158" w:line="259" w:lineRule="auto"/>
        <w:ind w:left="1440"/>
        <w:jc w:val="both"/>
        <w:rPr>
          <w:rFonts w:ascii="Arial" w:eastAsia="Arial" w:hAnsi="Arial" w:cs="Arial"/>
          <w:sz w:val="22"/>
        </w:rPr>
      </w:pPr>
    </w:p>
    <w:p w14:paraId="3BB6324F" w14:textId="77777777" w:rsidR="00506430" w:rsidRDefault="00506430">
      <w:pPr>
        <w:spacing w:after="158" w:line="259" w:lineRule="auto"/>
        <w:ind w:left="1440"/>
        <w:jc w:val="both"/>
        <w:rPr>
          <w:rFonts w:ascii="Arial" w:eastAsia="Arial" w:hAnsi="Arial" w:cs="Arial"/>
          <w:sz w:val="22"/>
        </w:rPr>
      </w:pPr>
    </w:p>
    <w:p w14:paraId="4CF1F72E" w14:textId="77777777" w:rsidR="00506430" w:rsidRDefault="00506430">
      <w:pPr>
        <w:spacing w:after="158" w:line="259" w:lineRule="auto"/>
        <w:ind w:left="1440"/>
        <w:jc w:val="both"/>
        <w:rPr>
          <w:rFonts w:ascii="Arial" w:eastAsia="Arial" w:hAnsi="Arial" w:cs="Arial"/>
          <w:sz w:val="22"/>
        </w:rPr>
      </w:pPr>
    </w:p>
    <w:p w14:paraId="3608C5B2" w14:textId="77777777" w:rsidR="00506430" w:rsidRDefault="00506430">
      <w:pPr>
        <w:spacing w:after="158" w:line="259" w:lineRule="auto"/>
        <w:ind w:left="1440"/>
        <w:jc w:val="both"/>
        <w:rPr>
          <w:rFonts w:ascii="Arial" w:eastAsia="Arial" w:hAnsi="Arial" w:cs="Arial"/>
          <w:sz w:val="22"/>
        </w:rPr>
      </w:pPr>
    </w:p>
    <w:p w14:paraId="534AD93C" w14:textId="77777777" w:rsidR="002C5F98" w:rsidRDefault="002C5F98">
      <w:pPr>
        <w:spacing w:after="158" w:line="259" w:lineRule="auto"/>
        <w:ind w:left="1440"/>
        <w:jc w:val="both"/>
        <w:rPr>
          <w:rFonts w:ascii="Arial" w:eastAsia="Arial" w:hAnsi="Arial" w:cs="Arial"/>
          <w:sz w:val="22"/>
        </w:rPr>
      </w:pPr>
    </w:p>
    <w:p w14:paraId="2171CF3B" w14:textId="77777777" w:rsidR="002C5F98" w:rsidRDefault="002C5F98">
      <w:pPr>
        <w:spacing w:after="158" w:line="259" w:lineRule="auto"/>
        <w:ind w:left="1440"/>
        <w:jc w:val="both"/>
        <w:rPr>
          <w:rFonts w:ascii="Arial" w:eastAsia="Arial" w:hAnsi="Arial" w:cs="Arial"/>
          <w:sz w:val="22"/>
        </w:rPr>
      </w:pPr>
    </w:p>
    <w:p w14:paraId="5F4872D2" w14:textId="77777777" w:rsidR="002C5F98" w:rsidRDefault="002C5F98">
      <w:pPr>
        <w:spacing w:after="158" w:line="259" w:lineRule="auto"/>
        <w:ind w:left="1440"/>
        <w:jc w:val="both"/>
        <w:rPr>
          <w:rFonts w:ascii="Arial" w:eastAsia="Arial" w:hAnsi="Arial" w:cs="Arial"/>
          <w:sz w:val="22"/>
        </w:rPr>
      </w:pPr>
    </w:p>
    <w:p w14:paraId="359BDC01" w14:textId="77777777" w:rsidR="002C5F98" w:rsidRDefault="002C5F98">
      <w:pPr>
        <w:spacing w:after="158" w:line="259" w:lineRule="auto"/>
        <w:ind w:left="1440"/>
        <w:jc w:val="both"/>
        <w:rPr>
          <w:rFonts w:ascii="Arial" w:eastAsia="Arial" w:hAnsi="Arial" w:cs="Arial"/>
          <w:sz w:val="22"/>
        </w:rPr>
      </w:pPr>
    </w:p>
    <w:p w14:paraId="765AF093" w14:textId="77777777" w:rsidR="002C5F98" w:rsidRDefault="002C5F98">
      <w:pPr>
        <w:spacing w:after="158" w:line="259" w:lineRule="auto"/>
        <w:ind w:left="1440"/>
        <w:jc w:val="both"/>
        <w:rPr>
          <w:rFonts w:ascii="Arial" w:eastAsia="Arial" w:hAnsi="Arial" w:cs="Arial"/>
          <w:sz w:val="22"/>
        </w:rPr>
      </w:pPr>
    </w:p>
    <w:p w14:paraId="2CF1B8B0" w14:textId="77777777" w:rsidR="002C5F98" w:rsidRDefault="002C5F98">
      <w:pPr>
        <w:spacing w:after="158" w:line="259" w:lineRule="auto"/>
        <w:ind w:left="1440"/>
        <w:jc w:val="both"/>
        <w:rPr>
          <w:rFonts w:ascii="Arial" w:eastAsia="Arial" w:hAnsi="Arial" w:cs="Arial"/>
          <w:sz w:val="22"/>
        </w:rPr>
      </w:pPr>
    </w:p>
    <w:sdt>
      <w:sdtPr>
        <w:rPr>
          <w:rFonts w:asciiTheme="minorHAnsi" w:eastAsiaTheme="minorHAnsi" w:hAnsiTheme="minorHAnsi" w:cstheme="minorBidi"/>
          <w:color w:val="auto"/>
          <w:kern w:val="2"/>
          <w:sz w:val="24"/>
          <w:szCs w:val="24"/>
          <w14:ligatures w14:val="standardContextual"/>
        </w:rPr>
        <w:id w:val="209157937"/>
        <w:docPartObj>
          <w:docPartGallery w:val="Table of Contents"/>
          <w:docPartUnique/>
        </w:docPartObj>
      </w:sdtPr>
      <w:sdtEndPr>
        <w:rPr>
          <w:b/>
          <w:bCs/>
          <w:noProof/>
        </w:rPr>
      </w:sdtEndPr>
      <w:sdtContent>
        <w:p w14:paraId="6A7C34AA" w14:textId="07774918" w:rsidR="002C5F98" w:rsidRDefault="002C5F98">
          <w:pPr>
            <w:pStyle w:val="TOCHeading"/>
          </w:pPr>
          <w:r>
            <w:t>Table of Contents</w:t>
          </w:r>
        </w:p>
        <w:p w14:paraId="522C18FE" w14:textId="42F9A769" w:rsidR="005825E6" w:rsidRDefault="002C5F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3918483" w:history="1">
            <w:r w:rsidR="005825E6" w:rsidRPr="00422463">
              <w:rPr>
                <w:rStyle w:val="Hyperlink"/>
                <w:noProof/>
              </w:rPr>
              <w:t>1. Introduction</w:t>
            </w:r>
            <w:r w:rsidR="005825E6">
              <w:rPr>
                <w:noProof/>
                <w:webHidden/>
              </w:rPr>
              <w:tab/>
            </w:r>
            <w:r w:rsidR="005825E6">
              <w:rPr>
                <w:noProof/>
                <w:webHidden/>
              </w:rPr>
              <w:fldChar w:fldCharType="begin"/>
            </w:r>
            <w:r w:rsidR="005825E6">
              <w:rPr>
                <w:noProof/>
                <w:webHidden/>
              </w:rPr>
              <w:instrText xml:space="preserve"> PAGEREF _Toc193918483 \h </w:instrText>
            </w:r>
            <w:r w:rsidR="005825E6">
              <w:rPr>
                <w:noProof/>
                <w:webHidden/>
              </w:rPr>
            </w:r>
            <w:r w:rsidR="005825E6">
              <w:rPr>
                <w:noProof/>
                <w:webHidden/>
              </w:rPr>
              <w:fldChar w:fldCharType="separate"/>
            </w:r>
            <w:r w:rsidR="005825E6">
              <w:rPr>
                <w:noProof/>
                <w:webHidden/>
              </w:rPr>
              <w:t>5</w:t>
            </w:r>
            <w:r w:rsidR="005825E6">
              <w:rPr>
                <w:noProof/>
                <w:webHidden/>
              </w:rPr>
              <w:fldChar w:fldCharType="end"/>
            </w:r>
          </w:hyperlink>
        </w:p>
        <w:p w14:paraId="00C7B3CD" w14:textId="16E6144D" w:rsidR="005825E6" w:rsidRDefault="005825E6">
          <w:pPr>
            <w:pStyle w:val="TOC2"/>
            <w:tabs>
              <w:tab w:val="right" w:leader="dot" w:pos="9350"/>
            </w:tabs>
            <w:rPr>
              <w:rFonts w:eastAsiaTheme="minorEastAsia"/>
              <w:noProof/>
              <w:sz w:val="24"/>
              <w:szCs w:val="24"/>
            </w:rPr>
          </w:pPr>
          <w:hyperlink w:anchor="_Toc193918484" w:history="1">
            <w:r w:rsidRPr="00422463">
              <w:rPr>
                <w:rStyle w:val="Hyperlink"/>
                <w:noProof/>
              </w:rPr>
              <w:t>1.1 Purpose</w:t>
            </w:r>
            <w:r>
              <w:rPr>
                <w:noProof/>
                <w:webHidden/>
              </w:rPr>
              <w:tab/>
            </w:r>
            <w:r>
              <w:rPr>
                <w:noProof/>
                <w:webHidden/>
              </w:rPr>
              <w:fldChar w:fldCharType="begin"/>
            </w:r>
            <w:r>
              <w:rPr>
                <w:noProof/>
                <w:webHidden/>
              </w:rPr>
              <w:instrText xml:space="preserve"> PAGEREF _Toc193918484 \h </w:instrText>
            </w:r>
            <w:r>
              <w:rPr>
                <w:noProof/>
                <w:webHidden/>
              </w:rPr>
            </w:r>
            <w:r>
              <w:rPr>
                <w:noProof/>
                <w:webHidden/>
              </w:rPr>
              <w:fldChar w:fldCharType="separate"/>
            </w:r>
            <w:r>
              <w:rPr>
                <w:noProof/>
                <w:webHidden/>
              </w:rPr>
              <w:t>5</w:t>
            </w:r>
            <w:r>
              <w:rPr>
                <w:noProof/>
                <w:webHidden/>
              </w:rPr>
              <w:fldChar w:fldCharType="end"/>
            </w:r>
          </w:hyperlink>
        </w:p>
        <w:p w14:paraId="084965B1" w14:textId="3EEEF561" w:rsidR="005825E6" w:rsidRDefault="005825E6">
          <w:pPr>
            <w:pStyle w:val="TOC2"/>
            <w:tabs>
              <w:tab w:val="right" w:leader="dot" w:pos="9350"/>
            </w:tabs>
            <w:rPr>
              <w:rFonts w:eastAsiaTheme="minorEastAsia"/>
              <w:noProof/>
              <w:sz w:val="24"/>
              <w:szCs w:val="24"/>
            </w:rPr>
          </w:pPr>
          <w:hyperlink w:anchor="_Toc193918485" w:history="1">
            <w:r w:rsidRPr="00422463">
              <w:rPr>
                <w:rStyle w:val="Hyperlink"/>
                <w:noProof/>
              </w:rPr>
              <w:t>1.2 Scope</w:t>
            </w:r>
            <w:r>
              <w:rPr>
                <w:noProof/>
                <w:webHidden/>
              </w:rPr>
              <w:tab/>
            </w:r>
            <w:r>
              <w:rPr>
                <w:noProof/>
                <w:webHidden/>
              </w:rPr>
              <w:fldChar w:fldCharType="begin"/>
            </w:r>
            <w:r>
              <w:rPr>
                <w:noProof/>
                <w:webHidden/>
              </w:rPr>
              <w:instrText xml:space="preserve"> PAGEREF _Toc193918485 \h </w:instrText>
            </w:r>
            <w:r>
              <w:rPr>
                <w:noProof/>
                <w:webHidden/>
              </w:rPr>
            </w:r>
            <w:r>
              <w:rPr>
                <w:noProof/>
                <w:webHidden/>
              </w:rPr>
              <w:fldChar w:fldCharType="separate"/>
            </w:r>
            <w:r>
              <w:rPr>
                <w:noProof/>
                <w:webHidden/>
              </w:rPr>
              <w:t>5</w:t>
            </w:r>
            <w:r>
              <w:rPr>
                <w:noProof/>
                <w:webHidden/>
              </w:rPr>
              <w:fldChar w:fldCharType="end"/>
            </w:r>
          </w:hyperlink>
        </w:p>
        <w:p w14:paraId="02CEDCD8" w14:textId="781C8E88" w:rsidR="005825E6" w:rsidRDefault="005825E6">
          <w:pPr>
            <w:pStyle w:val="TOC2"/>
            <w:tabs>
              <w:tab w:val="right" w:leader="dot" w:pos="9350"/>
            </w:tabs>
            <w:rPr>
              <w:rFonts w:eastAsiaTheme="minorEastAsia"/>
              <w:noProof/>
              <w:sz w:val="24"/>
              <w:szCs w:val="24"/>
            </w:rPr>
          </w:pPr>
          <w:hyperlink w:anchor="_Toc193918486" w:history="1">
            <w:r w:rsidRPr="00422463">
              <w:rPr>
                <w:rStyle w:val="Hyperlink"/>
                <w:noProof/>
              </w:rPr>
              <w:t>1.3 Objectives</w:t>
            </w:r>
            <w:r>
              <w:rPr>
                <w:noProof/>
                <w:webHidden/>
              </w:rPr>
              <w:tab/>
            </w:r>
            <w:r>
              <w:rPr>
                <w:noProof/>
                <w:webHidden/>
              </w:rPr>
              <w:fldChar w:fldCharType="begin"/>
            </w:r>
            <w:r>
              <w:rPr>
                <w:noProof/>
                <w:webHidden/>
              </w:rPr>
              <w:instrText xml:space="preserve"> PAGEREF _Toc193918486 \h </w:instrText>
            </w:r>
            <w:r>
              <w:rPr>
                <w:noProof/>
                <w:webHidden/>
              </w:rPr>
            </w:r>
            <w:r>
              <w:rPr>
                <w:noProof/>
                <w:webHidden/>
              </w:rPr>
              <w:fldChar w:fldCharType="separate"/>
            </w:r>
            <w:r>
              <w:rPr>
                <w:noProof/>
                <w:webHidden/>
              </w:rPr>
              <w:t>5</w:t>
            </w:r>
            <w:r>
              <w:rPr>
                <w:noProof/>
                <w:webHidden/>
              </w:rPr>
              <w:fldChar w:fldCharType="end"/>
            </w:r>
          </w:hyperlink>
        </w:p>
        <w:p w14:paraId="54FB0985" w14:textId="16096EFA" w:rsidR="005825E6" w:rsidRDefault="005825E6">
          <w:pPr>
            <w:pStyle w:val="TOC1"/>
            <w:tabs>
              <w:tab w:val="right" w:leader="dot" w:pos="9350"/>
            </w:tabs>
            <w:rPr>
              <w:rFonts w:eastAsiaTheme="minorEastAsia"/>
              <w:noProof/>
            </w:rPr>
          </w:pPr>
          <w:hyperlink w:anchor="_Toc193918487" w:history="1">
            <w:r w:rsidRPr="00422463">
              <w:rPr>
                <w:rStyle w:val="Hyperlink"/>
                <w:noProof/>
              </w:rPr>
              <w:t>2. Overall Description</w:t>
            </w:r>
            <w:r>
              <w:rPr>
                <w:noProof/>
                <w:webHidden/>
              </w:rPr>
              <w:tab/>
            </w:r>
            <w:r>
              <w:rPr>
                <w:noProof/>
                <w:webHidden/>
              </w:rPr>
              <w:fldChar w:fldCharType="begin"/>
            </w:r>
            <w:r>
              <w:rPr>
                <w:noProof/>
                <w:webHidden/>
              </w:rPr>
              <w:instrText xml:space="preserve"> PAGEREF _Toc193918487 \h </w:instrText>
            </w:r>
            <w:r>
              <w:rPr>
                <w:noProof/>
                <w:webHidden/>
              </w:rPr>
            </w:r>
            <w:r>
              <w:rPr>
                <w:noProof/>
                <w:webHidden/>
              </w:rPr>
              <w:fldChar w:fldCharType="separate"/>
            </w:r>
            <w:r>
              <w:rPr>
                <w:noProof/>
                <w:webHidden/>
              </w:rPr>
              <w:t>6</w:t>
            </w:r>
            <w:r>
              <w:rPr>
                <w:noProof/>
                <w:webHidden/>
              </w:rPr>
              <w:fldChar w:fldCharType="end"/>
            </w:r>
          </w:hyperlink>
        </w:p>
        <w:p w14:paraId="3DA91A9C" w14:textId="54169F57" w:rsidR="005825E6" w:rsidRDefault="005825E6">
          <w:pPr>
            <w:pStyle w:val="TOC2"/>
            <w:tabs>
              <w:tab w:val="right" w:leader="dot" w:pos="9350"/>
            </w:tabs>
            <w:rPr>
              <w:rFonts w:eastAsiaTheme="minorEastAsia"/>
              <w:noProof/>
              <w:sz w:val="24"/>
              <w:szCs w:val="24"/>
            </w:rPr>
          </w:pPr>
          <w:hyperlink w:anchor="_Toc193918488" w:history="1">
            <w:r w:rsidRPr="00422463">
              <w:rPr>
                <w:rStyle w:val="Hyperlink"/>
                <w:noProof/>
              </w:rPr>
              <w:t>2.1 System Functions</w:t>
            </w:r>
            <w:r>
              <w:rPr>
                <w:noProof/>
                <w:webHidden/>
              </w:rPr>
              <w:tab/>
            </w:r>
            <w:r>
              <w:rPr>
                <w:noProof/>
                <w:webHidden/>
              </w:rPr>
              <w:fldChar w:fldCharType="begin"/>
            </w:r>
            <w:r>
              <w:rPr>
                <w:noProof/>
                <w:webHidden/>
              </w:rPr>
              <w:instrText xml:space="preserve"> PAGEREF _Toc193918488 \h </w:instrText>
            </w:r>
            <w:r>
              <w:rPr>
                <w:noProof/>
                <w:webHidden/>
              </w:rPr>
            </w:r>
            <w:r>
              <w:rPr>
                <w:noProof/>
                <w:webHidden/>
              </w:rPr>
              <w:fldChar w:fldCharType="separate"/>
            </w:r>
            <w:r>
              <w:rPr>
                <w:noProof/>
                <w:webHidden/>
              </w:rPr>
              <w:t>6</w:t>
            </w:r>
            <w:r>
              <w:rPr>
                <w:noProof/>
                <w:webHidden/>
              </w:rPr>
              <w:fldChar w:fldCharType="end"/>
            </w:r>
          </w:hyperlink>
        </w:p>
        <w:p w14:paraId="1B6E98F5" w14:textId="0B8513C0" w:rsidR="005825E6" w:rsidRDefault="005825E6">
          <w:pPr>
            <w:pStyle w:val="TOC1"/>
            <w:tabs>
              <w:tab w:val="right" w:leader="dot" w:pos="9350"/>
            </w:tabs>
            <w:rPr>
              <w:rFonts w:eastAsiaTheme="minorEastAsia"/>
              <w:noProof/>
            </w:rPr>
          </w:pPr>
          <w:hyperlink w:anchor="_Toc193918489" w:history="1">
            <w:r w:rsidRPr="00422463">
              <w:rPr>
                <w:rStyle w:val="Hyperlink"/>
                <w:noProof/>
              </w:rPr>
              <w:t>3. Special Requirements</w:t>
            </w:r>
            <w:r>
              <w:rPr>
                <w:noProof/>
                <w:webHidden/>
              </w:rPr>
              <w:tab/>
            </w:r>
            <w:r>
              <w:rPr>
                <w:noProof/>
                <w:webHidden/>
              </w:rPr>
              <w:fldChar w:fldCharType="begin"/>
            </w:r>
            <w:r>
              <w:rPr>
                <w:noProof/>
                <w:webHidden/>
              </w:rPr>
              <w:instrText xml:space="preserve"> PAGEREF _Toc193918489 \h </w:instrText>
            </w:r>
            <w:r>
              <w:rPr>
                <w:noProof/>
                <w:webHidden/>
              </w:rPr>
            </w:r>
            <w:r>
              <w:rPr>
                <w:noProof/>
                <w:webHidden/>
              </w:rPr>
              <w:fldChar w:fldCharType="separate"/>
            </w:r>
            <w:r>
              <w:rPr>
                <w:noProof/>
                <w:webHidden/>
              </w:rPr>
              <w:t>6</w:t>
            </w:r>
            <w:r>
              <w:rPr>
                <w:noProof/>
                <w:webHidden/>
              </w:rPr>
              <w:fldChar w:fldCharType="end"/>
            </w:r>
          </w:hyperlink>
        </w:p>
        <w:p w14:paraId="7CEEB103" w14:textId="493C6696" w:rsidR="005825E6" w:rsidRDefault="005825E6">
          <w:pPr>
            <w:pStyle w:val="TOC2"/>
            <w:tabs>
              <w:tab w:val="right" w:leader="dot" w:pos="9350"/>
            </w:tabs>
            <w:rPr>
              <w:rFonts w:eastAsiaTheme="minorEastAsia"/>
              <w:noProof/>
              <w:sz w:val="24"/>
              <w:szCs w:val="24"/>
            </w:rPr>
          </w:pPr>
          <w:hyperlink w:anchor="_Toc193918490" w:history="1">
            <w:r w:rsidRPr="00422463">
              <w:rPr>
                <w:rStyle w:val="Hyperlink"/>
                <w:noProof/>
              </w:rPr>
              <w:t>3.1 Functional Requirements</w:t>
            </w:r>
            <w:r>
              <w:rPr>
                <w:noProof/>
                <w:webHidden/>
              </w:rPr>
              <w:tab/>
            </w:r>
            <w:r>
              <w:rPr>
                <w:noProof/>
                <w:webHidden/>
              </w:rPr>
              <w:fldChar w:fldCharType="begin"/>
            </w:r>
            <w:r>
              <w:rPr>
                <w:noProof/>
                <w:webHidden/>
              </w:rPr>
              <w:instrText xml:space="preserve"> PAGEREF _Toc193918490 \h </w:instrText>
            </w:r>
            <w:r>
              <w:rPr>
                <w:noProof/>
                <w:webHidden/>
              </w:rPr>
            </w:r>
            <w:r>
              <w:rPr>
                <w:noProof/>
                <w:webHidden/>
              </w:rPr>
              <w:fldChar w:fldCharType="separate"/>
            </w:r>
            <w:r>
              <w:rPr>
                <w:noProof/>
                <w:webHidden/>
              </w:rPr>
              <w:t>6</w:t>
            </w:r>
            <w:r>
              <w:rPr>
                <w:noProof/>
                <w:webHidden/>
              </w:rPr>
              <w:fldChar w:fldCharType="end"/>
            </w:r>
          </w:hyperlink>
        </w:p>
        <w:p w14:paraId="6C09C144" w14:textId="1B9DC86E" w:rsidR="005825E6" w:rsidRDefault="005825E6">
          <w:pPr>
            <w:pStyle w:val="TOC2"/>
            <w:tabs>
              <w:tab w:val="right" w:leader="dot" w:pos="9350"/>
            </w:tabs>
            <w:rPr>
              <w:rFonts w:eastAsiaTheme="minorEastAsia"/>
              <w:noProof/>
              <w:sz w:val="24"/>
              <w:szCs w:val="24"/>
            </w:rPr>
          </w:pPr>
          <w:hyperlink w:anchor="_Toc193918491" w:history="1">
            <w:r w:rsidRPr="00422463">
              <w:rPr>
                <w:rStyle w:val="Hyperlink"/>
                <w:noProof/>
              </w:rPr>
              <w:t>3.2 Non-Functional Requirements</w:t>
            </w:r>
            <w:r>
              <w:rPr>
                <w:noProof/>
                <w:webHidden/>
              </w:rPr>
              <w:tab/>
            </w:r>
            <w:r>
              <w:rPr>
                <w:noProof/>
                <w:webHidden/>
              </w:rPr>
              <w:fldChar w:fldCharType="begin"/>
            </w:r>
            <w:r>
              <w:rPr>
                <w:noProof/>
                <w:webHidden/>
              </w:rPr>
              <w:instrText xml:space="preserve"> PAGEREF _Toc193918491 \h </w:instrText>
            </w:r>
            <w:r>
              <w:rPr>
                <w:noProof/>
                <w:webHidden/>
              </w:rPr>
            </w:r>
            <w:r>
              <w:rPr>
                <w:noProof/>
                <w:webHidden/>
              </w:rPr>
              <w:fldChar w:fldCharType="separate"/>
            </w:r>
            <w:r>
              <w:rPr>
                <w:noProof/>
                <w:webHidden/>
              </w:rPr>
              <w:t>20</w:t>
            </w:r>
            <w:r>
              <w:rPr>
                <w:noProof/>
                <w:webHidden/>
              </w:rPr>
              <w:fldChar w:fldCharType="end"/>
            </w:r>
          </w:hyperlink>
        </w:p>
        <w:p w14:paraId="4D482D3C" w14:textId="3588A3D3" w:rsidR="005825E6" w:rsidRDefault="005825E6">
          <w:pPr>
            <w:pStyle w:val="TOC1"/>
            <w:tabs>
              <w:tab w:val="right" w:leader="dot" w:pos="9350"/>
            </w:tabs>
            <w:rPr>
              <w:rFonts w:eastAsiaTheme="minorEastAsia"/>
              <w:noProof/>
            </w:rPr>
          </w:pPr>
          <w:hyperlink w:anchor="_Toc193918492" w:history="1">
            <w:r w:rsidRPr="00422463">
              <w:rPr>
                <w:rStyle w:val="Hyperlink"/>
                <w:noProof/>
              </w:rPr>
              <w:t>4. Supporting Material</w:t>
            </w:r>
            <w:r>
              <w:rPr>
                <w:noProof/>
                <w:webHidden/>
              </w:rPr>
              <w:tab/>
            </w:r>
            <w:r>
              <w:rPr>
                <w:noProof/>
                <w:webHidden/>
              </w:rPr>
              <w:fldChar w:fldCharType="begin"/>
            </w:r>
            <w:r>
              <w:rPr>
                <w:noProof/>
                <w:webHidden/>
              </w:rPr>
              <w:instrText xml:space="preserve"> PAGEREF _Toc193918492 \h </w:instrText>
            </w:r>
            <w:r>
              <w:rPr>
                <w:noProof/>
                <w:webHidden/>
              </w:rPr>
            </w:r>
            <w:r>
              <w:rPr>
                <w:noProof/>
                <w:webHidden/>
              </w:rPr>
              <w:fldChar w:fldCharType="separate"/>
            </w:r>
            <w:r>
              <w:rPr>
                <w:noProof/>
                <w:webHidden/>
              </w:rPr>
              <w:t>21</w:t>
            </w:r>
            <w:r>
              <w:rPr>
                <w:noProof/>
                <w:webHidden/>
              </w:rPr>
              <w:fldChar w:fldCharType="end"/>
            </w:r>
          </w:hyperlink>
        </w:p>
        <w:p w14:paraId="64FC476A" w14:textId="534747D6" w:rsidR="005825E6" w:rsidRDefault="005825E6">
          <w:pPr>
            <w:pStyle w:val="TOC2"/>
            <w:tabs>
              <w:tab w:val="right" w:leader="dot" w:pos="9350"/>
            </w:tabs>
            <w:rPr>
              <w:rFonts w:eastAsiaTheme="minorEastAsia"/>
              <w:noProof/>
              <w:sz w:val="24"/>
              <w:szCs w:val="24"/>
            </w:rPr>
          </w:pPr>
          <w:hyperlink w:anchor="_Toc193918493" w:history="1">
            <w:r w:rsidRPr="00422463">
              <w:rPr>
                <w:rStyle w:val="Hyperlink"/>
                <w:noProof/>
              </w:rPr>
              <w:t>Data Dictionary :</w:t>
            </w:r>
            <w:r>
              <w:rPr>
                <w:noProof/>
                <w:webHidden/>
              </w:rPr>
              <w:tab/>
            </w:r>
            <w:r>
              <w:rPr>
                <w:noProof/>
                <w:webHidden/>
              </w:rPr>
              <w:fldChar w:fldCharType="begin"/>
            </w:r>
            <w:r>
              <w:rPr>
                <w:noProof/>
                <w:webHidden/>
              </w:rPr>
              <w:instrText xml:space="preserve"> PAGEREF _Toc193918493 \h </w:instrText>
            </w:r>
            <w:r>
              <w:rPr>
                <w:noProof/>
                <w:webHidden/>
              </w:rPr>
            </w:r>
            <w:r>
              <w:rPr>
                <w:noProof/>
                <w:webHidden/>
              </w:rPr>
              <w:fldChar w:fldCharType="separate"/>
            </w:r>
            <w:r>
              <w:rPr>
                <w:noProof/>
                <w:webHidden/>
              </w:rPr>
              <w:t>21</w:t>
            </w:r>
            <w:r>
              <w:rPr>
                <w:noProof/>
                <w:webHidden/>
              </w:rPr>
              <w:fldChar w:fldCharType="end"/>
            </w:r>
          </w:hyperlink>
        </w:p>
        <w:p w14:paraId="3D4C8792" w14:textId="3031630F" w:rsidR="005825E6" w:rsidRDefault="005825E6">
          <w:pPr>
            <w:pStyle w:val="TOC2"/>
            <w:tabs>
              <w:tab w:val="right" w:leader="dot" w:pos="9350"/>
            </w:tabs>
            <w:rPr>
              <w:rFonts w:eastAsiaTheme="minorEastAsia"/>
              <w:noProof/>
              <w:sz w:val="24"/>
              <w:szCs w:val="24"/>
            </w:rPr>
          </w:pPr>
          <w:hyperlink w:anchor="_Toc193918494" w:history="1">
            <w:r w:rsidRPr="00422463">
              <w:rPr>
                <w:rStyle w:val="Hyperlink"/>
                <w:noProof/>
              </w:rPr>
              <w:t>Domain Model:</w:t>
            </w:r>
            <w:r>
              <w:rPr>
                <w:noProof/>
                <w:webHidden/>
              </w:rPr>
              <w:tab/>
            </w:r>
            <w:r>
              <w:rPr>
                <w:noProof/>
                <w:webHidden/>
              </w:rPr>
              <w:fldChar w:fldCharType="begin"/>
            </w:r>
            <w:r>
              <w:rPr>
                <w:noProof/>
                <w:webHidden/>
              </w:rPr>
              <w:instrText xml:space="preserve"> PAGEREF _Toc193918494 \h </w:instrText>
            </w:r>
            <w:r>
              <w:rPr>
                <w:noProof/>
                <w:webHidden/>
              </w:rPr>
            </w:r>
            <w:r>
              <w:rPr>
                <w:noProof/>
                <w:webHidden/>
              </w:rPr>
              <w:fldChar w:fldCharType="separate"/>
            </w:r>
            <w:r>
              <w:rPr>
                <w:noProof/>
                <w:webHidden/>
              </w:rPr>
              <w:t>24</w:t>
            </w:r>
            <w:r>
              <w:rPr>
                <w:noProof/>
                <w:webHidden/>
              </w:rPr>
              <w:fldChar w:fldCharType="end"/>
            </w:r>
          </w:hyperlink>
        </w:p>
        <w:p w14:paraId="3BF9D29E" w14:textId="07085E5F" w:rsidR="005825E6" w:rsidRDefault="005825E6">
          <w:pPr>
            <w:pStyle w:val="TOC2"/>
            <w:tabs>
              <w:tab w:val="right" w:leader="dot" w:pos="9350"/>
            </w:tabs>
            <w:rPr>
              <w:rFonts w:eastAsiaTheme="minorEastAsia"/>
              <w:noProof/>
              <w:sz w:val="24"/>
              <w:szCs w:val="24"/>
            </w:rPr>
          </w:pPr>
          <w:hyperlink w:anchor="_Toc193918495" w:history="1">
            <w:r w:rsidRPr="00422463">
              <w:rPr>
                <w:rStyle w:val="Hyperlink"/>
                <w:noProof/>
              </w:rPr>
              <w:t>Use case diagram:</w:t>
            </w:r>
            <w:r>
              <w:rPr>
                <w:noProof/>
                <w:webHidden/>
              </w:rPr>
              <w:tab/>
            </w:r>
            <w:r>
              <w:rPr>
                <w:noProof/>
                <w:webHidden/>
              </w:rPr>
              <w:fldChar w:fldCharType="begin"/>
            </w:r>
            <w:r>
              <w:rPr>
                <w:noProof/>
                <w:webHidden/>
              </w:rPr>
              <w:instrText xml:space="preserve"> PAGEREF _Toc193918495 \h </w:instrText>
            </w:r>
            <w:r>
              <w:rPr>
                <w:noProof/>
                <w:webHidden/>
              </w:rPr>
            </w:r>
            <w:r>
              <w:rPr>
                <w:noProof/>
                <w:webHidden/>
              </w:rPr>
              <w:fldChar w:fldCharType="separate"/>
            </w:r>
            <w:r>
              <w:rPr>
                <w:noProof/>
                <w:webHidden/>
              </w:rPr>
              <w:t>25</w:t>
            </w:r>
            <w:r>
              <w:rPr>
                <w:noProof/>
                <w:webHidden/>
              </w:rPr>
              <w:fldChar w:fldCharType="end"/>
            </w:r>
          </w:hyperlink>
        </w:p>
        <w:p w14:paraId="7A11C46C" w14:textId="69BD46EF" w:rsidR="005825E6" w:rsidRDefault="005825E6">
          <w:pPr>
            <w:pStyle w:val="TOC2"/>
            <w:tabs>
              <w:tab w:val="right" w:leader="dot" w:pos="9350"/>
            </w:tabs>
            <w:rPr>
              <w:rFonts w:eastAsiaTheme="minorEastAsia"/>
              <w:noProof/>
              <w:sz w:val="24"/>
              <w:szCs w:val="24"/>
            </w:rPr>
          </w:pPr>
          <w:hyperlink w:anchor="_Toc193918496" w:history="1">
            <w:r w:rsidRPr="00422463">
              <w:rPr>
                <w:rStyle w:val="Hyperlink"/>
                <w:noProof/>
              </w:rPr>
              <w:t>System Sequence Diagram:</w:t>
            </w:r>
            <w:r>
              <w:rPr>
                <w:noProof/>
                <w:webHidden/>
              </w:rPr>
              <w:tab/>
            </w:r>
            <w:r>
              <w:rPr>
                <w:noProof/>
                <w:webHidden/>
              </w:rPr>
              <w:fldChar w:fldCharType="begin"/>
            </w:r>
            <w:r>
              <w:rPr>
                <w:noProof/>
                <w:webHidden/>
              </w:rPr>
              <w:instrText xml:space="preserve"> PAGEREF _Toc193918496 \h </w:instrText>
            </w:r>
            <w:r>
              <w:rPr>
                <w:noProof/>
                <w:webHidden/>
              </w:rPr>
            </w:r>
            <w:r>
              <w:rPr>
                <w:noProof/>
                <w:webHidden/>
              </w:rPr>
              <w:fldChar w:fldCharType="separate"/>
            </w:r>
            <w:r>
              <w:rPr>
                <w:noProof/>
                <w:webHidden/>
              </w:rPr>
              <w:t>27</w:t>
            </w:r>
            <w:r>
              <w:rPr>
                <w:noProof/>
                <w:webHidden/>
              </w:rPr>
              <w:fldChar w:fldCharType="end"/>
            </w:r>
          </w:hyperlink>
        </w:p>
        <w:p w14:paraId="39FD57F7" w14:textId="16A958F3" w:rsidR="002C5F98" w:rsidRDefault="002C5F98">
          <w:r>
            <w:rPr>
              <w:b/>
              <w:bCs/>
              <w:noProof/>
            </w:rPr>
            <w:fldChar w:fldCharType="end"/>
          </w:r>
        </w:p>
      </w:sdtContent>
    </w:sdt>
    <w:p w14:paraId="38A4F6AC" w14:textId="77777777" w:rsidR="00506430" w:rsidRDefault="00506430">
      <w:pPr>
        <w:spacing w:after="158" w:line="259" w:lineRule="auto"/>
        <w:ind w:left="1440"/>
        <w:jc w:val="both"/>
        <w:rPr>
          <w:rFonts w:ascii="Arial" w:eastAsia="Arial" w:hAnsi="Arial" w:cs="Arial"/>
          <w:sz w:val="22"/>
        </w:rPr>
      </w:pPr>
    </w:p>
    <w:p w14:paraId="00D0CA28" w14:textId="77777777" w:rsidR="00506430" w:rsidRDefault="00506430">
      <w:pPr>
        <w:spacing w:after="158" w:line="259" w:lineRule="auto"/>
        <w:ind w:left="1440"/>
        <w:jc w:val="both"/>
        <w:rPr>
          <w:rFonts w:ascii="Arial" w:eastAsia="Arial" w:hAnsi="Arial" w:cs="Arial"/>
          <w:sz w:val="22"/>
        </w:rPr>
      </w:pPr>
    </w:p>
    <w:p w14:paraId="35E16793" w14:textId="77777777" w:rsidR="00506430" w:rsidRDefault="00506430">
      <w:pPr>
        <w:spacing w:after="158" w:line="259" w:lineRule="auto"/>
        <w:ind w:left="1440"/>
        <w:jc w:val="both"/>
        <w:rPr>
          <w:rFonts w:ascii="Arial" w:eastAsia="Arial" w:hAnsi="Arial" w:cs="Arial"/>
          <w:sz w:val="22"/>
        </w:rPr>
      </w:pPr>
    </w:p>
    <w:p w14:paraId="31C873BE" w14:textId="77777777" w:rsidR="00506430" w:rsidRDefault="00506430">
      <w:pPr>
        <w:spacing w:after="158" w:line="259" w:lineRule="auto"/>
        <w:ind w:left="1440"/>
        <w:jc w:val="both"/>
        <w:rPr>
          <w:rFonts w:ascii="Arial" w:eastAsia="Arial" w:hAnsi="Arial" w:cs="Arial"/>
          <w:sz w:val="22"/>
        </w:rPr>
      </w:pPr>
    </w:p>
    <w:p w14:paraId="7AE56D9E" w14:textId="77777777" w:rsidR="00506430" w:rsidRDefault="00506430">
      <w:pPr>
        <w:spacing w:after="158" w:line="259" w:lineRule="auto"/>
        <w:ind w:left="1440"/>
        <w:jc w:val="both"/>
        <w:rPr>
          <w:rFonts w:ascii="Arial" w:eastAsia="Arial" w:hAnsi="Arial" w:cs="Arial"/>
          <w:sz w:val="22"/>
        </w:rPr>
      </w:pPr>
    </w:p>
    <w:p w14:paraId="1CD44747" w14:textId="77777777" w:rsidR="00506430" w:rsidRDefault="00506430">
      <w:pPr>
        <w:spacing w:after="158" w:line="259" w:lineRule="auto"/>
        <w:ind w:left="1440"/>
        <w:jc w:val="both"/>
        <w:rPr>
          <w:rFonts w:ascii="Arial" w:eastAsia="Arial" w:hAnsi="Arial" w:cs="Arial"/>
          <w:sz w:val="22"/>
        </w:rPr>
      </w:pPr>
    </w:p>
    <w:p w14:paraId="428069F7" w14:textId="77777777" w:rsidR="00506430" w:rsidRDefault="00506430">
      <w:pPr>
        <w:spacing w:after="158" w:line="259" w:lineRule="auto"/>
        <w:ind w:left="1440"/>
        <w:jc w:val="both"/>
        <w:rPr>
          <w:rFonts w:ascii="Arial" w:eastAsia="Arial" w:hAnsi="Arial" w:cs="Arial"/>
          <w:sz w:val="22"/>
        </w:rPr>
      </w:pPr>
    </w:p>
    <w:p w14:paraId="172C10A1" w14:textId="7C04DEA1" w:rsidR="003838FE" w:rsidDel="002C5F98" w:rsidRDefault="003838FE">
      <w:pPr>
        <w:spacing w:after="158" w:line="259" w:lineRule="auto"/>
        <w:ind w:left="1440"/>
        <w:jc w:val="both"/>
        <w:rPr>
          <w:del w:id="148" w:author="SAFEENA AKHTER" w:date="2025-03-26T21:37:00Z" w16du:dateUtc="2025-03-26T16:37:00Z"/>
          <w:rFonts w:ascii="Arial" w:eastAsia="Arial" w:hAnsi="Arial" w:cs="Arial"/>
          <w:sz w:val="22"/>
        </w:rPr>
      </w:pPr>
    </w:p>
    <w:p w14:paraId="74F371BE" w14:textId="61DDCDF5" w:rsidR="003838FE" w:rsidDel="002C5F98" w:rsidRDefault="003838FE">
      <w:pPr>
        <w:spacing w:after="158" w:line="259" w:lineRule="auto"/>
        <w:ind w:left="1440"/>
        <w:jc w:val="both"/>
        <w:rPr>
          <w:del w:id="149" w:author="SAFEENA AKHTER" w:date="2025-03-26T21:37:00Z" w16du:dateUtc="2025-03-26T16:37:00Z"/>
          <w:rFonts w:ascii="Arial" w:eastAsia="Arial" w:hAnsi="Arial" w:cs="Arial"/>
          <w:sz w:val="22"/>
        </w:rPr>
      </w:pPr>
    </w:p>
    <w:p w14:paraId="1A92D150" w14:textId="1533196E" w:rsidR="00506430" w:rsidDel="002C5F98" w:rsidRDefault="00506430">
      <w:pPr>
        <w:spacing w:after="158" w:line="259" w:lineRule="auto"/>
        <w:ind w:left="1440"/>
        <w:jc w:val="both"/>
        <w:rPr>
          <w:del w:id="150" w:author="SAFEENA AKHTER" w:date="2025-03-26T21:37:00Z" w16du:dateUtc="2025-03-26T16:37:00Z"/>
        </w:rPr>
      </w:pPr>
    </w:p>
    <w:p w14:paraId="461BD518" w14:textId="77777777" w:rsidR="002C5F98" w:rsidRDefault="002C5F98">
      <w:pPr>
        <w:spacing w:after="0" w:line="259" w:lineRule="auto"/>
        <w:ind w:left="1440"/>
        <w:jc w:val="both"/>
        <w:rPr>
          <w:rFonts w:ascii="Arial" w:eastAsia="Arial" w:hAnsi="Arial" w:cs="Arial"/>
          <w:sz w:val="22"/>
        </w:rPr>
      </w:pPr>
    </w:p>
    <w:p w14:paraId="336392F2" w14:textId="77777777" w:rsidR="002C5F98" w:rsidRDefault="002C5F98">
      <w:pPr>
        <w:spacing w:after="0" w:line="259" w:lineRule="auto"/>
        <w:ind w:left="1440"/>
        <w:jc w:val="both"/>
        <w:rPr>
          <w:rFonts w:ascii="Arial" w:eastAsia="Arial" w:hAnsi="Arial" w:cs="Arial"/>
          <w:sz w:val="22"/>
        </w:rPr>
      </w:pPr>
    </w:p>
    <w:p w14:paraId="0F72325C" w14:textId="77777777" w:rsidR="002C5F98" w:rsidRDefault="002C5F98">
      <w:pPr>
        <w:spacing w:after="0" w:line="259" w:lineRule="auto"/>
        <w:ind w:left="1440"/>
        <w:jc w:val="both"/>
        <w:rPr>
          <w:rFonts w:ascii="Arial" w:eastAsia="Arial" w:hAnsi="Arial" w:cs="Arial"/>
          <w:sz w:val="22"/>
        </w:rPr>
      </w:pPr>
    </w:p>
    <w:p w14:paraId="1F6D9B5E" w14:textId="77777777" w:rsidR="002C5F98" w:rsidRDefault="002C5F98">
      <w:pPr>
        <w:spacing w:after="0" w:line="259" w:lineRule="auto"/>
        <w:ind w:left="1440"/>
        <w:jc w:val="both"/>
        <w:rPr>
          <w:rFonts w:ascii="Arial" w:eastAsia="Arial" w:hAnsi="Arial" w:cs="Arial"/>
          <w:sz w:val="22"/>
        </w:rPr>
      </w:pPr>
    </w:p>
    <w:p w14:paraId="754EAD1F" w14:textId="77777777" w:rsidR="002C5F98" w:rsidRDefault="002C5F98">
      <w:pPr>
        <w:spacing w:after="0" w:line="259" w:lineRule="auto"/>
        <w:ind w:left="1440"/>
        <w:jc w:val="both"/>
        <w:rPr>
          <w:rFonts w:ascii="Arial" w:eastAsia="Arial" w:hAnsi="Arial" w:cs="Arial"/>
          <w:sz w:val="22"/>
        </w:rPr>
      </w:pPr>
    </w:p>
    <w:p w14:paraId="52BB0A98" w14:textId="77777777" w:rsidR="002C5F98" w:rsidRDefault="002C5F98">
      <w:pPr>
        <w:spacing w:after="0" w:line="259" w:lineRule="auto"/>
        <w:ind w:left="1440"/>
        <w:jc w:val="both"/>
        <w:rPr>
          <w:rFonts w:ascii="Arial" w:eastAsia="Arial" w:hAnsi="Arial" w:cs="Arial"/>
          <w:sz w:val="22"/>
        </w:rPr>
      </w:pPr>
    </w:p>
    <w:p w14:paraId="43EC738F" w14:textId="77777777" w:rsidR="002C5F98" w:rsidRDefault="002C5F98">
      <w:pPr>
        <w:spacing w:after="0" w:line="259" w:lineRule="auto"/>
        <w:ind w:left="1440"/>
        <w:jc w:val="both"/>
        <w:rPr>
          <w:rFonts w:ascii="Arial" w:eastAsia="Arial" w:hAnsi="Arial" w:cs="Arial"/>
          <w:sz w:val="22"/>
        </w:rPr>
      </w:pPr>
    </w:p>
    <w:p w14:paraId="3F31F301" w14:textId="77777777" w:rsidR="002C5F98" w:rsidRDefault="002C5F98">
      <w:pPr>
        <w:spacing w:after="0" w:line="259" w:lineRule="auto"/>
        <w:ind w:left="1440"/>
        <w:jc w:val="both"/>
        <w:rPr>
          <w:rFonts w:ascii="Arial" w:eastAsia="Arial" w:hAnsi="Arial" w:cs="Arial"/>
          <w:sz w:val="22"/>
        </w:rPr>
      </w:pPr>
    </w:p>
    <w:p w14:paraId="2804EC38" w14:textId="77777777" w:rsidR="002C5F98" w:rsidRDefault="002C5F98">
      <w:pPr>
        <w:spacing w:after="0" w:line="259" w:lineRule="auto"/>
        <w:ind w:left="1440"/>
        <w:jc w:val="both"/>
        <w:rPr>
          <w:rFonts w:ascii="Arial" w:eastAsia="Arial" w:hAnsi="Arial" w:cs="Arial"/>
          <w:sz w:val="22"/>
        </w:rPr>
      </w:pPr>
    </w:p>
    <w:p w14:paraId="3A49B80F" w14:textId="77777777" w:rsidR="002C5F98" w:rsidRDefault="002C5F98">
      <w:pPr>
        <w:spacing w:after="0" w:line="259" w:lineRule="auto"/>
        <w:ind w:left="1440"/>
        <w:jc w:val="both"/>
        <w:rPr>
          <w:rFonts w:ascii="Arial" w:eastAsia="Arial" w:hAnsi="Arial" w:cs="Arial"/>
          <w:sz w:val="22"/>
        </w:rPr>
      </w:pPr>
    </w:p>
    <w:p w14:paraId="246B47EC" w14:textId="77777777" w:rsidR="002C5F98" w:rsidRDefault="002C5F98">
      <w:pPr>
        <w:spacing w:after="0" w:line="259" w:lineRule="auto"/>
        <w:ind w:left="1440"/>
        <w:jc w:val="both"/>
        <w:rPr>
          <w:rFonts w:ascii="Arial" w:eastAsia="Arial" w:hAnsi="Arial" w:cs="Arial"/>
          <w:sz w:val="22"/>
        </w:rPr>
      </w:pPr>
    </w:p>
    <w:p w14:paraId="45634DBC" w14:textId="77777777" w:rsidR="002C5F98" w:rsidRDefault="002C5F98">
      <w:pPr>
        <w:spacing w:after="0" w:line="259" w:lineRule="auto"/>
        <w:ind w:left="1440"/>
        <w:jc w:val="both"/>
        <w:rPr>
          <w:rFonts w:ascii="Arial" w:eastAsia="Arial" w:hAnsi="Arial" w:cs="Arial"/>
          <w:sz w:val="22"/>
        </w:rPr>
      </w:pPr>
    </w:p>
    <w:p w14:paraId="4EA0394D" w14:textId="77777777" w:rsidR="002C5F98" w:rsidRDefault="002C5F98">
      <w:pPr>
        <w:spacing w:after="0" w:line="259" w:lineRule="auto"/>
        <w:ind w:left="1440"/>
        <w:jc w:val="both"/>
        <w:rPr>
          <w:rFonts w:ascii="Arial" w:eastAsia="Arial" w:hAnsi="Arial" w:cs="Arial"/>
          <w:sz w:val="22"/>
        </w:rPr>
      </w:pPr>
    </w:p>
    <w:p w14:paraId="1E84B645" w14:textId="77777777" w:rsidR="002C5F98" w:rsidRDefault="002C5F98">
      <w:pPr>
        <w:spacing w:after="0" w:line="259" w:lineRule="auto"/>
        <w:ind w:left="1440"/>
        <w:jc w:val="both"/>
        <w:rPr>
          <w:rFonts w:ascii="Arial" w:eastAsia="Arial" w:hAnsi="Arial" w:cs="Arial"/>
          <w:sz w:val="22"/>
        </w:rPr>
      </w:pPr>
    </w:p>
    <w:p w14:paraId="44F0A3FB" w14:textId="73C31836" w:rsidR="00506430" w:rsidRDefault="00506430">
      <w:pPr>
        <w:spacing w:after="0" w:line="259" w:lineRule="auto"/>
        <w:ind w:left="1440"/>
        <w:jc w:val="both"/>
      </w:pPr>
      <w:del w:id="151" w:author="SAFEENA AKHTER" w:date="2025-03-26T21:37:00Z" w16du:dateUtc="2025-03-26T16:37:00Z">
        <w:r w:rsidDel="002C5F98">
          <w:rPr>
            <w:rFonts w:ascii="Arial" w:eastAsia="Arial" w:hAnsi="Arial" w:cs="Arial"/>
            <w:sz w:val="22"/>
          </w:rPr>
          <w:delText xml:space="preserve"> </w:delText>
        </w:r>
      </w:del>
    </w:p>
    <w:p w14:paraId="0231BEFD" w14:textId="77777777" w:rsidR="00FE044E" w:rsidRPr="00FE044E" w:rsidRDefault="00FE044E">
      <w:pPr>
        <w:pStyle w:val="Heading1"/>
        <w:rPr>
          <w:rPrChange w:id="152" w:author="SAFEENA AKHTER" w:date="2025-03-26T19:28:00Z" w16du:dateUtc="2025-03-26T14:28:00Z">
            <w:rPr>
              <w:b/>
              <w:bCs/>
            </w:rPr>
          </w:rPrChange>
        </w:rPr>
        <w:pPrChange w:id="153" w:author="SAFEENA AKHTER" w:date="2025-03-26T21:30:00Z" w16du:dateUtc="2025-03-26T16:30:00Z">
          <w:pPr/>
        </w:pPrChange>
      </w:pPr>
      <w:bookmarkStart w:id="154" w:name="_Toc193918483"/>
      <w:r w:rsidRPr="00FE044E">
        <w:rPr>
          <w:rPrChange w:id="155" w:author="SAFEENA AKHTER" w:date="2025-03-26T19:28:00Z" w16du:dateUtc="2025-03-26T14:28:00Z">
            <w:rPr>
              <w:b/>
              <w:bCs/>
            </w:rPr>
          </w:rPrChange>
        </w:rPr>
        <w:t>1. Introduction</w:t>
      </w:r>
      <w:bookmarkEnd w:id="154"/>
    </w:p>
    <w:p w14:paraId="4978906E" w14:textId="77777777" w:rsidR="00FE044E" w:rsidRPr="00FE044E" w:rsidRDefault="00FE044E" w:rsidP="005825E6">
      <w:pPr>
        <w:pStyle w:val="Heading2"/>
        <w:rPr>
          <w:rPrChange w:id="156" w:author="SAFEENA AKHTER" w:date="2025-03-26T19:28:00Z" w16du:dateUtc="2025-03-26T14:28:00Z">
            <w:rPr>
              <w:b/>
              <w:bCs/>
            </w:rPr>
          </w:rPrChange>
        </w:rPr>
      </w:pPr>
      <w:bookmarkStart w:id="157" w:name="_Toc193918484"/>
      <w:r w:rsidRPr="00FE044E">
        <w:rPr>
          <w:rPrChange w:id="158" w:author="SAFEENA AKHTER" w:date="2025-03-26T19:28:00Z" w16du:dateUtc="2025-03-26T14:28:00Z">
            <w:rPr>
              <w:b/>
              <w:bCs/>
            </w:rPr>
          </w:rPrChange>
        </w:rPr>
        <w:t>1.1 Purpose</w:t>
      </w:r>
      <w:bookmarkEnd w:id="157"/>
    </w:p>
    <w:p w14:paraId="31499F5C" w14:textId="77777777" w:rsidR="00FE044E" w:rsidRPr="00FE044E" w:rsidRDefault="00FE044E" w:rsidP="00FE044E">
      <w:r w:rsidRPr="00FE044E">
        <w:t>The purpose of this document is to define the requirements for the Project Management System for the Department of Computer Science. The system aims to facilitate communication between students and supervisors throughout the project duration, ensuring efficient tracking, submission, and feedback mechanisms.</w:t>
      </w:r>
    </w:p>
    <w:p w14:paraId="70735D44" w14:textId="77777777" w:rsidR="00FE044E" w:rsidRPr="00FE044E" w:rsidRDefault="00FE044E" w:rsidP="005825E6">
      <w:pPr>
        <w:pStyle w:val="Heading2"/>
        <w:rPr>
          <w:rPrChange w:id="159" w:author="SAFEENA AKHTER" w:date="2025-03-26T19:28:00Z" w16du:dateUtc="2025-03-26T14:28:00Z">
            <w:rPr>
              <w:b/>
              <w:bCs/>
            </w:rPr>
          </w:rPrChange>
        </w:rPr>
      </w:pPr>
      <w:bookmarkStart w:id="160" w:name="_Toc193918485"/>
      <w:r w:rsidRPr="00FE044E">
        <w:rPr>
          <w:rPrChange w:id="161" w:author="SAFEENA AKHTER" w:date="2025-03-26T19:28:00Z" w16du:dateUtc="2025-03-26T14:28:00Z">
            <w:rPr>
              <w:b/>
              <w:bCs/>
            </w:rPr>
          </w:rPrChange>
        </w:rPr>
        <w:t>1.2 Scope</w:t>
      </w:r>
      <w:bookmarkEnd w:id="160"/>
    </w:p>
    <w:p w14:paraId="14CDF989" w14:textId="77777777" w:rsidR="00FE044E" w:rsidRPr="00FE044E" w:rsidRDefault="00FE044E" w:rsidP="00FE044E">
      <w:r w:rsidRPr="00FE044E">
        <w:t>The Project Management System will be a web-based platform that enables students to register their projects with supervisors, submit multiple versions of their work products, and receive feedback from their supervisors. The system will support functionalities such as project listing, supervisor assignment, file uploads, and feedback mechanisms. The target users are final semester students and faculty supervisors.</w:t>
      </w:r>
    </w:p>
    <w:p w14:paraId="3CEAABC0" w14:textId="77777777" w:rsidR="00FE044E" w:rsidRPr="00FE044E" w:rsidRDefault="00FE044E" w:rsidP="005825E6">
      <w:pPr>
        <w:pStyle w:val="Heading2"/>
        <w:rPr>
          <w:rPrChange w:id="162" w:author="SAFEENA AKHTER" w:date="2025-03-26T19:28:00Z" w16du:dateUtc="2025-03-26T14:28:00Z">
            <w:rPr>
              <w:b/>
              <w:bCs/>
            </w:rPr>
          </w:rPrChange>
        </w:rPr>
      </w:pPr>
      <w:bookmarkStart w:id="163" w:name="_Toc193918486"/>
      <w:r w:rsidRPr="00FE044E">
        <w:rPr>
          <w:rPrChange w:id="164" w:author="SAFEENA AKHTER" w:date="2025-03-26T19:28:00Z" w16du:dateUtc="2025-03-26T14:28:00Z">
            <w:rPr>
              <w:b/>
              <w:bCs/>
            </w:rPr>
          </w:rPrChange>
        </w:rPr>
        <w:t>1.3 Objectives</w:t>
      </w:r>
      <w:bookmarkEnd w:id="163"/>
    </w:p>
    <w:p w14:paraId="11CBBA52" w14:textId="77777777" w:rsidR="00FE044E" w:rsidRPr="00FE044E" w:rsidRDefault="00FE044E" w:rsidP="00FE044E">
      <w:pPr>
        <w:numPr>
          <w:ilvl w:val="0"/>
          <w:numId w:val="1"/>
        </w:numPr>
      </w:pPr>
      <w:r w:rsidRPr="00FE044E">
        <w:t>To create a platform for students to register and manage their academic projects.</w:t>
      </w:r>
    </w:p>
    <w:p w14:paraId="4FB79FE6" w14:textId="77777777" w:rsidR="00FE044E" w:rsidRPr="00FE044E" w:rsidRDefault="00FE044E" w:rsidP="00FE044E">
      <w:pPr>
        <w:numPr>
          <w:ilvl w:val="0"/>
          <w:numId w:val="1"/>
        </w:numPr>
      </w:pPr>
      <w:r w:rsidRPr="00FE044E">
        <w:t>To enable supervisors to track project progress and provide feedback.</w:t>
      </w:r>
    </w:p>
    <w:p w14:paraId="527E18AA" w14:textId="77777777" w:rsidR="00FE044E" w:rsidRPr="00FE044E" w:rsidRDefault="00FE044E" w:rsidP="00FE044E">
      <w:pPr>
        <w:numPr>
          <w:ilvl w:val="0"/>
          <w:numId w:val="1"/>
        </w:numPr>
      </w:pPr>
      <w:r w:rsidRPr="00FE044E">
        <w:t>To allow multiple versions of work products to be submitted.</w:t>
      </w:r>
    </w:p>
    <w:p w14:paraId="4A8510FE" w14:textId="77777777" w:rsidR="00FE044E" w:rsidRDefault="00FE044E" w:rsidP="00FE044E">
      <w:pPr>
        <w:numPr>
          <w:ilvl w:val="0"/>
          <w:numId w:val="1"/>
        </w:numPr>
        <w:rPr>
          <w:ins w:id="165" w:author="SAFEENA AKHTER" w:date="2025-03-26T19:32:00Z" w16du:dateUtc="2025-03-26T14:32:00Z"/>
        </w:rPr>
      </w:pPr>
      <w:r w:rsidRPr="00FE044E">
        <w:t>To ensure a structured and streamlined communication process between students and supervisors.</w:t>
      </w:r>
    </w:p>
    <w:p w14:paraId="260DFD46" w14:textId="77777777" w:rsidR="00FE044E" w:rsidRDefault="00FE044E" w:rsidP="00FE044E">
      <w:pPr>
        <w:pStyle w:val="NormalWeb"/>
        <w:numPr>
          <w:ilvl w:val="0"/>
          <w:numId w:val="1"/>
        </w:numPr>
        <w:rPr>
          <w:ins w:id="166" w:author="SAFEENA AKHTER" w:date="2025-03-26T19:32:00Z" w16du:dateUtc="2025-03-26T14:32:00Z"/>
        </w:rPr>
      </w:pPr>
      <w:ins w:id="167" w:author="SAFEENA AKHTER" w:date="2025-03-26T19:32:00Z" w16du:dateUtc="2025-03-26T14:32:00Z">
        <w:r>
          <w:t>To provide an intuitive interface for students and supervisors to track progress.</w:t>
        </w:r>
      </w:ins>
    </w:p>
    <w:p w14:paraId="01BA3FD3" w14:textId="77777777" w:rsidR="00FE044E" w:rsidRDefault="00FE044E" w:rsidP="00FE044E">
      <w:pPr>
        <w:pStyle w:val="NormalWeb"/>
        <w:numPr>
          <w:ilvl w:val="0"/>
          <w:numId w:val="1"/>
        </w:numPr>
        <w:rPr>
          <w:ins w:id="168" w:author="SAFEENA AKHTER" w:date="2025-03-26T19:32:00Z" w16du:dateUtc="2025-03-26T14:32:00Z"/>
        </w:rPr>
      </w:pPr>
      <w:ins w:id="169" w:author="SAFEENA AKHTER" w:date="2025-03-26T19:32:00Z" w16du:dateUtc="2025-03-26T14:32:00Z">
        <w:r>
          <w:t>To implement a document submission system with version control for project tracking.</w:t>
        </w:r>
      </w:ins>
    </w:p>
    <w:p w14:paraId="612F2983" w14:textId="77777777" w:rsidR="00FE044E" w:rsidRDefault="00FE044E" w:rsidP="00FE044E">
      <w:pPr>
        <w:pStyle w:val="NormalWeb"/>
        <w:numPr>
          <w:ilvl w:val="0"/>
          <w:numId w:val="1"/>
        </w:numPr>
        <w:rPr>
          <w:ins w:id="170" w:author="SAFEENA AKHTER" w:date="2025-03-26T19:32:00Z" w16du:dateUtc="2025-03-26T14:32:00Z"/>
        </w:rPr>
      </w:pPr>
      <w:ins w:id="171" w:author="SAFEENA AKHTER" w:date="2025-03-26T19:32:00Z" w16du:dateUtc="2025-03-26T14:32:00Z">
        <w:r>
          <w:t>To ensure system security with authentication and role-based access control.</w:t>
        </w:r>
      </w:ins>
    </w:p>
    <w:p w14:paraId="695878B5" w14:textId="77777777" w:rsidR="00FE044E" w:rsidRDefault="00FE044E" w:rsidP="00FE044E">
      <w:pPr>
        <w:pStyle w:val="NormalWeb"/>
        <w:numPr>
          <w:ilvl w:val="0"/>
          <w:numId w:val="1"/>
        </w:numPr>
        <w:rPr>
          <w:ins w:id="172" w:author="SAFEENA AKHTER" w:date="2025-03-26T19:32:00Z" w16du:dateUtc="2025-03-26T14:32:00Z"/>
        </w:rPr>
      </w:pPr>
      <w:ins w:id="173" w:author="SAFEENA AKHTER" w:date="2025-03-26T19:32:00Z" w16du:dateUtc="2025-03-26T14:32:00Z">
        <w:r>
          <w:t>To automate key processes such as reminders and notifications for deadlines.</w:t>
        </w:r>
      </w:ins>
    </w:p>
    <w:p w14:paraId="24125E76" w14:textId="77777777" w:rsidR="00FE044E" w:rsidRPr="00FE044E" w:rsidRDefault="00FE044E" w:rsidP="00FE044E">
      <w:pPr>
        <w:numPr>
          <w:ilvl w:val="0"/>
          <w:numId w:val="1"/>
        </w:numPr>
      </w:pPr>
    </w:p>
    <w:p w14:paraId="6DE9B4F1" w14:textId="77777777" w:rsidR="00FE044E" w:rsidRPr="00FE044E" w:rsidRDefault="00FE044E">
      <w:pPr>
        <w:pStyle w:val="Heading1"/>
        <w:rPr>
          <w:rPrChange w:id="174" w:author="SAFEENA AKHTER" w:date="2025-03-26T19:28:00Z" w16du:dateUtc="2025-03-26T14:28:00Z">
            <w:rPr>
              <w:b/>
              <w:bCs/>
            </w:rPr>
          </w:rPrChange>
        </w:rPr>
        <w:pPrChange w:id="175" w:author="SAFEENA AKHTER" w:date="2025-03-26T21:31:00Z" w16du:dateUtc="2025-03-26T16:31:00Z">
          <w:pPr/>
        </w:pPrChange>
      </w:pPr>
      <w:bookmarkStart w:id="176" w:name="_Toc193918487"/>
      <w:r w:rsidRPr="00FE044E">
        <w:rPr>
          <w:rPrChange w:id="177" w:author="SAFEENA AKHTER" w:date="2025-03-26T19:28:00Z" w16du:dateUtc="2025-03-26T14:28:00Z">
            <w:rPr>
              <w:b/>
              <w:bCs/>
            </w:rPr>
          </w:rPrChange>
        </w:rPr>
        <w:t>2. Overall Description</w:t>
      </w:r>
      <w:bookmarkEnd w:id="176"/>
    </w:p>
    <w:p w14:paraId="39CF6522" w14:textId="77777777" w:rsidR="00FE044E" w:rsidRPr="00FE044E" w:rsidRDefault="00FE044E" w:rsidP="005825E6">
      <w:pPr>
        <w:pStyle w:val="Heading2"/>
        <w:rPr>
          <w:rPrChange w:id="178" w:author="SAFEENA AKHTER" w:date="2025-03-26T19:28:00Z" w16du:dateUtc="2025-03-26T14:28:00Z">
            <w:rPr>
              <w:b/>
              <w:bCs/>
            </w:rPr>
          </w:rPrChange>
        </w:rPr>
      </w:pPr>
      <w:bookmarkStart w:id="179" w:name="_Toc193918488"/>
      <w:r w:rsidRPr="00FE044E">
        <w:rPr>
          <w:rPrChange w:id="180" w:author="SAFEENA AKHTER" w:date="2025-03-26T19:28:00Z" w16du:dateUtc="2025-03-26T14:28:00Z">
            <w:rPr>
              <w:b/>
              <w:bCs/>
            </w:rPr>
          </w:rPrChange>
        </w:rPr>
        <w:t>2.1 System Functions</w:t>
      </w:r>
      <w:bookmarkEnd w:id="179"/>
    </w:p>
    <w:p w14:paraId="64678C43" w14:textId="1CD17919" w:rsidR="00FE044E" w:rsidRPr="00FE044E" w:rsidRDefault="00FE044E" w:rsidP="00FE044E">
      <w:pPr>
        <w:numPr>
          <w:ilvl w:val="0"/>
          <w:numId w:val="2"/>
        </w:numPr>
      </w:pPr>
      <w:r w:rsidRPr="00FE044E">
        <w:rPr>
          <w:b/>
          <w:bCs/>
        </w:rPr>
        <w:t>Project Registration:</w:t>
      </w:r>
      <w:r w:rsidRPr="00FE044E">
        <w:t xml:space="preserve"> Students can </w:t>
      </w:r>
      <w:del w:id="181" w:author="SAFEENA AKHTER" w:date="2025-03-26T19:37:00Z" w16du:dateUtc="2025-03-26T14:37:00Z">
        <w:r w:rsidRPr="00FE044E" w:rsidDel="001F1E38">
          <w:delText xml:space="preserve">register </w:delText>
        </w:r>
      </w:del>
      <w:ins w:id="182" w:author="SAFEENA AKHTER" w:date="2025-03-26T19:37:00Z" w16du:dateUtc="2025-03-26T14:37:00Z">
        <w:r w:rsidR="001F1E38">
          <w:t xml:space="preserve">select </w:t>
        </w:r>
      </w:ins>
      <w:r w:rsidRPr="00FE044E">
        <w:t>their projects under a specific supervisor.</w:t>
      </w:r>
    </w:p>
    <w:p w14:paraId="737CC80B" w14:textId="56046A56" w:rsidR="00FE044E" w:rsidRPr="00FE044E" w:rsidDel="001F1E38" w:rsidRDefault="00FE044E" w:rsidP="00FE044E">
      <w:pPr>
        <w:numPr>
          <w:ilvl w:val="0"/>
          <w:numId w:val="2"/>
        </w:numPr>
        <w:rPr>
          <w:del w:id="183" w:author="SAFEENA AKHTER" w:date="2025-03-26T19:37:00Z" w16du:dateUtc="2025-03-26T14:37:00Z"/>
        </w:rPr>
      </w:pPr>
      <w:del w:id="184" w:author="SAFEENA AKHTER" w:date="2025-03-26T19:37:00Z" w16du:dateUtc="2025-03-26T14:37:00Z">
        <w:r w:rsidRPr="00FE044E" w:rsidDel="001F1E38">
          <w:rPr>
            <w:b/>
            <w:bCs/>
          </w:rPr>
          <w:delText>Supervisor Assignment:</w:delText>
        </w:r>
        <w:r w:rsidRPr="00FE044E" w:rsidDel="001F1E38">
          <w:delText xml:space="preserve"> Supervisors can manage and track projects assigned to them.</w:delText>
        </w:r>
      </w:del>
    </w:p>
    <w:p w14:paraId="151348CE" w14:textId="77777777" w:rsidR="00FE044E" w:rsidRPr="00FE044E" w:rsidRDefault="00FE044E" w:rsidP="00FE044E">
      <w:pPr>
        <w:numPr>
          <w:ilvl w:val="0"/>
          <w:numId w:val="2"/>
        </w:numPr>
      </w:pPr>
      <w:r w:rsidRPr="00FE044E">
        <w:rPr>
          <w:b/>
          <w:bCs/>
        </w:rPr>
        <w:t>Work Product Submission:</w:t>
      </w:r>
      <w:r w:rsidRPr="00FE044E">
        <w:t xml:space="preserve"> Students can upload different versions of their work.</w:t>
      </w:r>
    </w:p>
    <w:p w14:paraId="1FDCD596" w14:textId="77777777" w:rsidR="00FE044E" w:rsidRPr="00FE044E" w:rsidRDefault="00FE044E" w:rsidP="00FE044E">
      <w:pPr>
        <w:numPr>
          <w:ilvl w:val="0"/>
          <w:numId w:val="2"/>
        </w:numPr>
      </w:pPr>
      <w:r w:rsidRPr="00FE044E">
        <w:rPr>
          <w:b/>
          <w:bCs/>
        </w:rPr>
        <w:t>Feedback Mechanism:</w:t>
      </w:r>
      <w:r w:rsidRPr="00FE044E">
        <w:t xml:space="preserve"> Supervisors can review and provide feedback on submitted work.</w:t>
      </w:r>
    </w:p>
    <w:p w14:paraId="75FAB1A8" w14:textId="77777777" w:rsidR="00FE044E" w:rsidRPr="00FE044E" w:rsidRDefault="00FE044E" w:rsidP="00FE044E">
      <w:pPr>
        <w:numPr>
          <w:ilvl w:val="0"/>
          <w:numId w:val="2"/>
        </w:numPr>
      </w:pPr>
      <w:r w:rsidRPr="00FE044E">
        <w:rPr>
          <w:b/>
          <w:bCs/>
        </w:rPr>
        <w:t>Project Listing:</w:t>
      </w:r>
      <w:r w:rsidRPr="00FE044E">
        <w:t xml:space="preserve"> Allows students and supervisors to view assigned projects.</w:t>
      </w:r>
    </w:p>
    <w:p w14:paraId="2D7E75E4" w14:textId="77777777" w:rsidR="00FE044E" w:rsidRPr="00FE044E" w:rsidRDefault="00FE044E" w:rsidP="00FE044E">
      <w:pPr>
        <w:numPr>
          <w:ilvl w:val="0"/>
          <w:numId w:val="2"/>
        </w:numPr>
      </w:pPr>
      <w:r w:rsidRPr="00FE044E">
        <w:rPr>
          <w:b/>
          <w:bCs/>
        </w:rPr>
        <w:t>User Authentication:</w:t>
      </w:r>
      <w:r w:rsidRPr="00FE044E">
        <w:t xml:space="preserve"> Secure login system for students and supervisors.</w:t>
      </w:r>
    </w:p>
    <w:p w14:paraId="677D690B" w14:textId="77777777" w:rsidR="00FE044E" w:rsidRDefault="00FE044E" w:rsidP="00FE044E">
      <w:pPr>
        <w:numPr>
          <w:ilvl w:val="0"/>
          <w:numId w:val="2"/>
        </w:numPr>
        <w:rPr>
          <w:ins w:id="185" w:author="SAFEENA AKHTER" w:date="2025-03-26T19:33:00Z" w16du:dateUtc="2025-03-26T14:33:00Z"/>
        </w:rPr>
      </w:pPr>
      <w:r w:rsidRPr="00FE044E">
        <w:rPr>
          <w:b/>
          <w:bCs/>
        </w:rPr>
        <w:t>Notification System:</w:t>
      </w:r>
      <w:r w:rsidRPr="00FE044E">
        <w:t xml:space="preserve"> Alerts users regarding project updates and feedback.</w:t>
      </w:r>
    </w:p>
    <w:p w14:paraId="4827F77E" w14:textId="77777777" w:rsidR="001F1E38" w:rsidRDefault="001F1E38" w:rsidP="001F1E38">
      <w:pPr>
        <w:pStyle w:val="NormalWeb"/>
        <w:numPr>
          <w:ilvl w:val="0"/>
          <w:numId w:val="2"/>
        </w:numPr>
        <w:rPr>
          <w:ins w:id="186" w:author="SAFEENA AKHTER" w:date="2025-03-26T19:33:00Z" w16du:dateUtc="2025-03-26T14:33:00Z"/>
        </w:rPr>
      </w:pPr>
      <w:ins w:id="187" w:author="SAFEENA AKHTER" w:date="2025-03-26T19:33:00Z" w16du:dateUtc="2025-03-26T14:33:00Z">
        <w:r>
          <w:rPr>
            <w:rStyle w:val="Strong"/>
            <w:rFonts w:eastAsiaTheme="majorEastAsia"/>
          </w:rPr>
          <w:t>Sign In &amp; Sign Up:</w:t>
        </w:r>
        <w:r>
          <w:t xml:space="preserve"> Secure login system for students, supervisors, and administrators.</w:t>
        </w:r>
      </w:ins>
    </w:p>
    <w:p w14:paraId="404E7E7B" w14:textId="77777777" w:rsidR="001F1E38" w:rsidRDefault="001F1E38" w:rsidP="001F1E38">
      <w:pPr>
        <w:pStyle w:val="NormalWeb"/>
        <w:numPr>
          <w:ilvl w:val="0"/>
          <w:numId w:val="2"/>
        </w:numPr>
        <w:rPr>
          <w:ins w:id="188" w:author="SAFEENA AKHTER" w:date="2025-03-26T19:33:00Z" w16du:dateUtc="2025-03-26T14:33:00Z"/>
        </w:rPr>
      </w:pPr>
      <w:ins w:id="189" w:author="SAFEENA AKHTER" w:date="2025-03-26T19:33:00Z" w16du:dateUtc="2025-03-26T14:33:00Z">
        <w:r>
          <w:rPr>
            <w:rStyle w:val="Strong"/>
            <w:rFonts w:eastAsiaTheme="majorEastAsia"/>
          </w:rPr>
          <w:t>Explore Project:</w:t>
        </w:r>
        <w:r>
          <w:t xml:space="preserve"> Students can view available projects before selecting one.</w:t>
        </w:r>
      </w:ins>
    </w:p>
    <w:p w14:paraId="1E570921" w14:textId="3C1DE88B" w:rsidR="001F1E38" w:rsidRDefault="001F1E38" w:rsidP="001F1E38">
      <w:pPr>
        <w:pStyle w:val="NormalWeb"/>
        <w:numPr>
          <w:ilvl w:val="0"/>
          <w:numId w:val="2"/>
        </w:numPr>
        <w:rPr>
          <w:ins w:id="190" w:author="SAFEENA AKHTER" w:date="2025-03-26T19:33:00Z" w16du:dateUtc="2025-03-26T14:33:00Z"/>
        </w:rPr>
      </w:pPr>
      <w:ins w:id="191" w:author="SAFEENA AKHTER" w:date="2025-03-26T19:33:00Z" w16du:dateUtc="2025-03-26T14:33:00Z">
        <w:r>
          <w:rPr>
            <w:rStyle w:val="Strong"/>
            <w:rFonts w:eastAsiaTheme="majorEastAsia"/>
          </w:rPr>
          <w:t>Register Project:</w:t>
        </w:r>
        <w:r>
          <w:t xml:space="preserve"> </w:t>
        </w:r>
      </w:ins>
      <w:proofErr w:type="gramStart"/>
      <w:ins w:id="192" w:author="SAFEENA AKHTER" w:date="2025-03-26T19:36:00Z" w16du:dateUtc="2025-03-26T14:36:00Z">
        <w:r>
          <w:t>Supervisor</w:t>
        </w:r>
      </w:ins>
      <w:proofErr w:type="gramEnd"/>
      <w:ins w:id="193" w:author="SAFEENA AKHTER" w:date="2025-03-26T19:33:00Z" w16du:dateUtc="2025-03-26T14:33:00Z">
        <w:r>
          <w:t xml:space="preserve"> register their projects </w:t>
        </w:r>
      </w:ins>
      <w:ins w:id="194" w:author="SAFEENA AKHTER" w:date="2025-03-26T19:37:00Z" w16du:dateUtc="2025-03-26T14:37:00Z">
        <w:r>
          <w:t>so that students can select from it.</w:t>
        </w:r>
      </w:ins>
    </w:p>
    <w:p w14:paraId="0C0605AB" w14:textId="77777777" w:rsidR="001F1E38" w:rsidRDefault="001F1E38" w:rsidP="001F1E38">
      <w:pPr>
        <w:pStyle w:val="NormalWeb"/>
        <w:numPr>
          <w:ilvl w:val="0"/>
          <w:numId w:val="2"/>
        </w:numPr>
        <w:rPr>
          <w:ins w:id="195" w:author="SAFEENA AKHTER" w:date="2025-03-26T19:33:00Z" w16du:dateUtc="2025-03-26T14:33:00Z"/>
        </w:rPr>
      </w:pPr>
      <w:ins w:id="196" w:author="SAFEENA AKHTER" w:date="2025-03-26T19:33:00Z" w16du:dateUtc="2025-03-26T14:33:00Z">
        <w:r>
          <w:rPr>
            <w:rStyle w:val="Strong"/>
            <w:rFonts w:eastAsiaTheme="majorEastAsia"/>
          </w:rPr>
          <w:t>Supervisor Approves Project:</w:t>
        </w:r>
        <w:r>
          <w:t xml:space="preserve"> Supervisors review and approve project registration requests.</w:t>
        </w:r>
      </w:ins>
    </w:p>
    <w:p w14:paraId="53A6786F" w14:textId="77777777" w:rsidR="001F1E38" w:rsidRDefault="001F1E38" w:rsidP="001F1E38">
      <w:pPr>
        <w:pStyle w:val="NormalWeb"/>
        <w:numPr>
          <w:ilvl w:val="0"/>
          <w:numId w:val="2"/>
        </w:numPr>
        <w:rPr>
          <w:ins w:id="197" w:author="SAFEENA AKHTER" w:date="2025-03-26T19:35:00Z" w16du:dateUtc="2025-03-26T14:35:00Z"/>
        </w:rPr>
      </w:pPr>
      <w:ins w:id="198" w:author="SAFEENA AKHTER" w:date="2025-03-26T19:33:00Z" w16du:dateUtc="2025-03-26T14:33:00Z">
        <w:r>
          <w:rPr>
            <w:rStyle w:val="Strong"/>
            <w:rFonts w:eastAsiaTheme="majorEastAsia"/>
          </w:rPr>
          <w:t>Submit Work Product:</w:t>
        </w:r>
        <w:r>
          <w:t xml:space="preserve"> Students can upload multiple versions of their work.</w:t>
        </w:r>
      </w:ins>
    </w:p>
    <w:p w14:paraId="66CC792C" w14:textId="1769DF41" w:rsidR="001F1E38" w:rsidRDefault="001F1E38" w:rsidP="001F1E38">
      <w:pPr>
        <w:pStyle w:val="NormalWeb"/>
        <w:numPr>
          <w:ilvl w:val="0"/>
          <w:numId w:val="2"/>
        </w:numPr>
        <w:rPr>
          <w:ins w:id="199" w:author="SAFEENA AKHTER" w:date="2025-03-26T19:35:00Z" w16du:dateUtc="2025-03-26T14:35:00Z"/>
        </w:rPr>
      </w:pPr>
      <w:proofErr w:type="gramStart"/>
      <w:ins w:id="200" w:author="SAFEENA AKHTER" w:date="2025-03-26T19:33:00Z" w16du:dateUtc="2025-03-26T14:33:00Z">
        <w:r w:rsidRPr="001F1E38">
          <w:rPr>
            <w:rStyle w:val="Strong"/>
            <w:rFonts w:eastAsiaTheme="majorEastAsia"/>
          </w:rPr>
          <w:t>Receive</w:t>
        </w:r>
        <w:proofErr w:type="gramEnd"/>
        <w:r w:rsidRPr="001F1E38">
          <w:rPr>
            <w:rStyle w:val="Strong"/>
            <w:rFonts w:eastAsiaTheme="majorEastAsia"/>
          </w:rPr>
          <w:t xml:space="preserve"> Feedback:</w:t>
        </w:r>
        <w:r>
          <w:t xml:space="preserve"> Supervisors can review and provide feedback on submitted work</w:t>
        </w:r>
      </w:ins>
    </w:p>
    <w:p w14:paraId="0314597F" w14:textId="65B834BF" w:rsidR="001F1E38" w:rsidRPr="00FE044E" w:rsidRDefault="001F1E38">
      <w:pPr>
        <w:pStyle w:val="NormalWeb"/>
        <w:numPr>
          <w:ilvl w:val="0"/>
          <w:numId w:val="2"/>
        </w:numPr>
        <w:pPrChange w:id="201" w:author="SAFEENA AKHTER" w:date="2025-03-26T19:35:00Z" w16du:dateUtc="2025-03-26T14:35:00Z">
          <w:pPr>
            <w:numPr>
              <w:numId w:val="2"/>
            </w:numPr>
            <w:tabs>
              <w:tab w:val="num" w:pos="720"/>
            </w:tabs>
            <w:ind w:left="720" w:hanging="360"/>
          </w:pPr>
        </w:pPrChange>
      </w:pPr>
      <w:ins w:id="202" w:author="SAFEENA AKHTER" w:date="2025-03-26T19:33:00Z" w16du:dateUtc="2025-03-26T14:33:00Z">
        <w:r w:rsidRPr="001F1E38">
          <w:rPr>
            <w:rStyle w:val="Strong"/>
            <w:rFonts w:eastAsiaTheme="majorEastAsia"/>
            <w:rPrChange w:id="203" w:author="SAFEENA AKHTER" w:date="2025-03-26T19:35:00Z" w16du:dateUtc="2025-03-26T14:35:00Z">
              <w:rPr>
                <w:rStyle w:val="Strong"/>
              </w:rPr>
            </w:rPrChange>
          </w:rPr>
          <w:t>Admin Manage Users:</w:t>
        </w:r>
        <w:r>
          <w:t xml:space="preserve"> Admin can manage student and supervisor accounts.</w:t>
        </w:r>
      </w:ins>
    </w:p>
    <w:p w14:paraId="5133B432" w14:textId="77777777" w:rsidR="00FE044E" w:rsidRPr="00FE044E" w:rsidRDefault="00FE044E">
      <w:pPr>
        <w:pStyle w:val="Heading1"/>
        <w:rPr>
          <w:rPrChange w:id="204" w:author="SAFEENA AKHTER" w:date="2025-03-26T19:28:00Z" w16du:dateUtc="2025-03-26T14:28:00Z">
            <w:rPr>
              <w:b/>
              <w:bCs/>
            </w:rPr>
          </w:rPrChange>
        </w:rPr>
        <w:pPrChange w:id="205" w:author="SAFEENA AKHTER" w:date="2025-03-26T21:31:00Z" w16du:dateUtc="2025-03-26T16:31:00Z">
          <w:pPr/>
        </w:pPrChange>
      </w:pPr>
      <w:bookmarkStart w:id="206" w:name="_Toc193918489"/>
      <w:r w:rsidRPr="00FE044E">
        <w:rPr>
          <w:rPrChange w:id="207" w:author="SAFEENA AKHTER" w:date="2025-03-26T19:28:00Z" w16du:dateUtc="2025-03-26T14:28:00Z">
            <w:rPr>
              <w:b/>
              <w:bCs/>
            </w:rPr>
          </w:rPrChange>
        </w:rPr>
        <w:t>3. Special Requirements</w:t>
      </w:r>
      <w:bookmarkEnd w:id="206"/>
    </w:p>
    <w:p w14:paraId="4794BCE7" w14:textId="77777777" w:rsidR="00FE044E" w:rsidRDefault="00FE044E" w:rsidP="005825E6">
      <w:pPr>
        <w:pStyle w:val="Heading2"/>
        <w:rPr>
          <w:ins w:id="208" w:author="SAFEENA AKHTER" w:date="2025-03-26T19:43:00Z" w16du:dateUtc="2025-03-26T14:43:00Z"/>
        </w:rPr>
      </w:pPr>
      <w:bookmarkStart w:id="209" w:name="_Toc193918490"/>
      <w:r w:rsidRPr="00FE044E">
        <w:t>3.1 Functional Requirements</w:t>
      </w:r>
      <w:bookmarkEnd w:id="209"/>
    </w:p>
    <w:p w14:paraId="3DCB908C" w14:textId="77777777" w:rsidR="001F1E38" w:rsidRDefault="001F1E38">
      <w:pPr>
        <w:rPr>
          <w:ins w:id="210" w:author="SAFEENA AKHTER" w:date="2025-03-26T19:43:00Z" w16du:dateUtc="2025-03-26T14:43:00Z"/>
        </w:rPr>
        <w:pPrChange w:id="211" w:author="SAFEENA AKHTER" w:date="2025-03-26T21:39:00Z" w16du:dateUtc="2025-03-26T16:39:00Z">
          <w:pPr>
            <w:outlineLvl w:val="0"/>
          </w:pPr>
        </w:pPrChange>
      </w:pPr>
      <w:ins w:id="212" w:author="SAFEENA AKHTER" w:date="2025-03-26T19:43:00Z" w16du:dateUtc="2025-03-26T14:43:00Z">
        <w:r>
          <w:t>UC1: Register Account</w:t>
        </w:r>
      </w:ins>
    </w:p>
    <w:p w14:paraId="45751BA2" w14:textId="77777777" w:rsidR="001F1E38" w:rsidRDefault="001F1E38" w:rsidP="001F1E38">
      <w:pPr>
        <w:rPr>
          <w:ins w:id="213" w:author="SAFEENA AKHTER" w:date="2025-03-26T19:43:00Z" w16du:dateUtc="2025-03-26T14:43:00Z"/>
          <w:rFonts w:ascii="Times New Roman" w:hAnsi="Times New Roman" w:cs="Times New Roman"/>
          <w:b/>
          <w:bCs/>
        </w:rPr>
      </w:pPr>
      <w:ins w:id="214" w:author="SAFEENA AKHTER" w:date="2025-03-26T19:43:00Z" w16du:dateUtc="2025-03-26T14:43:00Z">
        <w:r>
          <w:rPr>
            <w:rFonts w:ascii="Times New Roman" w:hAnsi="Times New Roman" w:cs="Times New Roman"/>
            <w:b/>
            <w:bCs/>
          </w:rPr>
          <w:t>Primary Actor:</w:t>
        </w:r>
      </w:ins>
    </w:p>
    <w:p w14:paraId="38B1FF5A" w14:textId="77777777" w:rsidR="001F1E38" w:rsidRDefault="001F1E38" w:rsidP="001F1E38">
      <w:pPr>
        <w:numPr>
          <w:ilvl w:val="0"/>
          <w:numId w:val="9"/>
        </w:numPr>
        <w:spacing w:line="259" w:lineRule="auto"/>
        <w:rPr>
          <w:ins w:id="215" w:author="SAFEENA AKHTER" w:date="2025-03-26T19:43:00Z" w16du:dateUtc="2025-03-26T14:43:00Z"/>
          <w:rFonts w:ascii="Times New Roman" w:hAnsi="Times New Roman" w:cs="Times New Roman"/>
        </w:rPr>
      </w:pPr>
      <w:ins w:id="216" w:author="SAFEENA AKHTER" w:date="2025-03-26T19:43:00Z" w16du:dateUtc="2025-03-26T14:43:00Z">
        <w:r>
          <w:rPr>
            <w:rFonts w:ascii="Times New Roman" w:hAnsi="Times New Roman" w:cs="Times New Roman"/>
          </w:rPr>
          <w:t>Student</w:t>
        </w:r>
      </w:ins>
    </w:p>
    <w:p w14:paraId="1F9DEFF2" w14:textId="77777777" w:rsidR="001F1E38" w:rsidRDefault="001F1E38" w:rsidP="001F1E38">
      <w:pPr>
        <w:numPr>
          <w:ilvl w:val="0"/>
          <w:numId w:val="9"/>
        </w:numPr>
        <w:spacing w:line="259" w:lineRule="auto"/>
        <w:rPr>
          <w:ins w:id="217" w:author="SAFEENA AKHTER" w:date="2025-03-26T19:43:00Z" w16du:dateUtc="2025-03-26T14:43:00Z"/>
          <w:rFonts w:ascii="Times New Roman" w:hAnsi="Times New Roman" w:cs="Times New Roman"/>
        </w:rPr>
      </w:pPr>
      <w:ins w:id="218" w:author="SAFEENA AKHTER" w:date="2025-03-26T19:43:00Z" w16du:dateUtc="2025-03-26T14:43:00Z">
        <w:r>
          <w:rPr>
            <w:rFonts w:ascii="Times New Roman" w:hAnsi="Times New Roman" w:cs="Times New Roman"/>
          </w:rPr>
          <w:t xml:space="preserve">Supervisor </w:t>
        </w:r>
      </w:ins>
    </w:p>
    <w:p w14:paraId="090ADF00" w14:textId="77777777" w:rsidR="001F1E38" w:rsidRDefault="001F1E38" w:rsidP="001F1E38">
      <w:pPr>
        <w:numPr>
          <w:ilvl w:val="0"/>
          <w:numId w:val="9"/>
        </w:numPr>
        <w:spacing w:line="259" w:lineRule="auto"/>
        <w:rPr>
          <w:ins w:id="219" w:author="SAFEENA AKHTER" w:date="2025-03-26T19:43:00Z" w16du:dateUtc="2025-03-26T14:43:00Z"/>
          <w:rFonts w:ascii="Times New Roman" w:hAnsi="Times New Roman" w:cs="Times New Roman"/>
        </w:rPr>
      </w:pPr>
      <w:ins w:id="220" w:author="SAFEENA AKHTER" w:date="2025-03-26T19:43:00Z" w16du:dateUtc="2025-03-26T14:43:00Z">
        <w:r>
          <w:rPr>
            <w:rFonts w:ascii="Times New Roman" w:hAnsi="Times New Roman" w:cs="Times New Roman"/>
          </w:rPr>
          <w:t>Administrator</w:t>
        </w:r>
      </w:ins>
    </w:p>
    <w:p w14:paraId="0119AC71" w14:textId="77777777" w:rsidR="001F1E38" w:rsidRDefault="001F1E38" w:rsidP="001F1E38">
      <w:pPr>
        <w:rPr>
          <w:ins w:id="221" w:author="SAFEENA AKHTER" w:date="2025-03-26T19:43:00Z" w16du:dateUtc="2025-03-26T14:43:00Z"/>
          <w:rFonts w:ascii="Times New Roman" w:hAnsi="Times New Roman" w:cs="Times New Roman"/>
          <w:b/>
          <w:bCs/>
          <w:u w:val="single"/>
        </w:rPr>
      </w:pPr>
      <w:ins w:id="222" w:author="SAFEENA AKHTER" w:date="2025-03-26T19:43:00Z" w16du:dateUtc="2025-03-26T14:43:00Z">
        <w:r>
          <w:rPr>
            <w:rFonts w:ascii="Times New Roman" w:hAnsi="Times New Roman" w:cs="Times New Roman"/>
            <w:b/>
            <w:bCs/>
            <w:u w:val="single"/>
          </w:rPr>
          <w:t>Stakeholders and Interests:</w:t>
        </w:r>
      </w:ins>
    </w:p>
    <w:p w14:paraId="50F90952" w14:textId="77777777" w:rsidR="001F1E38" w:rsidRDefault="001F1E38" w:rsidP="001F1E38">
      <w:pPr>
        <w:numPr>
          <w:ilvl w:val="0"/>
          <w:numId w:val="10"/>
        </w:numPr>
        <w:spacing w:line="259" w:lineRule="auto"/>
        <w:rPr>
          <w:ins w:id="223" w:author="SAFEENA AKHTER" w:date="2025-03-26T19:43:00Z" w16du:dateUtc="2025-03-26T14:43:00Z"/>
          <w:rFonts w:ascii="Times New Roman" w:hAnsi="Times New Roman" w:cs="Times New Roman"/>
        </w:rPr>
      </w:pPr>
      <w:ins w:id="224" w:author="SAFEENA AKHTER" w:date="2025-03-26T19:43:00Z" w16du:dateUtc="2025-03-26T14:43:00Z">
        <w:r>
          <w:rPr>
            <w:rFonts w:ascii="Times New Roman" w:hAnsi="Times New Roman" w:cs="Times New Roman"/>
            <w:b/>
            <w:bCs/>
          </w:rPr>
          <w:t>Student:</w:t>
        </w:r>
        <w:r>
          <w:rPr>
            <w:rFonts w:ascii="Times New Roman" w:hAnsi="Times New Roman" w:cs="Times New Roman"/>
          </w:rPr>
          <w:t xml:space="preserve"> Wants an easy registration process to access projects.</w:t>
        </w:r>
      </w:ins>
    </w:p>
    <w:p w14:paraId="7CE77750" w14:textId="77777777" w:rsidR="001F1E38" w:rsidRDefault="001F1E38" w:rsidP="001F1E38">
      <w:pPr>
        <w:numPr>
          <w:ilvl w:val="0"/>
          <w:numId w:val="10"/>
        </w:numPr>
        <w:spacing w:line="259" w:lineRule="auto"/>
        <w:rPr>
          <w:ins w:id="225" w:author="SAFEENA AKHTER" w:date="2025-03-26T19:43:00Z" w16du:dateUtc="2025-03-26T14:43:00Z"/>
          <w:rFonts w:ascii="Times New Roman" w:hAnsi="Times New Roman" w:cs="Times New Roman"/>
        </w:rPr>
      </w:pPr>
      <w:ins w:id="226" w:author="SAFEENA AKHTER" w:date="2025-03-26T19:43:00Z" w16du:dateUtc="2025-03-26T14:43:00Z">
        <w:r>
          <w:rPr>
            <w:rFonts w:ascii="Times New Roman" w:hAnsi="Times New Roman" w:cs="Times New Roman"/>
            <w:b/>
            <w:bCs/>
          </w:rPr>
          <w:t>Supervisor:</w:t>
        </w:r>
        <w:r>
          <w:rPr>
            <w:rFonts w:ascii="Times New Roman" w:hAnsi="Times New Roman" w:cs="Times New Roman"/>
          </w:rPr>
          <w:t xml:space="preserve"> Needs smooth registration to manage and review student work.</w:t>
        </w:r>
      </w:ins>
    </w:p>
    <w:p w14:paraId="56D92C46" w14:textId="77777777" w:rsidR="001F1E38" w:rsidRDefault="001F1E38" w:rsidP="001F1E38">
      <w:pPr>
        <w:numPr>
          <w:ilvl w:val="0"/>
          <w:numId w:val="10"/>
        </w:numPr>
        <w:spacing w:line="259" w:lineRule="auto"/>
        <w:rPr>
          <w:ins w:id="227" w:author="SAFEENA AKHTER" w:date="2025-03-26T19:43:00Z" w16du:dateUtc="2025-03-26T14:43:00Z"/>
          <w:rFonts w:ascii="Times New Roman" w:hAnsi="Times New Roman" w:cs="Times New Roman"/>
        </w:rPr>
      </w:pPr>
      <w:ins w:id="228" w:author="SAFEENA AKHTER" w:date="2025-03-26T19:43:00Z" w16du:dateUtc="2025-03-26T14:43:00Z">
        <w:r>
          <w:rPr>
            <w:rFonts w:ascii="Times New Roman" w:hAnsi="Times New Roman" w:cs="Times New Roman"/>
            <w:b/>
            <w:bCs/>
          </w:rPr>
          <w:t>Administrator:</w:t>
        </w:r>
        <w:r>
          <w:rPr>
            <w:rFonts w:ascii="Times New Roman" w:hAnsi="Times New Roman" w:cs="Times New Roman"/>
          </w:rPr>
          <w:t xml:space="preserve"> Requires a seamless registration system for managing users and projects.</w:t>
        </w:r>
      </w:ins>
    </w:p>
    <w:p w14:paraId="64846F24" w14:textId="77777777" w:rsidR="001F1E38" w:rsidRDefault="001F1E38" w:rsidP="001F1E38">
      <w:pPr>
        <w:rPr>
          <w:ins w:id="229" w:author="SAFEENA AKHTER" w:date="2025-03-26T19:43:00Z" w16du:dateUtc="2025-03-26T14:43:00Z"/>
          <w:rFonts w:ascii="Times New Roman" w:hAnsi="Times New Roman" w:cs="Times New Roman"/>
          <w:b/>
          <w:bCs/>
          <w:u w:val="single"/>
        </w:rPr>
      </w:pPr>
      <w:ins w:id="230" w:author="SAFEENA AKHTER" w:date="2025-03-26T19:43:00Z" w16du:dateUtc="2025-03-26T14:43:00Z">
        <w:r>
          <w:rPr>
            <w:rFonts w:ascii="Times New Roman" w:hAnsi="Times New Roman" w:cs="Times New Roman"/>
            <w:b/>
            <w:bCs/>
            <w:u w:val="single"/>
          </w:rPr>
          <w:t>Pre-Conditions:</w:t>
        </w:r>
      </w:ins>
    </w:p>
    <w:p w14:paraId="47A89FA1" w14:textId="77777777" w:rsidR="001F1E38" w:rsidRDefault="001F1E38" w:rsidP="001F1E38">
      <w:pPr>
        <w:numPr>
          <w:ilvl w:val="0"/>
          <w:numId w:val="11"/>
        </w:numPr>
        <w:spacing w:line="259" w:lineRule="auto"/>
        <w:rPr>
          <w:ins w:id="231" w:author="SAFEENA AKHTER" w:date="2025-03-26T19:43:00Z" w16du:dateUtc="2025-03-26T14:43:00Z"/>
          <w:rFonts w:ascii="Times New Roman" w:hAnsi="Times New Roman" w:cs="Times New Roman"/>
        </w:rPr>
      </w:pPr>
      <w:ins w:id="232" w:author="SAFEENA AKHTER" w:date="2025-03-26T19:43:00Z" w16du:dateUtc="2025-03-26T14:43:00Z">
        <w:r>
          <w:rPr>
            <w:rFonts w:ascii="Times New Roman" w:hAnsi="Times New Roman" w:cs="Times New Roman"/>
          </w:rPr>
          <w:t>The user must have a valid email address.</w:t>
        </w:r>
      </w:ins>
    </w:p>
    <w:p w14:paraId="2B00BE61" w14:textId="77777777" w:rsidR="001F1E38" w:rsidRDefault="001F1E38" w:rsidP="001F1E38">
      <w:pPr>
        <w:numPr>
          <w:ilvl w:val="0"/>
          <w:numId w:val="11"/>
        </w:numPr>
        <w:spacing w:line="259" w:lineRule="auto"/>
        <w:rPr>
          <w:ins w:id="233" w:author="SAFEENA AKHTER" w:date="2025-03-26T19:43:00Z" w16du:dateUtc="2025-03-26T14:43:00Z"/>
          <w:rFonts w:ascii="Times New Roman" w:hAnsi="Times New Roman" w:cs="Times New Roman"/>
        </w:rPr>
      </w:pPr>
      <w:ins w:id="234" w:author="SAFEENA AKHTER" w:date="2025-03-26T19:43:00Z" w16du:dateUtc="2025-03-26T14:43:00Z">
        <w:r>
          <w:rPr>
            <w:rFonts w:ascii="Times New Roman" w:hAnsi="Times New Roman" w:cs="Times New Roman"/>
          </w:rPr>
          <w:t>The user must have a valid password  (added)</w:t>
        </w:r>
      </w:ins>
    </w:p>
    <w:p w14:paraId="56944F60" w14:textId="77777777" w:rsidR="001F1E38" w:rsidRDefault="001F1E38" w:rsidP="001F1E38">
      <w:pPr>
        <w:numPr>
          <w:ilvl w:val="0"/>
          <w:numId w:val="11"/>
        </w:numPr>
        <w:spacing w:line="259" w:lineRule="auto"/>
        <w:rPr>
          <w:ins w:id="235" w:author="SAFEENA AKHTER" w:date="2025-03-26T19:43:00Z" w16du:dateUtc="2025-03-26T14:43:00Z"/>
          <w:rFonts w:ascii="Times New Roman" w:hAnsi="Times New Roman" w:cs="Times New Roman"/>
        </w:rPr>
      </w:pPr>
      <w:ins w:id="236" w:author="SAFEENA AKHTER" w:date="2025-03-26T19:43:00Z" w16du:dateUtc="2025-03-26T14:43:00Z">
        <w:r>
          <w:rPr>
            <w:rFonts w:ascii="Times New Roman" w:hAnsi="Times New Roman" w:cs="Times New Roman"/>
          </w:rPr>
          <w:t>The user must be on the registration page.</w:t>
        </w:r>
      </w:ins>
    </w:p>
    <w:p w14:paraId="12B6024D" w14:textId="77777777" w:rsidR="001F1E38" w:rsidRDefault="001F1E38" w:rsidP="001F1E38">
      <w:pPr>
        <w:rPr>
          <w:ins w:id="237" w:author="SAFEENA AKHTER" w:date="2025-03-26T19:43:00Z" w16du:dateUtc="2025-03-26T14:43:00Z"/>
          <w:rFonts w:ascii="Times New Roman" w:hAnsi="Times New Roman" w:cs="Times New Roman"/>
          <w:b/>
          <w:bCs/>
          <w:u w:val="single"/>
        </w:rPr>
      </w:pPr>
      <w:ins w:id="238" w:author="SAFEENA AKHTER" w:date="2025-03-26T19:43:00Z" w16du:dateUtc="2025-03-26T14:43:00Z">
        <w:r>
          <w:rPr>
            <w:rFonts w:ascii="Times New Roman" w:hAnsi="Times New Roman" w:cs="Times New Roman"/>
            <w:b/>
            <w:bCs/>
            <w:u w:val="single"/>
          </w:rPr>
          <w:t>Post-Condition:</w:t>
        </w:r>
      </w:ins>
    </w:p>
    <w:p w14:paraId="6B82F114" w14:textId="77777777" w:rsidR="001F1E38" w:rsidRDefault="001F1E38" w:rsidP="001F1E38">
      <w:pPr>
        <w:numPr>
          <w:ilvl w:val="0"/>
          <w:numId w:val="12"/>
        </w:numPr>
        <w:spacing w:line="259" w:lineRule="auto"/>
        <w:rPr>
          <w:ins w:id="239" w:author="SAFEENA AKHTER" w:date="2025-03-26T19:43:00Z" w16du:dateUtc="2025-03-26T14:43:00Z"/>
          <w:rFonts w:ascii="Times New Roman" w:hAnsi="Times New Roman" w:cs="Times New Roman"/>
        </w:rPr>
      </w:pPr>
      <w:ins w:id="240" w:author="SAFEENA AKHTER" w:date="2025-03-26T19:43:00Z" w16du:dateUtc="2025-03-26T14:43:00Z">
        <w:r>
          <w:rPr>
            <w:rFonts w:ascii="Times New Roman" w:hAnsi="Times New Roman" w:cs="Times New Roman"/>
          </w:rPr>
          <w:t>The system successfully registers the user and provides confirmation.</w:t>
        </w:r>
      </w:ins>
    </w:p>
    <w:p w14:paraId="19677372" w14:textId="77777777" w:rsidR="001F1E38" w:rsidRDefault="001F1E38" w:rsidP="001F1E38">
      <w:pPr>
        <w:rPr>
          <w:ins w:id="241" w:author="SAFEENA AKHTER" w:date="2025-03-26T19:43:00Z" w16du:dateUtc="2025-03-26T14:43:00Z"/>
          <w:rFonts w:ascii="Times New Roman" w:hAnsi="Times New Roman" w:cs="Times New Roman"/>
          <w:b/>
          <w:bCs/>
          <w:u w:val="single"/>
        </w:rPr>
      </w:pPr>
      <w:ins w:id="242" w:author="SAFEENA AKHTER" w:date="2025-03-26T19:43:00Z" w16du:dateUtc="2025-03-26T14:43:00Z">
        <w:r>
          <w:rPr>
            <w:rFonts w:ascii="Times New Roman" w:hAnsi="Times New Roman" w:cs="Times New Roman"/>
            <w:b/>
            <w:bCs/>
            <w:u w:val="single"/>
          </w:rPr>
          <w:t>Input:</w:t>
        </w:r>
      </w:ins>
    </w:p>
    <w:p w14:paraId="30C49489" w14:textId="77777777" w:rsidR="001F1E38" w:rsidRDefault="001F1E38" w:rsidP="001F1E38">
      <w:pPr>
        <w:numPr>
          <w:ilvl w:val="0"/>
          <w:numId w:val="13"/>
        </w:numPr>
        <w:spacing w:line="259" w:lineRule="auto"/>
        <w:rPr>
          <w:ins w:id="243" w:author="SAFEENA AKHTER" w:date="2025-03-26T19:43:00Z" w16du:dateUtc="2025-03-26T14:43:00Z"/>
          <w:rFonts w:ascii="Times New Roman" w:hAnsi="Times New Roman" w:cs="Times New Roman"/>
        </w:rPr>
      </w:pPr>
      <w:ins w:id="244" w:author="SAFEENA AKHTER" w:date="2025-03-26T19:43:00Z" w16du:dateUtc="2025-03-26T14:43:00Z">
        <w:r>
          <w:rPr>
            <w:rFonts w:ascii="Times New Roman" w:hAnsi="Times New Roman" w:cs="Times New Roman"/>
          </w:rPr>
          <w:t>First Name, Last Name, Email, Mobile Number, Password, Role (Administrator, Supervisor, Student), Additional Documents (if required).</w:t>
        </w:r>
      </w:ins>
    </w:p>
    <w:p w14:paraId="0083277C" w14:textId="77777777" w:rsidR="001F1E38" w:rsidRDefault="001F1E38" w:rsidP="001F1E38">
      <w:pPr>
        <w:rPr>
          <w:ins w:id="245" w:author="SAFEENA AKHTER" w:date="2025-03-26T19:43:00Z" w16du:dateUtc="2025-03-26T14:43:00Z"/>
          <w:rFonts w:ascii="Times New Roman" w:hAnsi="Times New Roman" w:cs="Times New Roman"/>
          <w:b/>
          <w:bCs/>
          <w:u w:val="single"/>
        </w:rPr>
      </w:pPr>
      <w:ins w:id="246" w:author="SAFEENA AKHTER" w:date="2025-03-26T19:43:00Z" w16du:dateUtc="2025-03-26T14:43:00Z">
        <w:r>
          <w:rPr>
            <w:rFonts w:ascii="Times New Roman" w:hAnsi="Times New Roman" w:cs="Times New Roman"/>
            <w:b/>
            <w:bCs/>
            <w:u w:val="single"/>
          </w:rPr>
          <w:t>Output:</w:t>
        </w:r>
      </w:ins>
    </w:p>
    <w:p w14:paraId="428E801C" w14:textId="77777777" w:rsidR="001F1E38" w:rsidRDefault="001F1E38" w:rsidP="001F1E38">
      <w:pPr>
        <w:numPr>
          <w:ilvl w:val="0"/>
          <w:numId w:val="14"/>
        </w:numPr>
        <w:spacing w:line="259" w:lineRule="auto"/>
        <w:rPr>
          <w:ins w:id="247" w:author="SAFEENA AKHTER" w:date="2025-03-26T19:43:00Z" w16du:dateUtc="2025-03-26T14:43:00Z"/>
          <w:rFonts w:ascii="Times New Roman" w:hAnsi="Times New Roman" w:cs="Times New Roman"/>
        </w:rPr>
      </w:pPr>
      <w:ins w:id="248" w:author="SAFEENA AKHTER" w:date="2025-03-26T19:43:00Z" w16du:dateUtc="2025-03-26T14:43:00Z">
        <w:r>
          <w:rPr>
            <w:rFonts w:ascii="Times New Roman" w:hAnsi="Times New Roman" w:cs="Times New Roman"/>
          </w:rPr>
          <w:t>Successful registration and system access.</w:t>
        </w:r>
      </w:ins>
    </w:p>
    <w:p w14:paraId="6FD597A0" w14:textId="77777777" w:rsidR="001F1E38" w:rsidRDefault="001F1E38" w:rsidP="001F1E38">
      <w:pPr>
        <w:rPr>
          <w:ins w:id="249" w:author="SAFEENA AKHTER" w:date="2025-03-26T19:43:00Z" w16du:dateUtc="2025-03-26T14:43:00Z"/>
          <w:rFonts w:ascii="Times New Roman" w:hAnsi="Times New Roman" w:cs="Times New Roman"/>
          <w:b/>
          <w:bCs/>
          <w:u w:val="single"/>
        </w:rPr>
      </w:pPr>
      <w:ins w:id="250" w:author="SAFEENA AKHTER" w:date="2025-03-26T19:43:00Z" w16du:dateUtc="2025-03-26T14:43:00Z">
        <w:r>
          <w:rPr>
            <w:rFonts w:ascii="Times New Roman" w:hAnsi="Times New Roman" w:cs="Times New Roman"/>
            <w:b/>
            <w:bCs/>
            <w:u w:val="single"/>
          </w:rPr>
          <w:t>Main Success Scenario (Basic Flow):</w:t>
        </w:r>
      </w:ins>
    </w:p>
    <w:p w14:paraId="7026B82D" w14:textId="77777777" w:rsidR="001F1E38" w:rsidRDefault="001F1E38" w:rsidP="001F1E38">
      <w:pPr>
        <w:numPr>
          <w:ilvl w:val="0"/>
          <w:numId w:val="15"/>
        </w:numPr>
        <w:spacing w:line="259" w:lineRule="auto"/>
        <w:rPr>
          <w:ins w:id="251" w:author="SAFEENA AKHTER" w:date="2025-03-26T19:43:00Z" w16du:dateUtc="2025-03-26T14:43:00Z"/>
          <w:rFonts w:ascii="Times New Roman" w:hAnsi="Times New Roman" w:cs="Times New Roman"/>
        </w:rPr>
      </w:pPr>
      <w:ins w:id="252" w:author="SAFEENA AKHTER" w:date="2025-03-26T19:43:00Z" w16du:dateUtc="2025-03-26T14:43:00Z">
        <w:r>
          <w:rPr>
            <w:rFonts w:ascii="Times New Roman" w:hAnsi="Times New Roman" w:cs="Times New Roman"/>
          </w:rPr>
          <w:t>The actor navigates to the registration page.</w:t>
        </w:r>
      </w:ins>
    </w:p>
    <w:p w14:paraId="18749BA6" w14:textId="77777777" w:rsidR="001F1E38" w:rsidRDefault="001F1E38" w:rsidP="001F1E38">
      <w:pPr>
        <w:numPr>
          <w:ilvl w:val="0"/>
          <w:numId w:val="15"/>
        </w:numPr>
        <w:spacing w:line="259" w:lineRule="auto"/>
        <w:rPr>
          <w:ins w:id="253" w:author="SAFEENA AKHTER" w:date="2025-03-26T19:43:00Z" w16du:dateUtc="2025-03-26T14:43:00Z"/>
          <w:rFonts w:ascii="Times New Roman" w:hAnsi="Times New Roman" w:cs="Times New Roman"/>
        </w:rPr>
      </w:pPr>
      <w:ins w:id="254" w:author="SAFEENA AKHTER" w:date="2025-03-26T19:43:00Z" w16du:dateUtc="2025-03-26T14:43:00Z">
        <w:r>
          <w:rPr>
            <w:rFonts w:ascii="Times New Roman" w:hAnsi="Times New Roman" w:cs="Times New Roman"/>
          </w:rPr>
          <w:t>The actor enters their first and last name.</w:t>
        </w:r>
      </w:ins>
    </w:p>
    <w:p w14:paraId="4C83E82D" w14:textId="77777777" w:rsidR="001F1E38" w:rsidRDefault="001F1E38" w:rsidP="001F1E38">
      <w:pPr>
        <w:numPr>
          <w:ilvl w:val="0"/>
          <w:numId w:val="15"/>
        </w:numPr>
        <w:spacing w:line="259" w:lineRule="auto"/>
        <w:rPr>
          <w:ins w:id="255" w:author="SAFEENA AKHTER" w:date="2025-03-26T19:43:00Z" w16du:dateUtc="2025-03-26T14:43:00Z"/>
          <w:rFonts w:ascii="Times New Roman" w:hAnsi="Times New Roman" w:cs="Times New Roman"/>
        </w:rPr>
      </w:pPr>
      <w:proofErr w:type="gramStart"/>
      <w:ins w:id="256" w:author="SAFEENA AKHTER" w:date="2025-03-26T19:43:00Z" w16du:dateUtc="2025-03-26T14:43:00Z">
        <w:r>
          <w:rPr>
            <w:rFonts w:ascii="Times New Roman" w:hAnsi="Times New Roman" w:cs="Times New Roman"/>
          </w:rPr>
          <w:t>Actor</w:t>
        </w:r>
        <w:proofErr w:type="gramEnd"/>
        <w:r>
          <w:rPr>
            <w:rFonts w:ascii="Times New Roman" w:hAnsi="Times New Roman" w:cs="Times New Roman"/>
          </w:rPr>
          <w:t xml:space="preserve"> then clicks </w:t>
        </w:r>
        <w:proofErr w:type="gramStart"/>
        <w:r>
          <w:rPr>
            <w:rFonts w:ascii="Times New Roman" w:hAnsi="Times New Roman" w:cs="Times New Roman"/>
          </w:rPr>
          <w:t>"Continue</w:t>
        </w:r>
        <w:proofErr w:type="gramEnd"/>
        <w:r>
          <w:rPr>
            <w:rFonts w:ascii="Times New Roman" w:hAnsi="Times New Roman" w:cs="Times New Roman"/>
          </w:rPr>
          <w:t>" option.</w:t>
        </w:r>
      </w:ins>
    </w:p>
    <w:p w14:paraId="7B6EDB03" w14:textId="77777777" w:rsidR="001F1E38" w:rsidRDefault="001F1E38" w:rsidP="001F1E38">
      <w:pPr>
        <w:numPr>
          <w:ilvl w:val="0"/>
          <w:numId w:val="15"/>
        </w:numPr>
        <w:spacing w:line="259" w:lineRule="auto"/>
        <w:rPr>
          <w:ins w:id="257" w:author="SAFEENA AKHTER" w:date="2025-03-26T19:43:00Z" w16du:dateUtc="2025-03-26T14:43:00Z"/>
          <w:rFonts w:ascii="Times New Roman" w:hAnsi="Times New Roman" w:cs="Times New Roman"/>
        </w:rPr>
      </w:pPr>
      <w:ins w:id="258" w:author="SAFEENA AKHTER" w:date="2025-03-26T19:43:00Z" w16du:dateUtc="2025-03-26T14:43:00Z">
        <w:r>
          <w:rPr>
            <w:rFonts w:ascii="Times New Roman" w:hAnsi="Times New Roman" w:cs="Times New Roman"/>
          </w:rPr>
          <w:t xml:space="preserve">The actor navigates to </w:t>
        </w:r>
        <w:proofErr w:type="gramStart"/>
        <w:r>
          <w:rPr>
            <w:rFonts w:ascii="Times New Roman" w:hAnsi="Times New Roman" w:cs="Times New Roman"/>
          </w:rPr>
          <w:t>next</w:t>
        </w:r>
        <w:proofErr w:type="gramEnd"/>
        <w:r>
          <w:rPr>
            <w:rFonts w:ascii="Times New Roman" w:hAnsi="Times New Roman" w:cs="Times New Roman"/>
          </w:rPr>
          <w:t xml:space="preserve"> page.</w:t>
        </w:r>
      </w:ins>
    </w:p>
    <w:p w14:paraId="66D50C08" w14:textId="77777777" w:rsidR="001F1E38" w:rsidRDefault="001F1E38" w:rsidP="001F1E38">
      <w:pPr>
        <w:numPr>
          <w:ilvl w:val="0"/>
          <w:numId w:val="15"/>
        </w:numPr>
        <w:spacing w:line="259" w:lineRule="auto"/>
        <w:rPr>
          <w:ins w:id="259" w:author="SAFEENA AKHTER" w:date="2025-03-26T19:43:00Z" w16du:dateUtc="2025-03-26T14:43:00Z"/>
          <w:rFonts w:ascii="Times New Roman" w:hAnsi="Times New Roman" w:cs="Times New Roman"/>
        </w:rPr>
      </w:pPr>
      <w:proofErr w:type="gramStart"/>
      <w:ins w:id="260" w:author="SAFEENA AKHTER" w:date="2025-03-26T19:43:00Z" w16du:dateUtc="2025-03-26T14:43:00Z">
        <w:r>
          <w:rPr>
            <w:rFonts w:ascii="Times New Roman" w:hAnsi="Times New Roman" w:cs="Times New Roman"/>
          </w:rPr>
          <w:t>Actor</w:t>
        </w:r>
        <w:proofErr w:type="gramEnd"/>
        <w:r>
          <w:rPr>
            <w:rFonts w:ascii="Times New Roman" w:hAnsi="Times New Roman" w:cs="Times New Roman"/>
          </w:rPr>
          <w:t xml:space="preserve"> enters an email, mobile number, and password.</w:t>
        </w:r>
      </w:ins>
    </w:p>
    <w:p w14:paraId="163B782F" w14:textId="77777777" w:rsidR="001F1E38" w:rsidRDefault="001F1E38" w:rsidP="001F1E38">
      <w:pPr>
        <w:numPr>
          <w:ilvl w:val="0"/>
          <w:numId w:val="15"/>
        </w:numPr>
        <w:spacing w:line="259" w:lineRule="auto"/>
        <w:rPr>
          <w:ins w:id="261" w:author="SAFEENA AKHTER" w:date="2025-03-26T19:43:00Z" w16du:dateUtc="2025-03-26T14:43:00Z"/>
          <w:rFonts w:ascii="Times New Roman" w:hAnsi="Times New Roman" w:cs="Times New Roman"/>
        </w:rPr>
      </w:pPr>
      <w:ins w:id="262" w:author="SAFEENA AKHTER" w:date="2025-03-26T19:43:00Z" w16du:dateUtc="2025-03-26T14:43:00Z">
        <w:r>
          <w:rPr>
            <w:rFonts w:ascii="Times New Roman" w:hAnsi="Times New Roman" w:cs="Times New Roman"/>
          </w:rPr>
          <w:t xml:space="preserve">The actor clicks on </w:t>
        </w:r>
        <w:proofErr w:type="gramStart"/>
        <w:r>
          <w:rPr>
            <w:rFonts w:ascii="Times New Roman" w:hAnsi="Times New Roman" w:cs="Times New Roman"/>
          </w:rPr>
          <w:t>"Continue</w:t>
        </w:r>
        <w:proofErr w:type="gramEnd"/>
        <w:r>
          <w:rPr>
            <w:rFonts w:ascii="Times New Roman" w:hAnsi="Times New Roman" w:cs="Times New Roman"/>
          </w:rPr>
          <w:t>" option.</w:t>
        </w:r>
      </w:ins>
    </w:p>
    <w:p w14:paraId="027E5E6C" w14:textId="77777777" w:rsidR="001F1E38" w:rsidRDefault="001F1E38" w:rsidP="001F1E38">
      <w:pPr>
        <w:numPr>
          <w:ilvl w:val="0"/>
          <w:numId w:val="15"/>
        </w:numPr>
        <w:spacing w:line="259" w:lineRule="auto"/>
        <w:rPr>
          <w:ins w:id="263" w:author="SAFEENA AKHTER" w:date="2025-03-26T19:43:00Z" w16du:dateUtc="2025-03-26T14:43:00Z"/>
          <w:rFonts w:ascii="Times New Roman" w:hAnsi="Times New Roman" w:cs="Times New Roman"/>
        </w:rPr>
      </w:pPr>
      <w:ins w:id="264" w:author="SAFEENA AKHTER" w:date="2025-03-26T19:43:00Z" w16du:dateUtc="2025-03-26T14:43:00Z">
        <w:r>
          <w:rPr>
            <w:rFonts w:ascii="Times New Roman" w:hAnsi="Times New Roman" w:cs="Times New Roman"/>
          </w:rPr>
          <w:t>The system sends a confirmation code to the entered email.</w:t>
        </w:r>
      </w:ins>
    </w:p>
    <w:p w14:paraId="2001091B" w14:textId="5FC6BEC5" w:rsidR="001F1E38" w:rsidRPr="00813662" w:rsidRDefault="001F1E38" w:rsidP="00813662">
      <w:pPr>
        <w:numPr>
          <w:ilvl w:val="0"/>
          <w:numId w:val="15"/>
        </w:numPr>
        <w:spacing w:line="259" w:lineRule="auto"/>
        <w:rPr>
          <w:ins w:id="265" w:author="SAFEENA AKHTER" w:date="2025-03-26T19:43:00Z" w16du:dateUtc="2025-03-26T14:43:00Z"/>
          <w:rFonts w:ascii="Times New Roman" w:hAnsi="Times New Roman" w:cs="Times New Roman"/>
        </w:rPr>
      </w:pPr>
      <w:ins w:id="266" w:author="SAFEENA AKHTER" w:date="2025-03-26T19:43:00Z" w16du:dateUtc="2025-03-26T14:43:00Z">
        <w:r>
          <w:rPr>
            <w:rFonts w:ascii="Times New Roman" w:hAnsi="Times New Roman" w:cs="Times New Roman"/>
          </w:rPr>
          <w:t>Actor enters the code and clicks on “Continue” option.</w:t>
        </w:r>
      </w:ins>
    </w:p>
    <w:p w14:paraId="62C710A5" w14:textId="77777777" w:rsidR="001F1E38" w:rsidRDefault="001F1E38" w:rsidP="001F1E38">
      <w:pPr>
        <w:numPr>
          <w:ilvl w:val="0"/>
          <w:numId w:val="15"/>
        </w:numPr>
        <w:spacing w:line="259" w:lineRule="auto"/>
        <w:rPr>
          <w:ins w:id="267" w:author="SAFEENA AKHTER" w:date="2025-03-26T19:43:00Z" w16du:dateUtc="2025-03-26T14:43:00Z"/>
          <w:rFonts w:ascii="Times New Roman" w:hAnsi="Times New Roman" w:cs="Times New Roman"/>
        </w:rPr>
      </w:pPr>
      <w:ins w:id="268" w:author="SAFEENA AKHTER" w:date="2025-03-26T19:43:00Z" w16du:dateUtc="2025-03-26T14:43:00Z">
        <w:r>
          <w:rPr>
            <w:rFonts w:ascii="Times New Roman" w:hAnsi="Times New Roman" w:cs="Times New Roman"/>
          </w:rPr>
          <w:t>The Actor selects their username and role (Student, Supervisor or Administrator).</w:t>
        </w:r>
      </w:ins>
    </w:p>
    <w:p w14:paraId="09D680DB" w14:textId="77777777" w:rsidR="001F1E38" w:rsidRDefault="001F1E38" w:rsidP="001F1E38">
      <w:pPr>
        <w:pStyle w:val="ListParagraph"/>
        <w:numPr>
          <w:ilvl w:val="0"/>
          <w:numId w:val="15"/>
        </w:numPr>
        <w:spacing w:line="259" w:lineRule="auto"/>
        <w:rPr>
          <w:ins w:id="269" w:author="SAFEENA AKHTER" w:date="2025-03-26T19:43:00Z" w16du:dateUtc="2025-03-26T14:43:00Z"/>
          <w:rFonts w:ascii="Times New Roman" w:hAnsi="Times New Roman" w:cs="Times New Roman"/>
        </w:rPr>
      </w:pPr>
      <w:ins w:id="270" w:author="SAFEENA AKHTER" w:date="2025-03-26T19:43:00Z" w16du:dateUtc="2025-03-26T14:43:00Z">
        <w:r>
          <w:rPr>
            <w:rFonts w:ascii="Times New Roman" w:hAnsi="Times New Roman" w:cs="Times New Roman"/>
          </w:rPr>
          <w:t>The user fills in additional required details based on their role.</w:t>
        </w:r>
      </w:ins>
    </w:p>
    <w:p w14:paraId="051A0F27" w14:textId="77777777" w:rsidR="001F1E38" w:rsidRDefault="001F1E38" w:rsidP="001F1E38">
      <w:pPr>
        <w:pStyle w:val="ListParagraph"/>
        <w:numPr>
          <w:ilvl w:val="0"/>
          <w:numId w:val="15"/>
        </w:numPr>
        <w:spacing w:line="259" w:lineRule="auto"/>
        <w:rPr>
          <w:ins w:id="271" w:author="SAFEENA AKHTER" w:date="2025-03-26T19:43:00Z" w16du:dateUtc="2025-03-26T14:43:00Z"/>
          <w:rFonts w:ascii="Times New Roman" w:hAnsi="Times New Roman" w:cs="Times New Roman"/>
        </w:rPr>
      </w:pPr>
      <w:ins w:id="272" w:author="SAFEENA AKHTER" w:date="2025-03-26T19:43:00Z" w16du:dateUtc="2025-03-26T14:43:00Z">
        <w:r>
          <w:rPr>
            <w:rFonts w:ascii="Times New Roman" w:hAnsi="Times New Roman" w:cs="Times New Roman"/>
          </w:rPr>
          <w:t>The actor submits the registration form.</w:t>
        </w:r>
      </w:ins>
    </w:p>
    <w:p w14:paraId="53C40A7B" w14:textId="77777777" w:rsidR="001F1E38" w:rsidRDefault="001F1E38" w:rsidP="001F1E38">
      <w:pPr>
        <w:pStyle w:val="ListParagraph"/>
        <w:numPr>
          <w:ilvl w:val="0"/>
          <w:numId w:val="15"/>
        </w:numPr>
        <w:spacing w:line="259" w:lineRule="auto"/>
        <w:rPr>
          <w:ins w:id="273" w:author="SAFEENA AKHTER" w:date="2025-03-26T19:43:00Z" w16du:dateUtc="2025-03-26T14:43:00Z"/>
          <w:rFonts w:ascii="Times New Roman" w:hAnsi="Times New Roman" w:cs="Times New Roman"/>
        </w:rPr>
      </w:pPr>
      <w:ins w:id="274" w:author="SAFEENA AKHTER" w:date="2025-03-26T19:43:00Z" w16du:dateUtc="2025-03-26T14:43:00Z">
        <w:r>
          <w:rPr>
            <w:rFonts w:ascii="Times New Roman" w:hAnsi="Times New Roman" w:cs="Times New Roman"/>
          </w:rPr>
          <w:t>The system verifies and saves the account.</w:t>
        </w:r>
      </w:ins>
    </w:p>
    <w:p w14:paraId="22D2FD2F" w14:textId="77777777" w:rsidR="001F1E38" w:rsidRDefault="001F1E38" w:rsidP="001F1E38">
      <w:pPr>
        <w:numPr>
          <w:ilvl w:val="0"/>
          <w:numId w:val="15"/>
        </w:numPr>
        <w:spacing w:line="259" w:lineRule="auto"/>
        <w:rPr>
          <w:ins w:id="275" w:author="SAFEENA AKHTER" w:date="2025-03-26T19:43:00Z" w16du:dateUtc="2025-03-26T14:43:00Z"/>
          <w:rFonts w:ascii="Times New Roman" w:hAnsi="Times New Roman" w:cs="Times New Roman"/>
        </w:rPr>
      </w:pPr>
      <w:ins w:id="276" w:author="SAFEENA AKHTER" w:date="2025-03-26T19:43:00Z" w16du:dateUtc="2025-03-26T14:43:00Z">
        <w:r>
          <w:rPr>
            <w:rFonts w:ascii="Times New Roman" w:hAnsi="Times New Roman" w:cs="Times New Roman"/>
          </w:rPr>
          <w:t xml:space="preserve"> </w:t>
        </w:r>
        <w:proofErr w:type="gramStart"/>
        <w:r>
          <w:rPr>
            <w:rFonts w:ascii="Times New Roman" w:hAnsi="Times New Roman" w:cs="Times New Roman"/>
          </w:rPr>
          <w:t>Actor</w:t>
        </w:r>
        <w:proofErr w:type="gramEnd"/>
        <w:r>
          <w:rPr>
            <w:rFonts w:ascii="Times New Roman" w:hAnsi="Times New Roman" w:cs="Times New Roman"/>
          </w:rPr>
          <w:t xml:space="preserve"> receives a confirmation message.</w:t>
        </w:r>
      </w:ins>
    </w:p>
    <w:p w14:paraId="1347A827" w14:textId="77777777" w:rsidR="001F1E38" w:rsidRDefault="001F1E38" w:rsidP="001F1E38">
      <w:pPr>
        <w:rPr>
          <w:ins w:id="277" w:author="SAFEENA AKHTER" w:date="2025-03-26T19:43:00Z" w16du:dateUtc="2025-03-26T14:43:00Z"/>
          <w:rFonts w:ascii="Times New Roman" w:hAnsi="Times New Roman" w:cs="Times New Roman"/>
          <w:b/>
          <w:bCs/>
          <w:u w:val="single"/>
        </w:rPr>
      </w:pPr>
      <w:ins w:id="278" w:author="SAFEENA AKHTER" w:date="2025-03-26T19:43:00Z" w16du:dateUtc="2025-03-26T14:43:00Z">
        <w:r>
          <w:rPr>
            <w:rFonts w:ascii="Times New Roman" w:hAnsi="Times New Roman" w:cs="Times New Roman"/>
            <w:b/>
            <w:bCs/>
            <w:u w:val="single"/>
          </w:rPr>
          <w:t>Alternative Scenarios:</w:t>
        </w:r>
      </w:ins>
    </w:p>
    <w:p w14:paraId="3F0A9CDC" w14:textId="77777777" w:rsidR="001F1E38" w:rsidRDefault="001F1E38" w:rsidP="001F1E38">
      <w:pPr>
        <w:numPr>
          <w:ilvl w:val="0"/>
          <w:numId w:val="16"/>
        </w:numPr>
        <w:spacing w:line="259" w:lineRule="auto"/>
        <w:rPr>
          <w:ins w:id="279" w:author="SAFEENA AKHTER" w:date="2025-03-26T19:43:00Z" w16du:dateUtc="2025-03-26T14:43:00Z"/>
          <w:rFonts w:ascii="Times New Roman" w:hAnsi="Times New Roman" w:cs="Times New Roman"/>
        </w:rPr>
      </w:pPr>
      <w:ins w:id="280" w:author="SAFEENA AKHTER" w:date="2025-03-26T19:43:00Z" w16du:dateUtc="2025-03-26T14:43:00Z">
        <w:r>
          <w:rPr>
            <w:rFonts w:ascii="Times New Roman" w:hAnsi="Times New Roman" w:cs="Times New Roman"/>
            <w:b/>
            <w:bCs/>
          </w:rPr>
          <w:t>System failure:</w:t>
        </w:r>
        <w:r>
          <w:rPr>
            <w:rFonts w:ascii="Times New Roman" w:hAnsi="Times New Roman" w:cs="Times New Roman"/>
          </w:rPr>
          <w:t xml:space="preserve"> If the system fails, to ensure recovery of data, the software saves the existing data of the actor’s </w:t>
        </w:r>
        <w:proofErr w:type="gramStart"/>
        <w:r>
          <w:rPr>
            <w:rFonts w:ascii="Times New Roman" w:hAnsi="Times New Roman" w:cs="Times New Roman"/>
          </w:rPr>
          <w:t>registration</w:t>
        </w:r>
        <w:proofErr w:type="gramEnd"/>
        <w:r>
          <w:rPr>
            <w:rFonts w:ascii="Times New Roman" w:hAnsi="Times New Roman" w:cs="Times New Roman"/>
          </w:rPr>
          <w:t xml:space="preserve"> and the user can resume registration.</w:t>
        </w:r>
      </w:ins>
    </w:p>
    <w:p w14:paraId="153082B6" w14:textId="77777777" w:rsidR="001F1E38" w:rsidRDefault="001F1E38" w:rsidP="001F1E38">
      <w:pPr>
        <w:numPr>
          <w:ilvl w:val="0"/>
          <w:numId w:val="16"/>
        </w:numPr>
        <w:spacing w:line="259" w:lineRule="auto"/>
        <w:rPr>
          <w:ins w:id="281" w:author="SAFEENA AKHTER" w:date="2025-03-26T19:43:00Z" w16du:dateUtc="2025-03-26T14:43:00Z"/>
          <w:rFonts w:ascii="Times New Roman" w:hAnsi="Times New Roman" w:cs="Times New Roman"/>
        </w:rPr>
      </w:pPr>
      <w:ins w:id="282" w:author="SAFEENA AKHTER" w:date="2025-03-26T19:43:00Z" w16du:dateUtc="2025-03-26T14:43:00Z">
        <w:r>
          <w:rPr>
            <w:rFonts w:ascii="Times New Roman" w:hAnsi="Times New Roman" w:cs="Times New Roman"/>
            <w:b/>
            <w:bCs/>
          </w:rPr>
          <w:t>Invalid Data Entry:</w:t>
        </w:r>
      </w:ins>
    </w:p>
    <w:p w14:paraId="01132AFB" w14:textId="77777777" w:rsidR="001F1E38" w:rsidRDefault="001F1E38" w:rsidP="001F1E38">
      <w:pPr>
        <w:ind w:left="360"/>
        <w:rPr>
          <w:ins w:id="283" w:author="SAFEENA AKHTER" w:date="2025-03-26T19:43:00Z" w16du:dateUtc="2025-03-26T14:43:00Z"/>
          <w:rFonts w:ascii="Times New Roman" w:hAnsi="Times New Roman" w:cs="Times New Roman"/>
          <w:bCs/>
        </w:rPr>
      </w:pPr>
      <w:ins w:id="284" w:author="SAFEENA AKHTER" w:date="2025-03-26T19:43:00Z" w16du:dateUtc="2025-03-26T14:43:00Z">
        <w:r>
          <w:rPr>
            <w:rFonts w:ascii="Times New Roman" w:hAnsi="Times New Roman" w:cs="Times New Roman"/>
            <w:b/>
            <w:bCs/>
          </w:rPr>
          <w:t xml:space="preserve">      Short names:  </w:t>
        </w:r>
        <w:r>
          <w:rPr>
            <w:rFonts w:ascii="Times New Roman" w:hAnsi="Times New Roman" w:cs="Times New Roman"/>
            <w:bCs/>
          </w:rPr>
          <w:t>First and last names must have at least 4 characters, otherwise error</w:t>
        </w:r>
      </w:ins>
    </w:p>
    <w:p w14:paraId="57648EC3" w14:textId="77777777" w:rsidR="001F1E38" w:rsidRDefault="001F1E38" w:rsidP="001F1E38">
      <w:pPr>
        <w:ind w:left="360"/>
        <w:rPr>
          <w:ins w:id="285" w:author="SAFEENA AKHTER" w:date="2025-03-26T19:43:00Z" w16du:dateUtc="2025-03-26T14:43:00Z"/>
          <w:rFonts w:ascii="Times New Roman" w:hAnsi="Times New Roman" w:cs="Times New Roman"/>
          <w:bCs/>
        </w:rPr>
      </w:pPr>
      <w:ins w:id="286" w:author="SAFEENA AKHTER" w:date="2025-03-26T19:43:00Z" w16du:dateUtc="2025-03-26T14:43:00Z">
        <w:r>
          <w:rPr>
            <w:rFonts w:ascii="Times New Roman" w:hAnsi="Times New Roman" w:cs="Times New Roman"/>
            <w:bCs/>
          </w:rPr>
          <w:t xml:space="preserve">      message is displayed.</w:t>
        </w:r>
      </w:ins>
    </w:p>
    <w:p w14:paraId="47C5B5CB" w14:textId="77777777" w:rsidR="001F1E38" w:rsidRDefault="001F1E38" w:rsidP="001F1E38">
      <w:pPr>
        <w:pStyle w:val="ListParagraph"/>
        <w:numPr>
          <w:ilvl w:val="0"/>
          <w:numId w:val="16"/>
        </w:numPr>
        <w:spacing w:line="259" w:lineRule="auto"/>
        <w:rPr>
          <w:ins w:id="287" w:author="SAFEENA AKHTER" w:date="2025-03-26T19:43:00Z" w16du:dateUtc="2025-03-26T14:43:00Z"/>
          <w:rFonts w:ascii="Times New Roman" w:hAnsi="Times New Roman" w:cs="Times New Roman"/>
          <w:b/>
          <w:bCs/>
        </w:rPr>
      </w:pPr>
      <w:ins w:id="288" w:author="SAFEENA AKHTER" w:date="2025-03-26T19:43:00Z" w16du:dateUtc="2025-03-26T14:43:00Z">
        <w:r>
          <w:rPr>
            <w:rFonts w:ascii="Times New Roman" w:hAnsi="Times New Roman" w:cs="Times New Roman"/>
            <w:b/>
            <w:bCs/>
          </w:rPr>
          <w:t>Email verification failure:</w:t>
        </w:r>
        <w:r>
          <w:rPr>
            <w:rFonts w:ascii="Times New Roman" w:hAnsi="Times New Roman" w:cs="Times New Roman"/>
          </w:rPr>
          <w:t xml:space="preserve"> The user can request a new code after 30 seconds.</w:t>
        </w:r>
      </w:ins>
    </w:p>
    <w:p w14:paraId="06DC01B8" w14:textId="77777777" w:rsidR="001F1E38" w:rsidRDefault="001F1E38" w:rsidP="001F1E38">
      <w:pPr>
        <w:pStyle w:val="ListParagraph"/>
        <w:numPr>
          <w:ilvl w:val="0"/>
          <w:numId w:val="16"/>
        </w:numPr>
        <w:spacing w:line="259" w:lineRule="auto"/>
        <w:rPr>
          <w:ins w:id="289" w:author="SAFEENA AKHTER" w:date="2025-03-26T19:43:00Z" w16du:dateUtc="2025-03-26T14:43:00Z"/>
          <w:rFonts w:ascii="Times New Roman" w:hAnsi="Times New Roman" w:cs="Times New Roman"/>
          <w:bCs/>
        </w:rPr>
      </w:pPr>
      <w:ins w:id="290" w:author="SAFEENA AKHTER" w:date="2025-03-26T19:43:00Z" w16du:dateUtc="2025-03-26T14:43:00Z">
        <w:r>
          <w:rPr>
            <w:rFonts w:ascii="Times New Roman" w:hAnsi="Times New Roman" w:cs="Times New Roman"/>
            <w:b/>
            <w:bCs/>
          </w:rPr>
          <w:t xml:space="preserve">Email format incorrect: </w:t>
        </w:r>
        <w:r>
          <w:rPr>
            <w:rFonts w:ascii="Times New Roman" w:hAnsi="Times New Roman" w:cs="Times New Roman"/>
            <w:bCs/>
          </w:rPr>
          <w:t>The system highlights the field if the email is missing “@”,</w:t>
        </w:r>
      </w:ins>
    </w:p>
    <w:p w14:paraId="413AA292" w14:textId="77777777" w:rsidR="001F1E38" w:rsidRDefault="001F1E38" w:rsidP="001F1E38">
      <w:pPr>
        <w:pStyle w:val="ListParagraph"/>
        <w:rPr>
          <w:ins w:id="291" w:author="SAFEENA AKHTER" w:date="2025-03-26T19:43:00Z" w16du:dateUtc="2025-03-26T14:43:00Z"/>
          <w:rFonts w:ascii="Times New Roman" w:hAnsi="Times New Roman" w:cs="Times New Roman"/>
          <w:bCs/>
        </w:rPr>
      </w:pPr>
      <w:ins w:id="292" w:author="SAFEENA AKHTER" w:date="2025-03-26T19:43:00Z" w16du:dateUtc="2025-03-26T14:43:00Z">
        <w:r>
          <w:rPr>
            <w:rFonts w:ascii="Times New Roman" w:hAnsi="Times New Roman" w:cs="Times New Roman"/>
            <w:bCs/>
          </w:rPr>
          <w:t>Or “.com”</w:t>
        </w:r>
      </w:ins>
    </w:p>
    <w:p w14:paraId="017B93C2" w14:textId="77777777" w:rsidR="001F1E38" w:rsidRDefault="001F1E38" w:rsidP="001F1E38">
      <w:pPr>
        <w:numPr>
          <w:ilvl w:val="0"/>
          <w:numId w:val="16"/>
        </w:numPr>
        <w:spacing w:line="259" w:lineRule="auto"/>
        <w:rPr>
          <w:ins w:id="293" w:author="SAFEENA AKHTER" w:date="2025-03-26T19:43:00Z" w16du:dateUtc="2025-03-26T14:43:00Z"/>
          <w:rFonts w:ascii="Times New Roman" w:hAnsi="Times New Roman" w:cs="Times New Roman"/>
        </w:rPr>
      </w:pPr>
      <w:ins w:id="294" w:author="SAFEENA AKHTER" w:date="2025-03-26T19:43:00Z" w16du:dateUtc="2025-03-26T14:43:00Z">
        <w:r>
          <w:rPr>
            <w:rFonts w:ascii="Times New Roman" w:hAnsi="Times New Roman" w:cs="Times New Roman"/>
            <w:b/>
            <w:bCs/>
          </w:rPr>
          <w:t>File format restrictions</w:t>
        </w:r>
        <w:r>
          <w:rPr>
            <w:rFonts w:ascii="Times New Roman" w:hAnsi="Times New Roman" w:cs="Times New Roman"/>
            <w:bCs/>
          </w:rPr>
          <w:t>:</w:t>
        </w:r>
        <w:r>
          <w:rPr>
            <w:rFonts w:ascii="Times New Roman" w:hAnsi="Times New Roman" w:cs="Times New Roman"/>
          </w:rPr>
          <w:t xml:space="preserve"> Documents must be in PDF format.</w:t>
        </w:r>
      </w:ins>
    </w:p>
    <w:p w14:paraId="7CE02F59" w14:textId="77777777" w:rsidR="001F1E38" w:rsidRDefault="001F1E38" w:rsidP="001F1E38">
      <w:pPr>
        <w:numPr>
          <w:ilvl w:val="0"/>
          <w:numId w:val="16"/>
        </w:numPr>
        <w:spacing w:line="259" w:lineRule="auto"/>
        <w:rPr>
          <w:ins w:id="295" w:author="SAFEENA AKHTER" w:date="2025-03-26T19:43:00Z" w16du:dateUtc="2025-03-26T14:43:00Z"/>
          <w:rFonts w:ascii="Times New Roman" w:hAnsi="Times New Roman" w:cs="Times New Roman"/>
        </w:rPr>
      </w:pPr>
      <w:ins w:id="296" w:author="SAFEENA AKHTER" w:date="2025-03-26T19:43:00Z" w16du:dateUtc="2025-03-26T14:43:00Z">
        <w:r>
          <w:rPr>
            <w:rFonts w:ascii="Times New Roman" w:hAnsi="Times New Roman" w:cs="Times New Roman"/>
            <w:b/>
          </w:rPr>
          <w:t>Invalid Phone Number:</w:t>
        </w:r>
        <w:r>
          <w:rPr>
            <w:rFonts w:ascii="Times New Roman" w:hAnsi="Times New Roman" w:cs="Times New Roman"/>
          </w:rPr>
          <w:t xml:space="preserve"> The system requires an 11-digit mobile number</w:t>
        </w:r>
      </w:ins>
    </w:p>
    <w:p w14:paraId="3F855A2D" w14:textId="77777777" w:rsidR="001F1E38" w:rsidRDefault="001F1E38" w:rsidP="001F1E38">
      <w:pPr>
        <w:rPr>
          <w:ins w:id="297" w:author="SAFEENA AKHTER" w:date="2025-03-26T19:43:00Z" w16du:dateUtc="2025-03-26T14:43:00Z"/>
          <w:rFonts w:ascii="Times New Roman" w:hAnsi="Times New Roman" w:cs="Times New Roman"/>
          <w:b/>
          <w:bCs/>
          <w:u w:val="single"/>
        </w:rPr>
      </w:pPr>
      <w:ins w:id="298" w:author="SAFEENA AKHTER" w:date="2025-03-26T19:43:00Z" w16du:dateUtc="2025-03-26T14:43:00Z">
        <w:r>
          <w:rPr>
            <w:rFonts w:ascii="Times New Roman" w:hAnsi="Times New Roman" w:cs="Times New Roman"/>
            <w:b/>
            <w:bCs/>
            <w:u w:val="single"/>
          </w:rPr>
          <w:t>Special Requirements:</w:t>
        </w:r>
      </w:ins>
    </w:p>
    <w:p w14:paraId="79E1447D" w14:textId="77777777" w:rsidR="001F1E38" w:rsidRDefault="001F1E38" w:rsidP="001F1E38">
      <w:pPr>
        <w:numPr>
          <w:ilvl w:val="0"/>
          <w:numId w:val="17"/>
        </w:numPr>
        <w:spacing w:line="259" w:lineRule="auto"/>
        <w:rPr>
          <w:ins w:id="299" w:author="SAFEENA AKHTER" w:date="2025-03-26T19:43:00Z" w16du:dateUtc="2025-03-26T14:43:00Z"/>
          <w:rFonts w:ascii="Times New Roman" w:hAnsi="Times New Roman" w:cs="Times New Roman"/>
        </w:rPr>
      </w:pPr>
      <w:ins w:id="300" w:author="SAFEENA AKHTER" w:date="2025-03-26T19:43:00Z" w16du:dateUtc="2025-03-26T14:43:00Z">
        <w:r>
          <w:rPr>
            <w:rFonts w:ascii="Times New Roman" w:hAnsi="Times New Roman" w:cs="Times New Roman"/>
          </w:rPr>
          <w:t>A feedback section must be available to improve the registration process.</w:t>
        </w:r>
      </w:ins>
    </w:p>
    <w:p w14:paraId="520D6EF0" w14:textId="77777777" w:rsidR="001F1E38" w:rsidRDefault="001F1E38" w:rsidP="001F1E38">
      <w:pPr>
        <w:numPr>
          <w:ilvl w:val="0"/>
          <w:numId w:val="17"/>
        </w:numPr>
        <w:spacing w:line="259" w:lineRule="auto"/>
        <w:rPr>
          <w:ins w:id="301" w:author="SAFEENA AKHTER" w:date="2025-03-26T19:43:00Z" w16du:dateUtc="2025-03-26T14:43:00Z"/>
          <w:rFonts w:ascii="Times New Roman" w:hAnsi="Times New Roman" w:cs="Times New Roman"/>
        </w:rPr>
      </w:pPr>
      <w:ins w:id="302" w:author="SAFEENA AKHTER" w:date="2025-03-26T19:43:00Z" w16du:dateUtc="2025-03-26T14:43:00Z">
        <w:r>
          <w:rPr>
            <w:rFonts w:ascii="Times New Roman" w:hAnsi="Times New Roman" w:cs="Times New Roman"/>
          </w:rPr>
          <w:t>The registration form must have a clear layout with easily readable fonts (minimum size 12)</w:t>
        </w:r>
      </w:ins>
    </w:p>
    <w:p w14:paraId="6865CD05" w14:textId="77777777" w:rsidR="001F1E38" w:rsidRDefault="001F1E38" w:rsidP="001F1E38">
      <w:pPr>
        <w:rPr>
          <w:ins w:id="303" w:author="SAFEENA AKHTER" w:date="2025-03-26T19:43:00Z" w16du:dateUtc="2025-03-26T14:43:00Z"/>
          <w:rFonts w:ascii="Times New Roman" w:hAnsi="Times New Roman" w:cs="Times New Roman"/>
        </w:rPr>
      </w:pPr>
      <w:ins w:id="304" w:author="SAFEENA AKHTER" w:date="2025-03-26T19:43:00Z" w16du:dateUtc="2025-03-26T14:43:00Z">
        <w:r>
          <w:rPr>
            <w:rFonts w:ascii="Times New Roman" w:hAnsi="Times New Roman" w:cs="Times New Roman"/>
            <w:b/>
          </w:rPr>
          <w:t xml:space="preserve"> Frequency of occurrence: </w:t>
        </w:r>
        <w:r>
          <w:rPr>
            <w:rFonts w:ascii="Times New Roman" w:hAnsi="Times New Roman" w:cs="Times New Roman"/>
          </w:rPr>
          <w:t>Registration happens whenever a new user joins the system.</w:t>
        </w:r>
      </w:ins>
    </w:p>
    <w:p w14:paraId="24771EDF" w14:textId="77777777" w:rsidR="001F1E38" w:rsidRDefault="001F1E38" w:rsidP="001F1E38">
      <w:pPr>
        <w:rPr>
          <w:ins w:id="305" w:author="SAFEENA AKHTER" w:date="2025-03-26T19:43:00Z" w16du:dateUtc="2025-03-26T14:43:00Z"/>
          <w:rFonts w:ascii="Times New Roman" w:hAnsi="Times New Roman" w:cs="Times New Roman"/>
          <w:b/>
          <w:bCs/>
          <w:sz w:val="28"/>
          <w:szCs w:val="28"/>
          <w:u w:val="single"/>
        </w:rPr>
      </w:pPr>
      <w:ins w:id="306" w:author="SAFEENA AKHTER" w:date="2025-03-26T19:43:00Z" w16du:dateUtc="2025-03-26T14:43:00Z">
        <w:r>
          <w:rPr>
            <w:rFonts w:ascii="Times New Roman" w:hAnsi="Times New Roman" w:cs="Times New Roman"/>
            <w:b/>
            <w:bCs/>
            <w:sz w:val="28"/>
            <w:szCs w:val="28"/>
            <w:u w:val="single"/>
          </w:rPr>
          <w:t>Use Case UC2: Sign In</w:t>
        </w:r>
      </w:ins>
    </w:p>
    <w:p w14:paraId="08E813A0" w14:textId="77777777" w:rsidR="001F1E38" w:rsidRDefault="001F1E38" w:rsidP="001F1E38">
      <w:pPr>
        <w:rPr>
          <w:ins w:id="307" w:author="SAFEENA AKHTER" w:date="2025-03-26T19:43:00Z" w16du:dateUtc="2025-03-26T14:43:00Z"/>
          <w:rFonts w:ascii="Times New Roman" w:hAnsi="Times New Roman" w:cs="Times New Roman"/>
          <w:b/>
          <w:bCs/>
          <w:u w:val="single"/>
        </w:rPr>
      </w:pPr>
      <w:ins w:id="308" w:author="SAFEENA AKHTER" w:date="2025-03-26T19:43:00Z" w16du:dateUtc="2025-03-26T14:43:00Z">
        <w:r>
          <w:rPr>
            <w:rFonts w:ascii="Times New Roman" w:hAnsi="Times New Roman" w:cs="Times New Roman"/>
            <w:b/>
            <w:bCs/>
            <w:u w:val="single"/>
          </w:rPr>
          <w:t>Primary Actor:</w:t>
        </w:r>
      </w:ins>
    </w:p>
    <w:p w14:paraId="4A45A6F5" w14:textId="77777777" w:rsidR="001F1E38" w:rsidRDefault="001F1E38" w:rsidP="001F1E38">
      <w:pPr>
        <w:numPr>
          <w:ilvl w:val="0"/>
          <w:numId w:val="18"/>
        </w:numPr>
        <w:spacing w:line="259" w:lineRule="auto"/>
        <w:rPr>
          <w:ins w:id="309" w:author="SAFEENA AKHTER" w:date="2025-03-26T19:43:00Z" w16du:dateUtc="2025-03-26T14:43:00Z"/>
          <w:rFonts w:ascii="Times New Roman" w:hAnsi="Times New Roman" w:cs="Times New Roman"/>
        </w:rPr>
      </w:pPr>
      <w:ins w:id="310" w:author="SAFEENA AKHTER" w:date="2025-03-26T19:43:00Z" w16du:dateUtc="2025-03-26T14:43:00Z">
        <w:r>
          <w:rPr>
            <w:rFonts w:ascii="Times New Roman" w:hAnsi="Times New Roman" w:cs="Times New Roman"/>
          </w:rPr>
          <w:t xml:space="preserve">Student </w:t>
        </w:r>
      </w:ins>
    </w:p>
    <w:p w14:paraId="6D22E9EE" w14:textId="77777777" w:rsidR="001F1E38" w:rsidRDefault="001F1E38" w:rsidP="001F1E38">
      <w:pPr>
        <w:numPr>
          <w:ilvl w:val="0"/>
          <w:numId w:val="18"/>
        </w:numPr>
        <w:spacing w:line="259" w:lineRule="auto"/>
        <w:rPr>
          <w:ins w:id="311" w:author="SAFEENA AKHTER" w:date="2025-03-26T19:43:00Z" w16du:dateUtc="2025-03-26T14:43:00Z"/>
          <w:rFonts w:ascii="Times New Roman" w:hAnsi="Times New Roman" w:cs="Times New Roman"/>
        </w:rPr>
      </w:pPr>
      <w:ins w:id="312" w:author="SAFEENA AKHTER" w:date="2025-03-26T19:43:00Z" w16du:dateUtc="2025-03-26T14:43:00Z">
        <w:r>
          <w:rPr>
            <w:rFonts w:ascii="Times New Roman" w:hAnsi="Times New Roman" w:cs="Times New Roman"/>
          </w:rPr>
          <w:t xml:space="preserve"> Supervisor </w:t>
        </w:r>
      </w:ins>
    </w:p>
    <w:p w14:paraId="6F7542FF" w14:textId="77777777" w:rsidR="001F1E38" w:rsidRDefault="001F1E38" w:rsidP="001F1E38">
      <w:pPr>
        <w:numPr>
          <w:ilvl w:val="0"/>
          <w:numId w:val="18"/>
        </w:numPr>
        <w:spacing w:line="259" w:lineRule="auto"/>
        <w:rPr>
          <w:ins w:id="313" w:author="SAFEENA AKHTER" w:date="2025-03-26T19:43:00Z" w16du:dateUtc="2025-03-26T14:43:00Z"/>
          <w:rFonts w:ascii="Times New Roman" w:hAnsi="Times New Roman" w:cs="Times New Roman"/>
        </w:rPr>
      </w:pPr>
      <w:ins w:id="314" w:author="SAFEENA AKHTER" w:date="2025-03-26T19:43:00Z" w16du:dateUtc="2025-03-26T14:43:00Z">
        <w:r>
          <w:rPr>
            <w:rFonts w:ascii="Times New Roman" w:hAnsi="Times New Roman" w:cs="Times New Roman"/>
          </w:rPr>
          <w:t xml:space="preserve"> Administrator</w:t>
        </w:r>
      </w:ins>
    </w:p>
    <w:p w14:paraId="00983471" w14:textId="77777777" w:rsidR="001F1E38" w:rsidRDefault="001F1E38" w:rsidP="001F1E38">
      <w:pPr>
        <w:rPr>
          <w:ins w:id="315" w:author="SAFEENA AKHTER" w:date="2025-03-26T19:43:00Z" w16du:dateUtc="2025-03-26T14:43:00Z"/>
          <w:rFonts w:ascii="Times New Roman" w:hAnsi="Times New Roman" w:cs="Times New Roman"/>
          <w:b/>
          <w:bCs/>
          <w:u w:val="single"/>
        </w:rPr>
      </w:pPr>
      <w:ins w:id="316" w:author="SAFEENA AKHTER" w:date="2025-03-26T19:43:00Z" w16du:dateUtc="2025-03-26T14:43:00Z">
        <w:r>
          <w:rPr>
            <w:rFonts w:ascii="Times New Roman" w:hAnsi="Times New Roman" w:cs="Times New Roman"/>
            <w:b/>
            <w:bCs/>
            <w:u w:val="single"/>
          </w:rPr>
          <w:t>Stakeholders and Interests:</w:t>
        </w:r>
      </w:ins>
    </w:p>
    <w:p w14:paraId="6A2073A4" w14:textId="77777777" w:rsidR="001F1E38" w:rsidRDefault="001F1E38" w:rsidP="001F1E38">
      <w:pPr>
        <w:numPr>
          <w:ilvl w:val="0"/>
          <w:numId w:val="19"/>
        </w:numPr>
        <w:spacing w:line="259" w:lineRule="auto"/>
        <w:rPr>
          <w:ins w:id="317" w:author="SAFEENA AKHTER" w:date="2025-03-26T19:43:00Z" w16du:dateUtc="2025-03-26T14:43:00Z"/>
          <w:rFonts w:ascii="Times New Roman" w:hAnsi="Times New Roman" w:cs="Times New Roman"/>
        </w:rPr>
      </w:pPr>
      <w:ins w:id="318" w:author="SAFEENA AKHTER" w:date="2025-03-26T19:43:00Z" w16du:dateUtc="2025-03-26T14:43:00Z">
        <w:r>
          <w:rPr>
            <w:rFonts w:ascii="Times New Roman" w:hAnsi="Times New Roman" w:cs="Times New Roman"/>
            <w:b/>
            <w:bCs/>
          </w:rPr>
          <w:t>Student:</w:t>
        </w:r>
        <w:r>
          <w:rPr>
            <w:rFonts w:ascii="Times New Roman" w:hAnsi="Times New Roman" w:cs="Times New Roman"/>
          </w:rPr>
          <w:t xml:space="preserve"> Wants quick access to view projects.</w:t>
        </w:r>
      </w:ins>
    </w:p>
    <w:p w14:paraId="7A015B4E" w14:textId="77777777" w:rsidR="001F1E38" w:rsidRDefault="001F1E38" w:rsidP="001F1E38">
      <w:pPr>
        <w:numPr>
          <w:ilvl w:val="0"/>
          <w:numId w:val="19"/>
        </w:numPr>
        <w:spacing w:line="259" w:lineRule="auto"/>
        <w:rPr>
          <w:ins w:id="319" w:author="SAFEENA AKHTER" w:date="2025-03-26T19:43:00Z" w16du:dateUtc="2025-03-26T14:43:00Z"/>
          <w:rFonts w:ascii="Times New Roman" w:hAnsi="Times New Roman" w:cs="Times New Roman"/>
        </w:rPr>
      </w:pPr>
      <w:ins w:id="320" w:author="SAFEENA AKHTER" w:date="2025-03-26T19:43:00Z" w16du:dateUtc="2025-03-26T14:43:00Z">
        <w:r>
          <w:rPr>
            <w:rFonts w:ascii="Times New Roman" w:hAnsi="Times New Roman" w:cs="Times New Roman"/>
            <w:b/>
            <w:bCs/>
          </w:rPr>
          <w:t>Supervisor:</w:t>
        </w:r>
        <w:r>
          <w:rPr>
            <w:rFonts w:ascii="Times New Roman" w:hAnsi="Times New Roman" w:cs="Times New Roman"/>
          </w:rPr>
          <w:t xml:space="preserve"> Needs access to review and manage projects.</w:t>
        </w:r>
      </w:ins>
    </w:p>
    <w:p w14:paraId="2118A6E4" w14:textId="77777777" w:rsidR="001F1E38" w:rsidRDefault="001F1E38" w:rsidP="001F1E38">
      <w:pPr>
        <w:numPr>
          <w:ilvl w:val="0"/>
          <w:numId w:val="19"/>
        </w:numPr>
        <w:spacing w:line="259" w:lineRule="auto"/>
        <w:rPr>
          <w:ins w:id="321" w:author="SAFEENA AKHTER" w:date="2025-03-26T19:43:00Z" w16du:dateUtc="2025-03-26T14:43:00Z"/>
          <w:rFonts w:ascii="Times New Roman" w:hAnsi="Times New Roman" w:cs="Times New Roman"/>
        </w:rPr>
      </w:pPr>
      <w:ins w:id="322" w:author="SAFEENA AKHTER" w:date="2025-03-26T19:43:00Z" w16du:dateUtc="2025-03-26T14:43:00Z">
        <w:r>
          <w:rPr>
            <w:rFonts w:ascii="Times New Roman" w:hAnsi="Times New Roman" w:cs="Times New Roman"/>
            <w:b/>
            <w:bCs/>
          </w:rPr>
          <w:t>Administrator:</w:t>
        </w:r>
        <w:r>
          <w:rPr>
            <w:rFonts w:ascii="Times New Roman" w:hAnsi="Times New Roman" w:cs="Times New Roman"/>
          </w:rPr>
          <w:t xml:space="preserve"> Manages actors and system settings.</w:t>
        </w:r>
      </w:ins>
    </w:p>
    <w:p w14:paraId="49C72D81" w14:textId="77777777" w:rsidR="001F1E38" w:rsidRDefault="001F1E38" w:rsidP="001F1E38">
      <w:pPr>
        <w:rPr>
          <w:ins w:id="323" w:author="SAFEENA AKHTER" w:date="2025-03-26T19:43:00Z" w16du:dateUtc="2025-03-26T14:43:00Z"/>
          <w:rFonts w:ascii="Times New Roman" w:hAnsi="Times New Roman" w:cs="Times New Roman"/>
          <w:b/>
          <w:bCs/>
          <w:u w:val="single"/>
        </w:rPr>
      </w:pPr>
      <w:ins w:id="324" w:author="SAFEENA AKHTER" w:date="2025-03-26T19:43:00Z" w16du:dateUtc="2025-03-26T14:43:00Z">
        <w:r>
          <w:rPr>
            <w:rFonts w:ascii="Times New Roman" w:hAnsi="Times New Roman" w:cs="Times New Roman"/>
            <w:b/>
            <w:bCs/>
            <w:u w:val="single"/>
          </w:rPr>
          <w:t>Pre-Conditions:</w:t>
        </w:r>
      </w:ins>
    </w:p>
    <w:p w14:paraId="79297BEF" w14:textId="77777777" w:rsidR="001F1E38" w:rsidRDefault="001F1E38" w:rsidP="001F1E38">
      <w:pPr>
        <w:numPr>
          <w:ilvl w:val="0"/>
          <w:numId w:val="20"/>
        </w:numPr>
        <w:spacing w:line="259" w:lineRule="auto"/>
        <w:rPr>
          <w:ins w:id="325" w:author="SAFEENA AKHTER" w:date="2025-03-26T19:43:00Z" w16du:dateUtc="2025-03-26T14:43:00Z"/>
          <w:rFonts w:ascii="Times New Roman" w:hAnsi="Times New Roman" w:cs="Times New Roman"/>
        </w:rPr>
      </w:pPr>
      <w:ins w:id="326" w:author="SAFEENA AKHTER" w:date="2025-03-26T19:43:00Z" w16du:dateUtc="2025-03-26T14:43:00Z">
        <w:r>
          <w:rPr>
            <w:rFonts w:ascii="Times New Roman" w:hAnsi="Times New Roman" w:cs="Times New Roman"/>
          </w:rPr>
          <w:t>The user must be registered.</w:t>
        </w:r>
      </w:ins>
    </w:p>
    <w:p w14:paraId="47848A5E" w14:textId="77777777" w:rsidR="001F1E38" w:rsidRDefault="001F1E38" w:rsidP="001F1E38">
      <w:pPr>
        <w:numPr>
          <w:ilvl w:val="0"/>
          <w:numId w:val="20"/>
        </w:numPr>
        <w:spacing w:line="259" w:lineRule="auto"/>
        <w:rPr>
          <w:ins w:id="327" w:author="SAFEENA AKHTER" w:date="2025-03-26T19:43:00Z" w16du:dateUtc="2025-03-26T14:43:00Z"/>
          <w:rFonts w:ascii="Times New Roman" w:hAnsi="Times New Roman" w:cs="Times New Roman"/>
        </w:rPr>
      </w:pPr>
      <w:ins w:id="328" w:author="SAFEENA AKHTER" w:date="2025-03-26T19:43:00Z" w16du:dateUtc="2025-03-26T14:43:00Z">
        <w:r>
          <w:rPr>
            <w:rFonts w:ascii="Times New Roman" w:hAnsi="Times New Roman" w:cs="Times New Roman"/>
          </w:rPr>
          <w:t>The system must be available.</w:t>
        </w:r>
      </w:ins>
    </w:p>
    <w:p w14:paraId="42BD0C71" w14:textId="77777777" w:rsidR="001F1E38" w:rsidRDefault="001F1E38" w:rsidP="001F1E38">
      <w:pPr>
        <w:rPr>
          <w:ins w:id="329" w:author="SAFEENA AKHTER" w:date="2025-03-26T19:43:00Z" w16du:dateUtc="2025-03-26T14:43:00Z"/>
          <w:rFonts w:ascii="Times New Roman" w:hAnsi="Times New Roman" w:cs="Times New Roman"/>
          <w:b/>
          <w:bCs/>
          <w:u w:val="single"/>
        </w:rPr>
      </w:pPr>
      <w:ins w:id="330" w:author="SAFEENA AKHTER" w:date="2025-03-26T19:43:00Z" w16du:dateUtc="2025-03-26T14:43:00Z">
        <w:r>
          <w:rPr>
            <w:rFonts w:ascii="Times New Roman" w:hAnsi="Times New Roman" w:cs="Times New Roman"/>
            <w:b/>
            <w:bCs/>
            <w:u w:val="single"/>
          </w:rPr>
          <w:t>Post-Condition:</w:t>
        </w:r>
      </w:ins>
    </w:p>
    <w:p w14:paraId="69933226" w14:textId="77777777" w:rsidR="001F1E38" w:rsidRDefault="001F1E38" w:rsidP="001F1E38">
      <w:pPr>
        <w:numPr>
          <w:ilvl w:val="0"/>
          <w:numId w:val="21"/>
        </w:numPr>
        <w:spacing w:line="259" w:lineRule="auto"/>
        <w:rPr>
          <w:ins w:id="331" w:author="SAFEENA AKHTER" w:date="2025-03-26T19:43:00Z" w16du:dateUtc="2025-03-26T14:43:00Z"/>
          <w:rFonts w:ascii="Times New Roman" w:hAnsi="Times New Roman" w:cs="Times New Roman"/>
        </w:rPr>
      </w:pPr>
      <w:ins w:id="332" w:author="SAFEENA AKHTER" w:date="2025-03-26T19:43:00Z" w16du:dateUtc="2025-03-26T14:43:00Z">
        <w:r>
          <w:rPr>
            <w:rFonts w:ascii="Times New Roman" w:hAnsi="Times New Roman" w:cs="Times New Roman"/>
          </w:rPr>
          <w:t>The user gains access to their dashboard.</w:t>
        </w:r>
      </w:ins>
    </w:p>
    <w:p w14:paraId="4EF7D99C" w14:textId="77777777" w:rsidR="001F1E38" w:rsidRDefault="001F1E38" w:rsidP="001F1E38">
      <w:pPr>
        <w:rPr>
          <w:ins w:id="333" w:author="SAFEENA AKHTER" w:date="2025-03-26T19:43:00Z" w16du:dateUtc="2025-03-26T14:43:00Z"/>
          <w:rFonts w:ascii="Times New Roman" w:hAnsi="Times New Roman" w:cs="Times New Roman"/>
          <w:b/>
          <w:bCs/>
          <w:u w:val="single"/>
        </w:rPr>
      </w:pPr>
      <w:ins w:id="334" w:author="SAFEENA AKHTER" w:date="2025-03-26T19:43:00Z" w16du:dateUtc="2025-03-26T14:43:00Z">
        <w:r>
          <w:rPr>
            <w:rFonts w:ascii="Times New Roman" w:hAnsi="Times New Roman" w:cs="Times New Roman"/>
            <w:b/>
            <w:bCs/>
            <w:u w:val="single"/>
          </w:rPr>
          <w:t>Input:</w:t>
        </w:r>
      </w:ins>
    </w:p>
    <w:p w14:paraId="15640E8A" w14:textId="77777777" w:rsidR="001F1E38" w:rsidRDefault="001F1E38" w:rsidP="001F1E38">
      <w:pPr>
        <w:numPr>
          <w:ilvl w:val="0"/>
          <w:numId w:val="22"/>
        </w:numPr>
        <w:spacing w:line="259" w:lineRule="auto"/>
        <w:rPr>
          <w:ins w:id="335" w:author="SAFEENA AKHTER" w:date="2025-03-26T19:43:00Z" w16du:dateUtc="2025-03-26T14:43:00Z"/>
          <w:rFonts w:ascii="Times New Roman" w:hAnsi="Times New Roman" w:cs="Times New Roman"/>
        </w:rPr>
      </w:pPr>
      <w:ins w:id="336" w:author="SAFEENA AKHTER" w:date="2025-03-26T19:43:00Z" w16du:dateUtc="2025-03-26T14:43:00Z">
        <w:r>
          <w:rPr>
            <w:rFonts w:ascii="Times New Roman" w:hAnsi="Times New Roman" w:cs="Times New Roman"/>
          </w:rPr>
          <w:t>Email</w:t>
        </w:r>
      </w:ins>
    </w:p>
    <w:p w14:paraId="3A8E87F2" w14:textId="77777777" w:rsidR="001F1E38" w:rsidRDefault="001F1E38" w:rsidP="001F1E38">
      <w:pPr>
        <w:numPr>
          <w:ilvl w:val="0"/>
          <w:numId w:val="22"/>
        </w:numPr>
        <w:spacing w:line="259" w:lineRule="auto"/>
        <w:rPr>
          <w:ins w:id="337" w:author="SAFEENA AKHTER" w:date="2025-03-26T19:43:00Z" w16du:dateUtc="2025-03-26T14:43:00Z"/>
          <w:rFonts w:ascii="Times New Roman" w:hAnsi="Times New Roman" w:cs="Times New Roman"/>
        </w:rPr>
      </w:pPr>
      <w:ins w:id="338" w:author="SAFEENA AKHTER" w:date="2025-03-26T19:43:00Z" w16du:dateUtc="2025-03-26T14:43:00Z">
        <w:r>
          <w:rPr>
            <w:rFonts w:ascii="Times New Roman" w:hAnsi="Times New Roman" w:cs="Times New Roman"/>
          </w:rPr>
          <w:t>Password</w:t>
        </w:r>
      </w:ins>
    </w:p>
    <w:p w14:paraId="09021128" w14:textId="77777777" w:rsidR="001F1E38" w:rsidRDefault="001F1E38" w:rsidP="001F1E38">
      <w:pPr>
        <w:rPr>
          <w:ins w:id="339" w:author="SAFEENA AKHTER" w:date="2025-03-26T19:43:00Z" w16du:dateUtc="2025-03-26T14:43:00Z"/>
          <w:rFonts w:ascii="Times New Roman" w:hAnsi="Times New Roman" w:cs="Times New Roman"/>
          <w:b/>
          <w:bCs/>
        </w:rPr>
      </w:pPr>
      <w:ins w:id="340" w:author="SAFEENA AKHTER" w:date="2025-03-26T19:43:00Z" w16du:dateUtc="2025-03-26T14:43:00Z">
        <w:r>
          <w:rPr>
            <w:rFonts w:ascii="Times New Roman" w:hAnsi="Times New Roman" w:cs="Times New Roman"/>
            <w:b/>
            <w:bCs/>
          </w:rPr>
          <w:t>Output:</w:t>
        </w:r>
      </w:ins>
    </w:p>
    <w:p w14:paraId="2F58CE86" w14:textId="77777777" w:rsidR="001F1E38" w:rsidRDefault="001F1E38" w:rsidP="001F1E38">
      <w:pPr>
        <w:numPr>
          <w:ilvl w:val="0"/>
          <w:numId w:val="23"/>
        </w:numPr>
        <w:spacing w:line="259" w:lineRule="auto"/>
        <w:rPr>
          <w:ins w:id="341" w:author="SAFEENA AKHTER" w:date="2025-03-26T19:43:00Z" w16du:dateUtc="2025-03-26T14:43:00Z"/>
          <w:rFonts w:ascii="Times New Roman" w:hAnsi="Times New Roman" w:cs="Times New Roman"/>
        </w:rPr>
      </w:pPr>
      <w:ins w:id="342" w:author="SAFEENA AKHTER" w:date="2025-03-26T19:43:00Z" w16du:dateUtc="2025-03-26T14:43:00Z">
        <w:r>
          <w:rPr>
            <w:rFonts w:ascii="Times New Roman" w:hAnsi="Times New Roman" w:cs="Times New Roman"/>
          </w:rPr>
          <w:t>Successful login and system access.</w:t>
        </w:r>
      </w:ins>
    </w:p>
    <w:p w14:paraId="7CF7BDD9" w14:textId="77777777" w:rsidR="001F1E38" w:rsidRDefault="001F1E38" w:rsidP="001F1E38">
      <w:pPr>
        <w:rPr>
          <w:ins w:id="343" w:author="SAFEENA AKHTER" w:date="2025-03-26T19:43:00Z" w16du:dateUtc="2025-03-26T14:43:00Z"/>
          <w:rFonts w:ascii="Times New Roman" w:hAnsi="Times New Roman" w:cs="Times New Roman"/>
          <w:b/>
          <w:bCs/>
          <w:u w:val="single"/>
        </w:rPr>
      </w:pPr>
      <w:ins w:id="344" w:author="SAFEENA AKHTER" w:date="2025-03-26T19:43:00Z" w16du:dateUtc="2025-03-26T14:43:00Z">
        <w:r>
          <w:rPr>
            <w:rFonts w:ascii="Times New Roman" w:hAnsi="Times New Roman" w:cs="Times New Roman"/>
            <w:b/>
            <w:bCs/>
            <w:u w:val="single"/>
          </w:rPr>
          <w:t>Main Success Scenario:</w:t>
        </w:r>
      </w:ins>
    </w:p>
    <w:p w14:paraId="473B1F80" w14:textId="77777777" w:rsidR="001F1E38" w:rsidRDefault="001F1E38" w:rsidP="001F1E38">
      <w:pPr>
        <w:numPr>
          <w:ilvl w:val="0"/>
          <w:numId w:val="24"/>
        </w:numPr>
        <w:spacing w:line="259" w:lineRule="auto"/>
        <w:rPr>
          <w:ins w:id="345" w:author="SAFEENA AKHTER" w:date="2025-03-26T19:43:00Z" w16du:dateUtc="2025-03-26T14:43:00Z"/>
          <w:rFonts w:ascii="Times New Roman" w:hAnsi="Times New Roman" w:cs="Times New Roman"/>
        </w:rPr>
      </w:pPr>
      <w:ins w:id="346" w:author="SAFEENA AKHTER" w:date="2025-03-26T19:43:00Z" w16du:dateUtc="2025-03-26T14:43:00Z">
        <w:r>
          <w:rPr>
            <w:rFonts w:ascii="Times New Roman" w:hAnsi="Times New Roman" w:cs="Times New Roman"/>
          </w:rPr>
          <w:t>The actor opens the login page.</w:t>
        </w:r>
      </w:ins>
    </w:p>
    <w:p w14:paraId="42343A1B" w14:textId="77777777" w:rsidR="001F1E38" w:rsidRDefault="001F1E38" w:rsidP="001F1E38">
      <w:pPr>
        <w:numPr>
          <w:ilvl w:val="0"/>
          <w:numId w:val="24"/>
        </w:numPr>
        <w:spacing w:line="259" w:lineRule="auto"/>
        <w:rPr>
          <w:ins w:id="347" w:author="SAFEENA AKHTER" w:date="2025-03-26T19:43:00Z" w16du:dateUtc="2025-03-26T14:43:00Z"/>
          <w:rFonts w:ascii="Times New Roman" w:hAnsi="Times New Roman" w:cs="Times New Roman"/>
        </w:rPr>
      </w:pPr>
      <w:proofErr w:type="gramStart"/>
      <w:ins w:id="348" w:author="SAFEENA AKHTER" w:date="2025-03-26T19:43:00Z" w16du:dateUtc="2025-03-26T14:43:00Z">
        <w:r>
          <w:rPr>
            <w:rFonts w:ascii="Times New Roman" w:hAnsi="Times New Roman" w:cs="Times New Roman"/>
          </w:rPr>
          <w:t>Actor’s</w:t>
        </w:r>
        <w:proofErr w:type="gramEnd"/>
        <w:r>
          <w:rPr>
            <w:rFonts w:ascii="Times New Roman" w:hAnsi="Times New Roman" w:cs="Times New Roman"/>
          </w:rPr>
          <w:t xml:space="preserve"> enters their email and password.</w:t>
        </w:r>
      </w:ins>
    </w:p>
    <w:p w14:paraId="68A5F805" w14:textId="77777777" w:rsidR="001F1E38" w:rsidRDefault="001F1E38" w:rsidP="001F1E38">
      <w:pPr>
        <w:numPr>
          <w:ilvl w:val="0"/>
          <w:numId w:val="24"/>
        </w:numPr>
        <w:spacing w:line="259" w:lineRule="auto"/>
        <w:rPr>
          <w:ins w:id="349" w:author="SAFEENA AKHTER" w:date="2025-03-26T19:43:00Z" w16du:dateUtc="2025-03-26T14:43:00Z"/>
          <w:rFonts w:ascii="Times New Roman" w:hAnsi="Times New Roman" w:cs="Times New Roman"/>
        </w:rPr>
      </w:pPr>
      <w:ins w:id="350" w:author="SAFEENA AKHTER" w:date="2025-03-26T19:43:00Z" w16du:dateUtc="2025-03-26T14:43:00Z">
        <w:r>
          <w:rPr>
            <w:rFonts w:ascii="Times New Roman" w:hAnsi="Times New Roman" w:cs="Times New Roman"/>
          </w:rPr>
          <w:t>The system verifies credentials.</w:t>
        </w:r>
      </w:ins>
    </w:p>
    <w:p w14:paraId="4228CC55" w14:textId="77777777" w:rsidR="001F1E38" w:rsidRDefault="001F1E38" w:rsidP="001F1E38">
      <w:pPr>
        <w:numPr>
          <w:ilvl w:val="0"/>
          <w:numId w:val="24"/>
        </w:numPr>
        <w:spacing w:line="259" w:lineRule="auto"/>
        <w:rPr>
          <w:ins w:id="351" w:author="SAFEENA AKHTER" w:date="2025-03-26T19:43:00Z" w16du:dateUtc="2025-03-26T14:43:00Z"/>
          <w:rFonts w:ascii="Times New Roman" w:hAnsi="Times New Roman" w:cs="Times New Roman"/>
        </w:rPr>
      </w:pPr>
      <w:proofErr w:type="gramStart"/>
      <w:ins w:id="352" w:author="SAFEENA AKHTER" w:date="2025-03-26T19:43:00Z" w16du:dateUtc="2025-03-26T14:43:00Z">
        <w:r>
          <w:rPr>
            <w:rFonts w:ascii="Times New Roman" w:hAnsi="Times New Roman" w:cs="Times New Roman"/>
          </w:rPr>
          <w:t>Actor</w:t>
        </w:r>
        <w:proofErr w:type="gramEnd"/>
        <w:r>
          <w:rPr>
            <w:rFonts w:ascii="Times New Roman" w:hAnsi="Times New Roman" w:cs="Times New Roman"/>
          </w:rPr>
          <w:t xml:space="preserve"> is redirected to their dashboard.</w:t>
        </w:r>
      </w:ins>
    </w:p>
    <w:p w14:paraId="32339DAA" w14:textId="77777777" w:rsidR="001F1E38" w:rsidRDefault="001F1E38" w:rsidP="001F1E38">
      <w:pPr>
        <w:rPr>
          <w:ins w:id="353" w:author="SAFEENA AKHTER" w:date="2025-03-26T19:43:00Z" w16du:dateUtc="2025-03-26T14:43:00Z"/>
          <w:rFonts w:ascii="Times New Roman" w:hAnsi="Times New Roman" w:cs="Times New Roman"/>
          <w:b/>
          <w:bCs/>
          <w:u w:val="single"/>
        </w:rPr>
      </w:pPr>
      <w:ins w:id="354" w:author="SAFEENA AKHTER" w:date="2025-03-26T19:43:00Z" w16du:dateUtc="2025-03-26T14:43:00Z">
        <w:r>
          <w:rPr>
            <w:rFonts w:ascii="Times New Roman" w:hAnsi="Times New Roman" w:cs="Times New Roman"/>
            <w:b/>
            <w:bCs/>
            <w:u w:val="single"/>
          </w:rPr>
          <w:t>Alternative Scenarios:</w:t>
        </w:r>
      </w:ins>
    </w:p>
    <w:p w14:paraId="013452DC" w14:textId="77777777" w:rsidR="001F1E38" w:rsidRDefault="001F1E38" w:rsidP="001F1E38">
      <w:pPr>
        <w:numPr>
          <w:ilvl w:val="0"/>
          <w:numId w:val="25"/>
        </w:numPr>
        <w:spacing w:line="259" w:lineRule="auto"/>
        <w:rPr>
          <w:ins w:id="355" w:author="SAFEENA AKHTER" w:date="2025-03-26T19:43:00Z" w16du:dateUtc="2025-03-26T14:43:00Z"/>
          <w:rFonts w:ascii="Times New Roman" w:hAnsi="Times New Roman" w:cs="Times New Roman"/>
        </w:rPr>
      </w:pPr>
      <w:ins w:id="356" w:author="SAFEENA AKHTER" w:date="2025-03-26T19:43:00Z" w16du:dateUtc="2025-03-26T14:43:00Z">
        <w:r>
          <w:rPr>
            <w:rFonts w:ascii="Times New Roman" w:hAnsi="Times New Roman" w:cs="Times New Roman"/>
            <w:b/>
            <w:bCs/>
          </w:rPr>
          <w:t>Incorrect credentials:</w:t>
        </w:r>
        <w:r>
          <w:rPr>
            <w:rFonts w:ascii="Times New Roman" w:hAnsi="Times New Roman" w:cs="Times New Roman"/>
          </w:rPr>
          <w:t xml:space="preserve"> The system displays an error message incorrect username/e-mail or password. Please try again.</w:t>
        </w:r>
      </w:ins>
    </w:p>
    <w:p w14:paraId="4F5B7C11" w14:textId="77777777" w:rsidR="001F1E38" w:rsidRDefault="001F1E38" w:rsidP="001F1E38">
      <w:pPr>
        <w:numPr>
          <w:ilvl w:val="0"/>
          <w:numId w:val="25"/>
        </w:numPr>
        <w:spacing w:line="259" w:lineRule="auto"/>
        <w:rPr>
          <w:ins w:id="357" w:author="SAFEENA AKHTER" w:date="2025-03-26T19:43:00Z" w16du:dateUtc="2025-03-26T14:43:00Z"/>
          <w:rFonts w:ascii="Times New Roman" w:hAnsi="Times New Roman" w:cs="Times New Roman"/>
        </w:rPr>
      </w:pPr>
      <w:ins w:id="358" w:author="SAFEENA AKHTER" w:date="2025-03-26T19:43:00Z" w16du:dateUtc="2025-03-26T14:43:00Z">
        <w:r>
          <w:rPr>
            <w:rFonts w:ascii="Times New Roman" w:hAnsi="Times New Roman" w:cs="Times New Roman"/>
            <w:b/>
            <w:bCs/>
          </w:rPr>
          <w:t>Forgot password:</w:t>
        </w:r>
        <w:r>
          <w:rPr>
            <w:rFonts w:ascii="Times New Roman" w:hAnsi="Times New Roman" w:cs="Times New Roman"/>
          </w:rPr>
          <w:t xml:space="preserve"> The actor can reset their password via email./ mobile phone number</w:t>
        </w:r>
      </w:ins>
    </w:p>
    <w:p w14:paraId="03B37039" w14:textId="77777777" w:rsidR="001F1E38" w:rsidRDefault="001F1E38" w:rsidP="001F1E38">
      <w:pPr>
        <w:numPr>
          <w:ilvl w:val="0"/>
          <w:numId w:val="25"/>
        </w:numPr>
        <w:spacing w:line="259" w:lineRule="auto"/>
        <w:rPr>
          <w:ins w:id="359" w:author="SAFEENA AKHTER" w:date="2025-03-26T19:43:00Z" w16du:dateUtc="2025-03-26T14:43:00Z"/>
          <w:rFonts w:ascii="Times New Roman" w:hAnsi="Times New Roman" w:cs="Times New Roman"/>
        </w:rPr>
      </w:pPr>
      <w:ins w:id="360" w:author="SAFEENA AKHTER" w:date="2025-03-26T19:43:00Z" w16du:dateUtc="2025-03-26T14:43:00Z">
        <w:r>
          <w:rPr>
            <w:rFonts w:ascii="Times New Roman" w:hAnsi="Times New Roman" w:cs="Times New Roman"/>
            <w:b/>
            <w:bCs/>
          </w:rPr>
          <w:t>System failure:</w:t>
        </w:r>
        <w:r>
          <w:rPr>
            <w:rFonts w:ascii="Times New Roman" w:hAnsi="Times New Roman" w:cs="Times New Roman"/>
          </w:rPr>
          <w:t xml:space="preserve"> The system doesn’t navigate to </w:t>
        </w:r>
        <w:proofErr w:type="gramStart"/>
        <w:r>
          <w:rPr>
            <w:rFonts w:ascii="Times New Roman" w:hAnsi="Times New Roman" w:cs="Times New Roman"/>
          </w:rPr>
          <w:t>new</w:t>
        </w:r>
        <w:proofErr w:type="gramEnd"/>
        <w:r>
          <w:rPr>
            <w:rFonts w:ascii="Times New Roman" w:hAnsi="Times New Roman" w:cs="Times New Roman"/>
          </w:rPr>
          <w:t xml:space="preserve"> screen on pressing the sign in option, then the actor should be notified and asked to try again later.</w:t>
        </w:r>
      </w:ins>
    </w:p>
    <w:p w14:paraId="15E4E3B2" w14:textId="77777777" w:rsidR="001F1E38" w:rsidRDefault="001F1E38" w:rsidP="001F1E38">
      <w:pPr>
        <w:rPr>
          <w:ins w:id="361" w:author="SAFEENA AKHTER" w:date="2025-03-26T19:43:00Z" w16du:dateUtc="2025-03-26T14:43:00Z"/>
          <w:rFonts w:ascii="Times New Roman" w:hAnsi="Times New Roman" w:cs="Times New Roman"/>
        </w:rPr>
      </w:pPr>
      <w:ins w:id="362" w:author="SAFEENA AKHTER" w:date="2025-03-26T19:43:00Z" w16du:dateUtc="2025-03-26T14:43:00Z">
        <w:r>
          <w:rPr>
            <w:rFonts w:ascii="Times New Roman" w:hAnsi="Times New Roman" w:cs="Times New Roman"/>
            <w:b/>
            <w:bCs/>
          </w:rPr>
          <w:t xml:space="preserve"> Frequency of Occurrence:</w:t>
        </w:r>
        <w:r>
          <w:rPr>
            <w:rFonts w:ascii="Times New Roman" w:hAnsi="Times New Roman" w:cs="Times New Roman"/>
          </w:rPr>
          <w:t xml:space="preserve"> Every time when actor’s wants to sign in.</w:t>
        </w:r>
      </w:ins>
    </w:p>
    <w:p w14:paraId="08FFE4DB" w14:textId="77777777" w:rsidR="001F1E38" w:rsidRDefault="001F1E38" w:rsidP="001F1E38">
      <w:pPr>
        <w:ind w:left="720"/>
        <w:rPr>
          <w:ins w:id="363" w:author="SAFEENA AKHTER" w:date="2025-03-26T19:43:00Z" w16du:dateUtc="2025-03-26T14:43:00Z"/>
          <w:rFonts w:ascii="Times New Roman" w:hAnsi="Times New Roman" w:cs="Times New Roman"/>
        </w:rPr>
      </w:pPr>
    </w:p>
    <w:p w14:paraId="4EDF52EE" w14:textId="0123DD8C" w:rsidR="00D37C6B" w:rsidRPr="009A3C0F" w:rsidRDefault="00D37C6B" w:rsidP="00D37C6B">
      <w:pPr>
        <w:rPr>
          <w:ins w:id="364" w:author="SAFEENA AKHTER" w:date="2025-03-26T19:46:00Z" w16du:dateUtc="2025-03-26T14:46:00Z"/>
          <w:rFonts w:ascii="Times New Roman" w:hAnsi="Times New Roman" w:cs="Times New Roman"/>
          <w:b/>
          <w:bCs/>
          <w:sz w:val="32"/>
          <w:szCs w:val="32"/>
        </w:rPr>
      </w:pPr>
      <w:ins w:id="365" w:author="SAFEENA AKHTER" w:date="2025-03-26T19:46:00Z" w16du:dateUtc="2025-03-26T14:46:00Z">
        <w:r w:rsidRPr="009A3C0F">
          <w:rPr>
            <w:rFonts w:ascii="Times New Roman" w:hAnsi="Times New Roman" w:cs="Times New Roman"/>
            <w:b/>
            <w:bCs/>
            <w:sz w:val="32"/>
            <w:szCs w:val="32"/>
          </w:rPr>
          <w:t>Use Case UC</w:t>
        </w:r>
      </w:ins>
      <w:ins w:id="366" w:author="SAFEENA AKHTER" w:date="2025-03-26T19:59:00Z" w16du:dateUtc="2025-03-26T14:59:00Z">
        <w:r w:rsidR="00813662">
          <w:rPr>
            <w:rFonts w:ascii="Times New Roman" w:hAnsi="Times New Roman" w:cs="Times New Roman"/>
            <w:b/>
            <w:bCs/>
            <w:sz w:val="32"/>
            <w:szCs w:val="32"/>
          </w:rPr>
          <w:t>3</w:t>
        </w:r>
      </w:ins>
      <w:ins w:id="367" w:author="SAFEENA AKHTER" w:date="2025-03-26T19:46:00Z" w16du:dateUtc="2025-03-26T14:46:00Z">
        <w:r w:rsidRPr="009A3C0F">
          <w:rPr>
            <w:rFonts w:ascii="Times New Roman" w:hAnsi="Times New Roman" w:cs="Times New Roman"/>
            <w:b/>
            <w:bCs/>
            <w:sz w:val="32"/>
            <w:szCs w:val="32"/>
          </w:rPr>
          <w:t xml:space="preserve">: </w:t>
        </w:r>
        <w:r>
          <w:rPr>
            <w:rFonts w:ascii="Times New Roman" w:hAnsi="Times New Roman" w:cs="Times New Roman"/>
            <w:b/>
            <w:bCs/>
            <w:sz w:val="32"/>
            <w:szCs w:val="32"/>
          </w:rPr>
          <w:t>Explore Projects</w:t>
        </w:r>
      </w:ins>
    </w:p>
    <w:p w14:paraId="687D4E3A" w14:textId="77777777" w:rsidR="00D37C6B" w:rsidRPr="009A3C0F" w:rsidRDefault="00D37C6B" w:rsidP="00D37C6B">
      <w:pPr>
        <w:rPr>
          <w:ins w:id="368" w:author="SAFEENA AKHTER" w:date="2025-03-26T19:46:00Z" w16du:dateUtc="2025-03-26T14:46:00Z"/>
          <w:rFonts w:ascii="Times New Roman" w:hAnsi="Times New Roman" w:cs="Times New Roman"/>
          <w:b/>
          <w:bCs/>
          <w:sz w:val="28"/>
          <w:szCs w:val="28"/>
        </w:rPr>
      </w:pPr>
      <w:ins w:id="369" w:author="SAFEENA AKHTER" w:date="2025-03-26T19:46:00Z" w16du:dateUtc="2025-03-26T14:46:00Z">
        <w:r w:rsidRPr="009A3C0F">
          <w:rPr>
            <w:rFonts w:ascii="Times New Roman" w:hAnsi="Times New Roman" w:cs="Times New Roman"/>
            <w:b/>
            <w:bCs/>
            <w:sz w:val="28"/>
            <w:szCs w:val="28"/>
          </w:rPr>
          <w:t>Primary Actor:</w:t>
        </w:r>
      </w:ins>
    </w:p>
    <w:p w14:paraId="2A2EE8C7" w14:textId="77777777" w:rsidR="00D37C6B" w:rsidRPr="009A3C0F" w:rsidRDefault="00D37C6B" w:rsidP="00D37C6B">
      <w:pPr>
        <w:numPr>
          <w:ilvl w:val="0"/>
          <w:numId w:val="85"/>
        </w:numPr>
        <w:rPr>
          <w:ins w:id="370" w:author="SAFEENA AKHTER" w:date="2025-03-26T19:46:00Z" w16du:dateUtc="2025-03-26T14:46:00Z"/>
          <w:rFonts w:ascii="Times New Roman" w:hAnsi="Times New Roman" w:cs="Times New Roman"/>
        </w:rPr>
      </w:pPr>
      <w:ins w:id="371" w:author="SAFEENA AKHTER" w:date="2025-03-26T19:46:00Z" w16du:dateUtc="2025-03-26T14:46:00Z">
        <w:r w:rsidRPr="009A3C0F">
          <w:rPr>
            <w:rFonts w:ascii="Times New Roman" w:hAnsi="Times New Roman" w:cs="Times New Roman"/>
          </w:rPr>
          <w:t>Student</w:t>
        </w:r>
      </w:ins>
    </w:p>
    <w:p w14:paraId="64A4EEBC" w14:textId="77777777" w:rsidR="00D37C6B" w:rsidRPr="009A3C0F" w:rsidRDefault="00D37C6B" w:rsidP="00D37C6B">
      <w:pPr>
        <w:rPr>
          <w:ins w:id="372" w:author="SAFEENA AKHTER" w:date="2025-03-26T19:46:00Z" w16du:dateUtc="2025-03-26T14:46:00Z"/>
          <w:rFonts w:ascii="Times New Roman" w:hAnsi="Times New Roman" w:cs="Times New Roman"/>
          <w:b/>
          <w:bCs/>
          <w:sz w:val="28"/>
          <w:szCs w:val="28"/>
        </w:rPr>
      </w:pPr>
      <w:ins w:id="373" w:author="SAFEENA AKHTER" w:date="2025-03-26T19:46:00Z" w16du:dateUtc="2025-03-26T14:46:00Z">
        <w:r w:rsidRPr="009A3C0F">
          <w:rPr>
            <w:rFonts w:ascii="Times New Roman" w:hAnsi="Times New Roman" w:cs="Times New Roman"/>
            <w:b/>
            <w:bCs/>
            <w:sz w:val="28"/>
            <w:szCs w:val="28"/>
          </w:rPr>
          <w:t>Stakeholders and Interests:</w:t>
        </w:r>
      </w:ins>
    </w:p>
    <w:p w14:paraId="26679756" w14:textId="77777777" w:rsidR="00D37C6B" w:rsidRPr="009A3C0F" w:rsidRDefault="00D37C6B" w:rsidP="00D37C6B">
      <w:pPr>
        <w:numPr>
          <w:ilvl w:val="0"/>
          <w:numId w:val="86"/>
        </w:numPr>
        <w:rPr>
          <w:ins w:id="374" w:author="SAFEENA AKHTER" w:date="2025-03-26T19:46:00Z" w16du:dateUtc="2025-03-26T14:46:00Z"/>
          <w:rFonts w:ascii="Times New Roman" w:hAnsi="Times New Roman" w:cs="Times New Roman"/>
        </w:rPr>
      </w:pPr>
      <w:ins w:id="375" w:author="SAFEENA AKHTER" w:date="2025-03-26T19:46:00Z" w16du:dateUtc="2025-03-26T14:46:00Z">
        <w:r w:rsidRPr="009A3C0F">
          <w:rPr>
            <w:rFonts w:ascii="Times New Roman" w:hAnsi="Times New Roman" w:cs="Times New Roman"/>
            <w:b/>
            <w:bCs/>
          </w:rPr>
          <w:t>Student:</w:t>
        </w:r>
        <w:r w:rsidRPr="009A3C0F">
          <w:rPr>
            <w:rFonts w:ascii="Times New Roman" w:hAnsi="Times New Roman" w:cs="Times New Roman"/>
          </w:rPr>
          <w:t xml:space="preserve"> Wants to explore available projects and understand their details before registration.</w:t>
        </w:r>
      </w:ins>
    </w:p>
    <w:p w14:paraId="6F258D70" w14:textId="77777777" w:rsidR="00D37C6B" w:rsidRPr="009A3C0F" w:rsidRDefault="00D37C6B" w:rsidP="00D37C6B">
      <w:pPr>
        <w:rPr>
          <w:ins w:id="376" w:author="SAFEENA AKHTER" w:date="2025-03-26T19:46:00Z" w16du:dateUtc="2025-03-26T14:46:00Z"/>
          <w:rFonts w:ascii="Times New Roman" w:hAnsi="Times New Roman" w:cs="Times New Roman"/>
          <w:b/>
          <w:bCs/>
          <w:sz w:val="28"/>
          <w:szCs w:val="28"/>
        </w:rPr>
      </w:pPr>
      <w:ins w:id="377" w:author="SAFEENA AKHTER" w:date="2025-03-26T19:46:00Z" w16du:dateUtc="2025-03-26T14:46:00Z">
        <w:r w:rsidRPr="009A3C0F">
          <w:rPr>
            <w:rFonts w:ascii="Times New Roman" w:hAnsi="Times New Roman" w:cs="Times New Roman"/>
            <w:b/>
            <w:bCs/>
            <w:sz w:val="28"/>
            <w:szCs w:val="28"/>
          </w:rPr>
          <w:t>Pre-Conditions:</w:t>
        </w:r>
      </w:ins>
    </w:p>
    <w:p w14:paraId="0EB001AB" w14:textId="77777777" w:rsidR="00D37C6B" w:rsidRPr="009A3C0F" w:rsidRDefault="00D37C6B" w:rsidP="00D37C6B">
      <w:pPr>
        <w:numPr>
          <w:ilvl w:val="0"/>
          <w:numId w:val="87"/>
        </w:numPr>
        <w:rPr>
          <w:ins w:id="378" w:author="SAFEENA AKHTER" w:date="2025-03-26T19:46:00Z" w16du:dateUtc="2025-03-26T14:46:00Z"/>
          <w:rFonts w:ascii="Times New Roman" w:hAnsi="Times New Roman" w:cs="Times New Roman"/>
        </w:rPr>
      </w:pPr>
      <w:ins w:id="379" w:author="SAFEENA AKHTER" w:date="2025-03-26T19:46:00Z" w16du:dateUtc="2025-03-26T14:46:00Z">
        <w:r w:rsidRPr="009A3C0F">
          <w:rPr>
            <w:rFonts w:ascii="Times New Roman" w:hAnsi="Times New Roman" w:cs="Times New Roman"/>
          </w:rPr>
          <w:t>The user must be logged in to access the project list.</w:t>
        </w:r>
      </w:ins>
    </w:p>
    <w:p w14:paraId="113CB9E4" w14:textId="77777777" w:rsidR="00D37C6B" w:rsidRPr="009A3C0F" w:rsidRDefault="00D37C6B" w:rsidP="00D37C6B">
      <w:pPr>
        <w:numPr>
          <w:ilvl w:val="0"/>
          <w:numId w:val="87"/>
        </w:numPr>
        <w:rPr>
          <w:ins w:id="380" w:author="SAFEENA AKHTER" w:date="2025-03-26T19:46:00Z" w16du:dateUtc="2025-03-26T14:46:00Z"/>
          <w:rFonts w:ascii="Times New Roman" w:hAnsi="Times New Roman" w:cs="Times New Roman"/>
        </w:rPr>
      </w:pPr>
      <w:ins w:id="381" w:author="SAFEENA AKHTER" w:date="2025-03-26T19:46:00Z" w16du:dateUtc="2025-03-26T14:46:00Z">
        <w:r w:rsidRPr="009A3C0F">
          <w:rPr>
            <w:rFonts w:ascii="Times New Roman" w:hAnsi="Times New Roman" w:cs="Times New Roman"/>
          </w:rPr>
          <w:t>At least one project must be available in the system.</w:t>
        </w:r>
      </w:ins>
    </w:p>
    <w:p w14:paraId="61B41F37" w14:textId="77777777" w:rsidR="00D37C6B" w:rsidRPr="00BA4E68" w:rsidRDefault="00D37C6B" w:rsidP="00D37C6B">
      <w:pPr>
        <w:rPr>
          <w:ins w:id="382" w:author="SAFEENA AKHTER" w:date="2025-03-26T19:46:00Z" w16du:dateUtc="2025-03-26T14:46:00Z"/>
          <w:rFonts w:ascii="Times New Roman" w:hAnsi="Times New Roman" w:cs="Times New Roman"/>
          <w:b/>
          <w:bCs/>
          <w:sz w:val="28"/>
          <w:szCs w:val="28"/>
        </w:rPr>
      </w:pPr>
      <w:ins w:id="383" w:author="SAFEENA AKHTER" w:date="2025-03-26T19:46:00Z" w16du:dateUtc="2025-03-26T14:46:00Z">
        <w:r w:rsidRPr="00BA4E68">
          <w:rPr>
            <w:rFonts w:ascii="Times New Roman" w:hAnsi="Times New Roman" w:cs="Times New Roman"/>
            <w:b/>
            <w:bCs/>
            <w:sz w:val="28"/>
            <w:szCs w:val="28"/>
          </w:rPr>
          <w:t>Post-Conditions:</w:t>
        </w:r>
      </w:ins>
    </w:p>
    <w:p w14:paraId="561E7472" w14:textId="77777777" w:rsidR="00D37C6B" w:rsidRPr="00BA4E68" w:rsidRDefault="00D37C6B" w:rsidP="00D37C6B">
      <w:pPr>
        <w:pStyle w:val="ListParagraph"/>
        <w:numPr>
          <w:ilvl w:val="0"/>
          <w:numId w:val="87"/>
        </w:numPr>
        <w:rPr>
          <w:ins w:id="384" w:author="SAFEENA AKHTER" w:date="2025-03-26T19:46:00Z" w16du:dateUtc="2025-03-26T14:46:00Z"/>
          <w:rFonts w:ascii="Times New Roman" w:hAnsi="Times New Roman" w:cs="Times New Roman"/>
          <w:b/>
          <w:bCs/>
        </w:rPr>
      </w:pPr>
      <w:ins w:id="385" w:author="SAFEENA AKHTER" w:date="2025-03-26T19:46:00Z" w16du:dateUtc="2025-03-26T14:46:00Z">
        <w:r w:rsidRPr="00BA4E68">
          <w:rPr>
            <w:rFonts w:ascii="Times New Roman" w:hAnsi="Times New Roman" w:cs="Times New Roman"/>
          </w:rPr>
          <w:t xml:space="preserve">The system </w:t>
        </w:r>
        <w:r w:rsidRPr="00BA4E68">
          <w:rPr>
            <w:rFonts w:ascii="Times New Roman" w:hAnsi="Times New Roman" w:cs="Times New Roman"/>
            <w:b/>
            <w:bCs/>
          </w:rPr>
          <w:t>retrieves and displays</w:t>
        </w:r>
        <w:r w:rsidRPr="00BA4E68">
          <w:rPr>
            <w:rFonts w:ascii="Times New Roman" w:hAnsi="Times New Roman" w:cs="Times New Roman"/>
          </w:rPr>
          <w:t xml:space="preserve"> the list of projects with key details, including </w:t>
        </w:r>
        <w:r w:rsidRPr="00BA4E68">
          <w:rPr>
            <w:rFonts w:ascii="Times New Roman" w:hAnsi="Times New Roman" w:cs="Times New Roman"/>
            <w:b/>
            <w:bCs/>
          </w:rPr>
          <w:t>title, description, assigned supervisor, and status.</w:t>
        </w:r>
      </w:ins>
    </w:p>
    <w:p w14:paraId="69660FBB" w14:textId="77777777" w:rsidR="00D37C6B" w:rsidRPr="00BA4E68" w:rsidRDefault="00D37C6B" w:rsidP="00D37C6B">
      <w:pPr>
        <w:pStyle w:val="ListParagraph"/>
        <w:numPr>
          <w:ilvl w:val="0"/>
          <w:numId w:val="87"/>
        </w:numPr>
        <w:rPr>
          <w:ins w:id="386" w:author="SAFEENA AKHTER" w:date="2025-03-26T19:46:00Z" w16du:dateUtc="2025-03-26T14:46:00Z"/>
          <w:rFonts w:ascii="Times New Roman" w:hAnsi="Times New Roman" w:cs="Times New Roman"/>
        </w:rPr>
      </w:pPr>
      <w:ins w:id="387" w:author="SAFEENA AKHTER" w:date="2025-03-26T19:46:00Z" w16du:dateUtc="2025-03-26T14:46:00Z">
        <w:r w:rsidRPr="00BA4E68">
          <w:rPr>
            <w:rFonts w:ascii="Times New Roman" w:hAnsi="Times New Roman" w:cs="Times New Roman"/>
          </w:rPr>
          <w:t xml:space="preserve">The </w:t>
        </w:r>
        <w:proofErr w:type="gramStart"/>
        <w:r>
          <w:rPr>
            <w:rFonts w:ascii="Times New Roman" w:hAnsi="Times New Roman" w:cs="Times New Roman"/>
          </w:rPr>
          <w:t>Student</w:t>
        </w:r>
        <w:proofErr w:type="gramEnd"/>
        <w:r w:rsidRPr="00BA4E68">
          <w:rPr>
            <w:rFonts w:ascii="Times New Roman" w:hAnsi="Times New Roman" w:cs="Times New Roman"/>
          </w:rPr>
          <w:t xml:space="preserve"> can access and read project details without any errors.</w:t>
        </w:r>
      </w:ins>
    </w:p>
    <w:p w14:paraId="0B765C5E" w14:textId="77777777" w:rsidR="00D37C6B" w:rsidRPr="009A3C0F" w:rsidRDefault="00D37C6B" w:rsidP="00D37C6B">
      <w:pPr>
        <w:rPr>
          <w:ins w:id="388" w:author="SAFEENA AKHTER" w:date="2025-03-26T19:46:00Z" w16du:dateUtc="2025-03-26T14:46:00Z"/>
          <w:rFonts w:ascii="Times New Roman" w:hAnsi="Times New Roman" w:cs="Times New Roman"/>
          <w:b/>
          <w:bCs/>
          <w:sz w:val="28"/>
          <w:szCs w:val="28"/>
        </w:rPr>
      </w:pPr>
      <w:ins w:id="389" w:author="SAFEENA AKHTER" w:date="2025-03-26T19:46:00Z" w16du:dateUtc="2025-03-26T14:46:00Z">
        <w:r w:rsidRPr="009A3C0F">
          <w:rPr>
            <w:rFonts w:ascii="Times New Roman" w:hAnsi="Times New Roman" w:cs="Times New Roman"/>
            <w:b/>
            <w:bCs/>
            <w:sz w:val="28"/>
            <w:szCs w:val="28"/>
          </w:rPr>
          <w:t>Input:</w:t>
        </w:r>
      </w:ins>
    </w:p>
    <w:p w14:paraId="56C2370C" w14:textId="77777777" w:rsidR="00D37C6B" w:rsidRPr="009A3C0F" w:rsidRDefault="00D37C6B" w:rsidP="00D37C6B">
      <w:pPr>
        <w:numPr>
          <w:ilvl w:val="0"/>
          <w:numId w:val="88"/>
        </w:numPr>
        <w:rPr>
          <w:ins w:id="390" w:author="SAFEENA AKHTER" w:date="2025-03-26T19:46:00Z" w16du:dateUtc="2025-03-26T14:46:00Z"/>
          <w:rFonts w:ascii="Times New Roman" w:hAnsi="Times New Roman" w:cs="Times New Roman"/>
        </w:rPr>
      </w:pPr>
      <w:ins w:id="391" w:author="SAFEENA AKHTER" w:date="2025-03-26T19:46:00Z" w16du:dateUtc="2025-03-26T14:46:00Z">
        <w:r w:rsidRPr="009A3C0F">
          <w:rPr>
            <w:rFonts w:ascii="Times New Roman" w:hAnsi="Times New Roman" w:cs="Times New Roman"/>
          </w:rPr>
          <w:t>None (The system automatically fetches available projects).</w:t>
        </w:r>
      </w:ins>
    </w:p>
    <w:p w14:paraId="73C6AA56" w14:textId="77777777" w:rsidR="00D37C6B" w:rsidRPr="009A3C0F" w:rsidRDefault="00D37C6B" w:rsidP="00D37C6B">
      <w:pPr>
        <w:rPr>
          <w:ins w:id="392" w:author="SAFEENA AKHTER" w:date="2025-03-26T19:46:00Z" w16du:dateUtc="2025-03-26T14:46:00Z"/>
          <w:rFonts w:ascii="Times New Roman" w:hAnsi="Times New Roman" w:cs="Times New Roman"/>
          <w:b/>
          <w:bCs/>
          <w:sz w:val="28"/>
          <w:szCs w:val="28"/>
        </w:rPr>
      </w:pPr>
      <w:ins w:id="393" w:author="SAFEENA AKHTER" w:date="2025-03-26T19:46:00Z" w16du:dateUtc="2025-03-26T14:46:00Z">
        <w:r w:rsidRPr="009A3C0F">
          <w:rPr>
            <w:rFonts w:ascii="Times New Roman" w:hAnsi="Times New Roman" w:cs="Times New Roman"/>
            <w:b/>
            <w:bCs/>
            <w:sz w:val="28"/>
            <w:szCs w:val="28"/>
          </w:rPr>
          <w:t>Output:</w:t>
        </w:r>
      </w:ins>
    </w:p>
    <w:p w14:paraId="2781A36C" w14:textId="77777777" w:rsidR="00D37C6B" w:rsidRPr="009A3C0F" w:rsidRDefault="00D37C6B" w:rsidP="00D37C6B">
      <w:pPr>
        <w:numPr>
          <w:ilvl w:val="0"/>
          <w:numId w:val="89"/>
        </w:numPr>
        <w:rPr>
          <w:ins w:id="394" w:author="SAFEENA AKHTER" w:date="2025-03-26T19:46:00Z" w16du:dateUtc="2025-03-26T14:46:00Z"/>
          <w:rFonts w:ascii="Times New Roman" w:hAnsi="Times New Roman" w:cs="Times New Roman"/>
        </w:rPr>
      </w:pPr>
      <w:ins w:id="395" w:author="SAFEENA AKHTER" w:date="2025-03-26T19:46:00Z" w16du:dateUtc="2025-03-26T14:46:00Z">
        <w:r w:rsidRPr="009A3C0F">
          <w:rPr>
            <w:rFonts w:ascii="Times New Roman" w:hAnsi="Times New Roman" w:cs="Times New Roman"/>
          </w:rPr>
          <w:t xml:space="preserve">A list of </w:t>
        </w:r>
        <w:r w:rsidRPr="009A3C0F">
          <w:rPr>
            <w:rFonts w:ascii="Times New Roman" w:hAnsi="Times New Roman" w:cs="Times New Roman"/>
            <w:b/>
            <w:bCs/>
          </w:rPr>
          <w:t>available projects</w:t>
        </w:r>
        <w:r w:rsidRPr="009A3C0F">
          <w:rPr>
            <w:rFonts w:ascii="Times New Roman" w:hAnsi="Times New Roman" w:cs="Times New Roman"/>
          </w:rPr>
          <w:t xml:space="preserve"> with essential details displayed on the screen.</w:t>
        </w:r>
      </w:ins>
    </w:p>
    <w:p w14:paraId="33673B94" w14:textId="77777777" w:rsidR="00D37C6B" w:rsidRPr="009A3C0F" w:rsidRDefault="00D37C6B" w:rsidP="00D37C6B">
      <w:pPr>
        <w:rPr>
          <w:ins w:id="396" w:author="SAFEENA AKHTER" w:date="2025-03-26T19:46:00Z" w16du:dateUtc="2025-03-26T14:46:00Z"/>
          <w:rFonts w:ascii="Times New Roman" w:hAnsi="Times New Roman" w:cs="Times New Roman"/>
          <w:b/>
          <w:bCs/>
          <w:sz w:val="28"/>
          <w:szCs w:val="28"/>
        </w:rPr>
      </w:pPr>
      <w:ins w:id="397" w:author="SAFEENA AKHTER" w:date="2025-03-26T19:46:00Z" w16du:dateUtc="2025-03-26T14:46:00Z">
        <w:r w:rsidRPr="009A3C0F">
          <w:rPr>
            <w:rFonts w:ascii="Times New Roman" w:hAnsi="Times New Roman" w:cs="Times New Roman"/>
            <w:b/>
            <w:bCs/>
            <w:sz w:val="28"/>
            <w:szCs w:val="28"/>
          </w:rPr>
          <w:t>Main Success Scenario:</w:t>
        </w:r>
      </w:ins>
    </w:p>
    <w:p w14:paraId="1A657256" w14:textId="77777777" w:rsidR="00D37C6B" w:rsidRPr="009A3C0F" w:rsidRDefault="00D37C6B" w:rsidP="00D37C6B">
      <w:pPr>
        <w:numPr>
          <w:ilvl w:val="0"/>
          <w:numId w:val="90"/>
        </w:numPr>
        <w:rPr>
          <w:ins w:id="398" w:author="SAFEENA AKHTER" w:date="2025-03-26T19:46:00Z" w16du:dateUtc="2025-03-26T14:46:00Z"/>
          <w:rFonts w:ascii="Times New Roman" w:hAnsi="Times New Roman" w:cs="Times New Roman"/>
        </w:rPr>
      </w:pPr>
      <w:ins w:id="399" w:author="SAFEENA AKHTER" w:date="2025-03-26T19:46:00Z" w16du:dateUtc="2025-03-26T14:46:00Z">
        <w:r w:rsidRPr="009A3C0F">
          <w:rPr>
            <w:rFonts w:ascii="Times New Roman" w:hAnsi="Times New Roman" w:cs="Times New Roman"/>
          </w:rPr>
          <w:t xml:space="preserve">The </w:t>
        </w:r>
        <w:r>
          <w:rPr>
            <w:rFonts w:ascii="Times New Roman" w:hAnsi="Times New Roman" w:cs="Times New Roman"/>
          </w:rPr>
          <w:t>student</w:t>
        </w:r>
        <w:r w:rsidRPr="009A3C0F">
          <w:rPr>
            <w:rFonts w:ascii="Times New Roman" w:hAnsi="Times New Roman" w:cs="Times New Roman"/>
          </w:rPr>
          <w:t xml:space="preserve"> navigates to the </w:t>
        </w:r>
        <w:r w:rsidRPr="009A3C0F">
          <w:rPr>
            <w:rFonts w:ascii="Times New Roman" w:hAnsi="Times New Roman" w:cs="Times New Roman"/>
            <w:b/>
            <w:bCs/>
          </w:rPr>
          <w:t>"Projects"</w:t>
        </w:r>
        <w:r w:rsidRPr="009A3C0F">
          <w:rPr>
            <w:rFonts w:ascii="Times New Roman" w:hAnsi="Times New Roman" w:cs="Times New Roman"/>
          </w:rPr>
          <w:t xml:space="preserve"> section in the system.</w:t>
        </w:r>
      </w:ins>
    </w:p>
    <w:p w14:paraId="40E0115A" w14:textId="77777777" w:rsidR="00D37C6B" w:rsidRPr="009A3C0F" w:rsidRDefault="00D37C6B" w:rsidP="00D37C6B">
      <w:pPr>
        <w:numPr>
          <w:ilvl w:val="0"/>
          <w:numId w:val="90"/>
        </w:numPr>
        <w:rPr>
          <w:ins w:id="400" w:author="SAFEENA AKHTER" w:date="2025-03-26T19:46:00Z" w16du:dateUtc="2025-03-26T14:46:00Z"/>
          <w:rFonts w:ascii="Times New Roman" w:hAnsi="Times New Roman" w:cs="Times New Roman"/>
        </w:rPr>
      </w:pPr>
      <w:ins w:id="401" w:author="SAFEENA AKHTER" w:date="2025-03-26T19:46:00Z" w16du:dateUtc="2025-03-26T14:46:00Z">
        <w:r w:rsidRPr="009A3C0F">
          <w:rPr>
            <w:rFonts w:ascii="Times New Roman" w:hAnsi="Times New Roman" w:cs="Times New Roman"/>
          </w:rPr>
          <w:t>The system retrieves and displays all available projects with details (title, description, assigned supervisor, and current status).</w:t>
        </w:r>
      </w:ins>
    </w:p>
    <w:p w14:paraId="6F0687CD" w14:textId="77777777" w:rsidR="00D37C6B" w:rsidRPr="009A3C0F" w:rsidRDefault="00D37C6B" w:rsidP="00D37C6B">
      <w:pPr>
        <w:numPr>
          <w:ilvl w:val="0"/>
          <w:numId w:val="90"/>
        </w:numPr>
        <w:rPr>
          <w:ins w:id="402" w:author="SAFEENA AKHTER" w:date="2025-03-26T19:46:00Z" w16du:dateUtc="2025-03-26T14:46:00Z"/>
          <w:rFonts w:ascii="Times New Roman" w:hAnsi="Times New Roman" w:cs="Times New Roman"/>
        </w:rPr>
      </w:pPr>
      <w:ins w:id="403" w:author="SAFEENA AKHTER" w:date="2025-03-26T19:46:00Z" w16du:dateUtc="2025-03-26T14:46:00Z">
        <w:r w:rsidRPr="009A3C0F">
          <w:rPr>
            <w:rFonts w:ascii="Times New Roman" w:hAnsi="Times New Roman" w:cs="Times New Roman"/>
          </w:rPr>
          <w:t xml:space="preserve">The </w:t>
        </w:r>
        <w:r>
          <w:rPr>
            <w:rFonts w:ascii="Times New Roman" w:hAnsi="Times New Roman" w:cs="Times New Roman"/>
          </w:rPr>
          <w:t>student</w:t>
        </w:r>
        <w:r w:rsidRPr="009A3C0F">
          <w:rPr>
            <w:rFonts w:ascii="Times New Roman" w:hAnsi="Times New Roman" w:cs="Times New Roman"/>
          </w:rPr>
          <w:t xml:space="preserve"> selects a project to view more details.</w:t>
        </w:r>
      </w:ins>
    </w:p>
    <w:p w14:paraId="6894C911" w14:textId="77777777" w:rsidR="00D37C6B" w:rsidRPr="009A3C0F" w:rsidRDefault="00D37C6B" w:rsidP="00D37C6B">
      <w:pPr>
        <w:rPr>
          <w:ins w:id="404" w:author="SAFEENA AKHTER" w:date="2025-03-26T19:46:00Z" w16du:dateUtc="2025-03-26T14:46:00Z"/>
          <w:rFonts w:ascii="Times New Roman" w:hAnsi="Times New Roman" w:cs="Times New Roman"/>
          <w:b/>
          <w:bCs/>
          <w:sz w:val="28"/>
          <w:szCs w:val="28"/>
        </w:rPr>
      </w:pPr>
      <w:ins w:id="405" w:author="SAFEENA AKHTER" w:date="2025-03-26T19:46:00Z" w16du:dateUtc="2025-03-26T14:46:00Z">
        <w:r w:rsidRPr="009A3C0F">
          <w:rPr>
            <w:rFonts w:ascii="Times New Roman" w:hAnsi="Times New Roman" w:cs="Times New Roman"/>
            <w:b/>
            <w:bCs/>
            <w:sz w:val="28"/>
            <w:szCs w:val="28"/>
          </w:rPr>
          <w:t>Alternative Scenarios:</w:t>
        </w:r>
      </w:ins>
    </w:p>
    <w:p w14:paraId="2EF28C49" w14:textId="77777777" w:rsidR="00D37C6B" w:rsidRPr="009A3C0F" w:rsidRDefault="00D37C6B" w:rsidP="00D37C6B">
      <w:pPr>
        <w:numPr>
          <w:ilvl w:val="0"/>
          <w:numId w:val="91"/>
        </w:numPr>
        <w:rPr>
          <w:ins w:id="406" w:author="SAFEENA AKHTER" w:date="2025-03-26T19:46:00Z" w16du:dateUtc="2025-03-26T14:46:00Z"/>
          <w:rFonts w:ascii="Times New Roman" w:hAnsi="Times New Roman" w:cs="Times New Roman"/>
        </w:rPr>
      </w:pPr>
      <w:ins w:id="407" w:author="SAFEENA AKHTER" w:date="2025-03-26T19:46:00Z" w16du:dateUtc="2025-03-26T14:46:00Z">
        <w:r w:rsidRPr="009A3C0F">
          <w:rPr>
            <w:rFonts w:ascii="Times New Roman" w:hAnsi="Times New Roman" w:cs="Times New Roman"/>
            <w:b/>
            <w:bCs/>
          </w:rPr>
          <w:t>No Available Projects:</w:t>
        </w:r>
      </w:ins>
    </w:p>
    <w:p w14:paraId="29FC90B5" w14:textId="77777777" w:rsidR="00D37C6B" w:rsidRPr="00B74256" w:rsidRDefault="00D37C6B" w:rsidP="00D37C6B">
      <w:pPr>
        <w:numPr>
          <w:ilvl w:val="1"/>
          <w:numId w:val="91"/>
        </w:numPr>
        <w:rPr>
          <w:ins w:id="408" w:author="SAFEENA AKHTER" w:date="2025-03-26T19:46:00Z" w16du:dateUtc="2025-03-26T14:46:00Z"/>
          <w:rFonts w:ascii="Arial Nova" w:hAnsi="Arial Nova" w:cs="Times New Roman"/>
        </w:rPr>
      </w:pPr>
      <w:ins w:id="409" w:author="SAFEENA AKHTER" w:date="2025-03-26T19:46:00Z" w16du:dateUtc="2025-03-26T14:46:00Z">
        <w:r w:rsidRPr="009A3C0F">
          <w:rPr>
            <w:rFonts w:ascii="Times New Roman" w:hAnsi="Times New Roman" w:cs="Times New Roman"/>
          </w:rPr>
          <w:t>The system detects that no projects are available for viewing.</w:t>
        </w:r>
      </w:ins>
    </w:p>
    <w:p w14:paraId="59482E78" w14:textId="77777777" w:rsidR="00D37C6B" w:rsidRPr="00B74256" w:rsidRDefault="00D37C6B" w:rsidP="00D37C6B">
      <w:pPr>
        <w:numPr>
          <w:ilvl w:val="1"/>
          <w:numId w:val="91"/>
        </w:numPr>
        <w:rPr>
          <w:ins w:id="410" w:author="SAFEENA AKHTER" w:date="2025-03-26T19:46:00Z" w16du:dateUtc="2025-03-26T14:46:00Z"/>
          <w:rFonts w:ascii="Arial Nova" w:hAnsi="Arial Nova" w:cs="Times New Roman"/>
        </w:rPr>
      </w:pPr>
      <w:ins w:id="411" w:author="SAFEENA AKHTER" w:date="2025-03-26T19:46:00Z" w16du:dateUtc="2025-03-26T14:46:00Z">
        <w:r w:rsidRPr="009A3C0F">
          <w:rPr>
            <w:rFonts w:ascii="Times New Roman" w:hAnsi="Times New Roman" w:cs="Times New Roman"/>
          </w:rPr>
          <w:t xml:space="preserve">The system displays a message: </w:t>
        </w:r>
        <w:r w:rsidRPr="009A3C0F">
          <w:rPr>
            <w:rFonts w:ascii="Arial Nova" w:hAnsi="Arial Nova" w:cs="Times New Roman"/>
            <w:i/>
            <w:iCs/>
          </w:rPr>
          <w:t>"</w:t>
        </w:r>
        <w:r w:rsidRPr="009A3C0F">
          <w:rPr>
            <w:rFonts w:ascii="Arial Nova" w:hAnsi="Arial Nova" w:cs="Times New Roman"/>
          </w:rPr>
          <w:t>Currently, no projects are available. Please check back later."</w:t>
        </w:r>
      </w:ins>
    </w:p>
    <w:p w14:paraId="412B8CB5" w14:textId="77777777" w:rsidR="00D37C6B" w:rsidRPr="00B74256" w:rsidRDefault="00D37C6B" w:rsidP="00D37C6B">
      <w:pPr>
        <w:pStyle w:val="ListParagraph"/>
        <w:numPr>
          <w:ilvl w:val="0"/>
          <w:numId w:val="100"/>
        </w:numPr>
        <w:spacing w:before="100" w:beforeAutospacing="1" w:after="100" w:afterAutospacing="1" w:line="240" w:lineRule="auto"/>
        <w:rPr>
          <w:ins w:id="412" w:author="SAFEENA AKHTER" w:date="2025-03-26T19:46:00Z" w16du:dateUtc="2025-03-26T14:46:00Z"/>
          <w:rFonts w:ascii="Times New Roman" w:eastAsia="Times New Roman" w:hAnsi="Times New Roman" w:cs="Times New Roman"/>
          <w:kern w:val="0"/>
          <w14:ligatures w14:val="none"/>
        </w:rPr>
      </w:pPr>
      <w:ins w:id="413" w:author="SAFEENA AKHTER" w:date="2025-03-26T19:46:00Z" w16du:dateUtc="2025-03-26T14:46:00Z">
        <w:r w:rsidRPr="008F1F20">
          <w:rPr>
            <w:rFonts w:ascii="Times New Roman" w:eastAsia="Times New Roman" w:hAnsi="Times New Roman" w:cs="Times New Roman"/>
            <w:b/>
            <w:bCs/>
            <w:kern w:val="0"/>
            <w14:ligatures w14:val="none"/>
          </w:rPr>
          <w:t>Permission Issue:</w:t>
        </w:r>
      </w:ins>
    </w:p>
    <w:p w14:paraId="3EC1D0CC" w14:textId="77777777" w:rsidR="00D37C6B" w:rsidRPr="008F1F20" w:rsidRDefault="00D37C6B" w:rsidP="00D37C6B">
      <w:pPr>
        <w:pStyle w:val="ListParagraph"/>
        <w:spacing w:before="100" w:beforeAutospacing="1" w:after="100" w:afterAutospacing="1" w:line="240" w:lineRule="auto"/>
        <w:rPr>
          <w:ins w:id="414" w:author="SAFEENA AKHTER" w:date="2025-03-26T19:46:00Z" w16du:dateUtc="2025-03-26T14:46:00Z"/>
          <w:rFonts w:ascii="Times New Roman" w:eastAsia="Times New Roman" w:hAnsi="Times New Roman" w:cs="Times New Roman"/>
          <w:kern w:val="0"/>
          <w14:ligatures w14:val="none"/>
        </w:rPr>
      </w:pPr>
    </w:p>
    <w:p w14:paraId="2C74022B" w14:textId="77777777" w:rsidR="00D37C6B" w:rsidRPr="00B74256" w:rsidRDefault="00D37C6B" w:rsidP="00D37C6B">
      <w:pPr>
        <w:pStyle w:val="ListParagraph"/>
        <w:numPr>
          <w:ilvl w:val="0"/>
          <w:numId w:val="101"/>
        </w:numPr>
        <w:spacing w:before="100" w:beforeAutospacing="1" w:after="100" w:afterAutospacing="1" w:line="240" w:lineRule="auto"/>
        <w:rPr>
          <w:ins w:id="415" w:author="SAFEENA AKHTER" w:date="2025-03-26T19:46:00Z" w16du:dateUtc="2025-03-26T14:46:00Z"/>
          <w:rFonts w:ascii="Times New Roman" w:eastAsia="Times New Roman" w:hAnsi="Times New Roman" w:cs="Times New Roman"/>
          <w:kern w:val="0"/>
          <w14:ligatures w14:val="none"/>
        </w:rPr>
      </w:pPr>
      <w:ins w:id="416" w:author="SAFEENA AKHTER" w:date="2025-03-26T19:46:00Z" w16du:dateUtc="2025-03-26T14:46:00Z">
        <w:r w:rsidRPr="00B74256">
          <w:rPr>
            <w:rFonts w:ascii="Times New Roman" w:eastAsia="Times New Roman" w:hAnsi="Times New Roman" w:cs="Times New Roman"/>
            <w:kern w:val="0"/>
            <w14:ligatures w14:val="none"/>
          </w:rPr>
          <w:t>The student attempts to view projects but lacks permission as it already taken by another student.</w:t>
        </w:r>
      </w:ins>
    </w:p>
    <w:p w14:paraId="79840036" w14:textId="77777777" w:rsidR="00D37C6B" w:rsidRPr="00B74256" w:rsidRDefault="00D37C6B" w:rsidP="00D37C6B">
      <w:pPr>
        <w:pStyle w:val="ListParagraph"/>
        <w:numPr>
          <w:ilvl w:val="0"/>
          <w:numId w:val="101"/>
        </w:numPr>
        <w:spacing w:before="100" w:beforeAutospacing="1" w:after="100" w:afterAutospacing="1" w:line="240" w:lineRule="auto"/>
        <w:rPr>
          <w:ins w:id="417" w:author="SAFEENA AKHTER" w:date="2025-03-26T19:46:00Z" w16du:dateUtc="2025-03-26T14:46:00Z"/>
          <w:rFonts w:ascii="Times New Roman" w:eastAsia="Times New Roman" w:hAnsi="Times New Roman" w:cs="Times New Roman"/>
          <w:kern w:val="0"/>
          <w14:ligatures w14:val="none"/>
        </w:rPr>
      </w:pPr>
      <w:ins w:id="418" w:author="SAFEENA AKHTER" w:date="2025-03-26T19:46:00Z" w16du:dateUtc="2025-03-26T14:46:00Z">
        <w:r w:rsidRPr="00B74256">
          <w:rPr>
            <w:rFonts w:ascii="Times New Roman" w:eastAsia="Times New Roman" w:hAnsi="Times New Roman" w:cs="Times New Roman"/>
            <w:kern w:val="0"/>
            <w14:ligatures w14:val="none"/>
          </w:rPr>
          <w:t>System displays:</w:t>
        </w:r>
        <w:r w:rsidRPr="00B74256">
          <w:rPr>
            <w:rFonts w:ascii="Times New Roman" w:hAnsi="Times New Roman" w:cs="Times New Roman"/>
          </w:rPr>
          <w:t xml:space="preserve"> “</w:t>
        </w:r>
        <w:r w:rsidRPr="00B74256">
          <w:rPr>
            <w:rFonts w:ascii="Times New Roman" w:eastAsia="Times New Roman" w:hAnsi="Times New Roman" w:cs="Times New Roman"/>
            <w:b/>
            <w:bCs/>
            <w:kern w:val="0"/>
            <w14:ligatures w14:val="none"/>
          </w:rPr>
          <w:t>Access Denied: This project has already been registered by another student. Please choose a different available project.”</w:t>
        </w:r>
      </w:ins>
    </w:p>
    <w:p w14:paraId="58091A97" w14:textId="77777777" w:rsidR="00D37C6B" w:rsidRPr="00B74256" w:rsidRDefault="00D37C6B" w:rsidP="00D37C6B">
      <w:pPr>
        <w:numPr>
          <w:ilvl w:val="0"/>
          <w:numId w:val="100"/>
        </w:numPr>
        <w:spacing w:before="100" w:beforeAutospacing="1" w:after="100" w:afterAutospacing="1" w:line="240" w:lineRule="auto"/>
        <w:rPr>
          <w:ins w:id="419" w:author="SAFEENA AKHTER" w:date="2025-03-26T19:46:00Z" w16du:dateUtc="2025-03-26T14:46:00Z"/>
          <w:rFonts w:ascii="Times New Roman" w:hAnsi="Times New Roman" w:cs="Times New Roman"/>
        </w:rPr>
      </w:pPr>
      <w:ins w:id="420" w:author="SAFEENA AKHTER" w:date="2025-03-26T19:46:00Z" w16du:dateUtc="2025-03-26T14:46:00Z">
        <w:r w:rsidRPr="00B74256">
          <w:rPr>
            <w:rFonts w:ascii="Times New Roman" w:hAnsi="Times New Roman" w:cs="Times New Roman"/>
            <w:b/>
            <w:bCs/>
          </w:rPr>
          <w:t>System Failure:</w:t>
        </w:r>
      </w:ins>
    </w:p>
    <w:p w14:paraId="704E002C" w14:textId="77777777" w:rsidR="00D37C6B" w:rsidRPr="00B74256" w:rsidRDefault="00D37C6B" w:rsidP="00D37C6B">
      <w:pPr>
        <w:numPr>
          <w:ilvl w:val="1"/>
          <w:numId w:val="100"/>
        </w:numPr>
        <w:rPr>
          <w:ins w:id="421" w:author="SAFEENA AKHTER" w:date="2025-03-26T19:46:00Z" w16du:dateUtc="2025-03-26T14:46:00Z"/>
          <w:rFonts w:ascii="Arial Nova" w:hAnsi="Arial Nova" w:cs="Times New Roman"/>
        </w:rPr>
      </w:pPr>
      <w:ins w:id="422" w:author="SAFEENA AKHTER" w:date="2025-03-26T19:46:00Z" w16du:dateUtc="2025-03-26T14:46:00Z">
        <w:r w:rsidRPr="009A3C0F">
          <w:rPr>
            <w:rFonts w:ascii="Times New Roman" w:hAnsi="Times New Roman" w:cs="Times New Roman"/>
          </w:rPr>
          <w:t>A temporary issue prevents projects from loading.</w:t>
        </w:r>
      </w:ins>
    </w:p>
    <w:p w14:paraId="7B6998B5" w14:textId="77777777" w:rsidR="00D37C6B" w:rsidRPr="009A3C0F" w:rsidRDefault="00D37C6B" w:rsidP="00D37C6B">
      <w:pPr>
        <w:numPr>
          <w:ilvl w:val="1"/>
          <w:numId w:val="100"/>
        </w:numPr>
        <w:rPr>
          <w:ins w:id="423" w:author="SAFEENA AKHTER" w:date="2025-03-26T19:46:00Z" w16du:dateUtc="2025-03-26T14:46:00Z"/>
          <w:rFonts w:ascii="Arial Nova" w:hAnsi="Arial Nova" w:cs="Times New Roman"/>
        </w:rPr>
      </w:pPr>
      <w:ins w:id="424" w:author="SAFEENA AKHTER" w:date="2025-03-26T19:46:00Z" w16du:dateUtc="2025-03-26T14:46:00Z">
        <w:r w:rsidRPr="009A3C0F">
          <w:rPr>
            <w:rFonts w:ascii="Times New Roman" w:hAnsi="Times New Roman" w:cs="Times New Roman"/>
          </w:rPr>
          <w:t xml:space="preserve">The system displays an error: </w:t>
        </w:r>
        <w:r w:rsidRPr="009A3C0F">
          <w:rPr>
            <w:rFonts w:ascii="Arial Nova" w:hAnsi="Arial Nova" w:cs="Times New Roman"/>
            <w:i/>
            <w:iCs/>
          </w:rPr>
          <w:t>"Unable to retrieve projects. Please try again later."</w:t>
        </w:r>
      </w:ins>
    </w:p>
    <w:p w14:paraId="00CD616D" w14:textId="2F5FADA6" w:rsidR="00D37C6B" w:rsidRPr="00303D51" w:rsidRDefault="00D37C6B" w:rsidP="00D37C6B">
      <w:pPr>
        <w:rPr>
          <w:ins w:id="425" w:author="SAFEENA AKHTER" w:date="2025-03-26T19:47:00Z" w16du:dateUtc="2025-03-26T14:47:00Z"/>
          <w:rFonts w:ascii="Times New Roman" w:hAnsi="Times New Roman" w:cs="Times New Roman"/>
          <w:b/>
          <w:bCs/>
          <w:sz w:val="32"/>
          <w:szCs w:val="32"/>
        </w:rPr>
      </w:pPr>
      <w:ins w:id="426" w:author="SAFEENA AKHTER" w:date="2025-03-26T19:47:00Z" w16du:dateUtc="2025-03-26T14:47:00Z">
        <w:r w:rsidRPr="00303D51">
          <w:rPr>
            <w:rFonts w:ascii="Times New Roman" w:hAnsi="Times New Roman" w:cs="Times New Roman"/>
            <w:b/>
            <w:bCs/>
            <w:sz w:val="32"/>
            <w:szCs w:val="32"/>
          </w:rPr>
          <w:t>Use Case UC</w:t>
        </w:r>
      </w:ins>
      <w:ins w:id="427" w:author="SAFEENA AKHTER" w:date="2025-03-26T20:00:00Z" w16du:dateUtc="2025-03-26T15:00:00Z">
        <w:r w:rsidR="00813662">
          <w:rPr>
            <w:rFonts w:ascii="Times New Roman" w:hAnsi="Times New Roman" w:cs="Times New Roman"/>
            <w:b/>
            <w:bCs/>
            <w:sz w:val="32"/>
            <w:szCs w:val="32"/>
          </w:rPr>
          <w:t>4</w:t>
        </w:r>
      </w:ins>
      <w:ins w:id="428" w:author="SAFEENA AKHTER" w:date="2025-03-26T19:47:00Z" w16du:dateUtc="2025-03-26T14:47:00Z">
        <w:r w:rsidRPr="00303D51">
          <w:rPr>
            <w:rFonts w:ascii="Times New Roman" w:hAnsi="Times New Roman" w:cs="Times New Roman"/>
            <w:b/>
            <w:bCs/>
            <w:sz w:val="32"/>
            <w:szCs w:val="32"/>
          </w:rPr>
          <w:t>: Submit Work Product</w:t>
        </w:r>
      </w:ins>
    </w:p>
    <w:p w14:paraId="621F3D3B" w14:textId="77777777" w:rsidR="00D37C6B" w:rsidRPr="00303D51" w:rsidRDefault="00D37C6B" w:rsidP="00D37C6B">
      <w:pPr>
        <w:rPr>
          <w:ins w:id="429" w:author="SAFEENA AKHTER" w:date="2025-03-26T19:47:00Z" w16du:dateUtc="2025-03-26T14:47:00Z"/>
          <w:rFonts w:ascii="Times New Roman" w:hAnsi="Times New Roman" w:cs="Times New Roman"/>
          <w:b/>
          <w:bCs/>
          <w:sz w:val="28"/>
          <w:szCs w:val="28"/>
        </w:rPr>
      </w:pPr>
      <w:ins w:id="430" w:author="SAFEENA AKHTER" w:date="2025-03-26T19:47:00Z" w16du:dateUtc="2025-03-26T14:47:00Z">
        <w:r w:rsidRPr="00303D51">
          <w:rPr>
            <w:rFonts w:ascii="Times New Roman" w:hAnsi="Times New Roman" w:cs="Times New Roman"/>
            <w:b/>
            <w:bCs/>
            <w:sz w:val="28"/>
            <w:szCs w:val="28"/>
          </w:rPr>
          <w:t>Primary Actor:</w:t>
        </w:r>
      </w:ins>
    </w:p>
    <w:p w14:paraId="637CE7D5" w14:textId="77777777" w:rsidR="00D37C6B" w:rsidRPr="00303D51" w:rsidRDefault="00D37C6B" w:rsidP="00D37C6B">
      <w:pPr>
        <w:numPr>
          <w:ilvl w:val="0"/>
          <w:numId w:val="78"/>
        </w:numPr>
        <w:rPr>
          <w:ins w:id="431" w:author="SAFEENA AKHTER" w:date="2025-03-26T19:47:00Z" w16du:dateUtc="2025-03-26T14:47:00Z"/>
          <w:rFonts w:ascii="Times New Roman" w:hAnsi="Times New Roman" w:cs="Times New Roman"/>
        </w:rPr>
      </w:pPr>
      <w:ins w:id="432" w:author="SAFEENA AKHTER" w:date="2025-03-26T19:47:00Z" w16du:dateUtc="2025-03-26T14:47:00Z">
        <w:r w:rsidRPr="00303D51">
          <w:rPr>
            <w:rFonts w:ascii="Times New Roman" w:hAnsi="Times New Roman" w:cs="Times New Roman"/>
          </w:rPr>
          <w:t>Student</w:t>
        </w:r>
      </w:ins>
    </w:p>
    <w:p w14:paraId="49D6D528" w14:textId="77777777" w:rsidR="00D37C6B" w:rsidRPr="00303D51" w:rsidRDefault="00D37C6B" w:rsidP="00D37C6B">
      <w:pPr>
        <w:rPr>
          <w:ins w:id="433" w:author="SAFEENA AKHTER" w:date="2025-03-26T19:47:00Z" w16du:dateUtc="2025-03-26T14:47:00Z"/>
          <w:rFonts w:ascii="Times New Roman" w:hAnsi="Times New Roman" w:cs="Times New Roman"/>
          <w:b/>
          <w:bCs/>
          <w:sz w:val="28"/>
          <w:szCs w:val="28"/>
        </w:rPr>
      </w:pPr>
      <w:ins w:id="434" w:author="SAFEENA AKHTER" w:date="2025-03-26T19:47:00Z" w16du:dateUtc="2025-03-26T14:47:00Z">
        <w:r w:rsidRPr="00303D51">
          <w:rPr>
            <w:rFonts w:ascii="Times New Roman" w:hAnsi="Times New Roman" w:cs="Times New Roman"/>
            <w:b/>
            <w:bCs/>
            <w:sz w:val="28"/>
            <w:szCs w:val="28"/>
          </w:rPr>
          <w:t>Pre-Conditions:</w:t>
        </w:r>
      </w:ins>
    </w:p>
    <w:p w14:paraId="51BC4642" w14:textId="77777777" w:rsidR="00D37C6B" w:rsidRPr="00303D51" w:rsidRDefault="00D37C6B" w:rsidP="00D37C6B">
      <w:pPr>
        <w:numPr>
          <w:ilvl w:val="0"/>
          <w:numId w:val="79"/>
        </w:numPr>
        <w:rPr>
          <w:ins w:id="435" w:author="SAFEENA AKHTER" w:date="2025-03-26T19:47:00Z" w16du:dateUtc="2025-03-26T14:47:00Z"/>
          <w:rFonts w:ascii="Times New Roman" w:hAnsi="Times New Roman" w:cs="Times New Roman"/>
        </w:rPr>
      </w:pPr>
      <w:ins w:id="436" w:author="SAFEENA AKHTER" w:date="2025-03-26T19:47:00Z" w16du:dateUtc="2025-03-26T14:47:00Z">
        <w:r w:rsidRPr="00303D51">
          <w:rPr>
            <w:rFonts w:ascii="Times New Roman" w:hAnsi="Times New Roman" w:cs="Times New Roman"/>
          </w:rPr>
          <w:t>The student must be logged into the system.</w:t>
        </w:r>
      </w:ins>
    </w:p>
    <w:p w14:paraId="3EE02CF1" w14:textId="77777777" w:rsidR="00D37C6B" w:rsidRPr="00303D51" w:rsidRDefault="00D37C6B" w:rsidP="00D37C6B">
      <w:pPr>
        <w:numPr>
          <w:ilvl w:val="0"/>
          <w:numId w:val="79"/>
        </w:numPr>
        <w:rPr>
          <w:ins w:id="437" w:author="SAFEENA AKHTER" w:date="2025-03-26T19:47:00Z" w16du:dateUtc="2025-03-26T14:47:00Z"/>
          <w:rFonts w:ascii="Times New Roman" w:hAnsi="Times New Roman" w:cs="Times New Roman"/>
        </w:rPr>
      </w:pPr>
      <w:ins w:id="438" w:author="SAFEENA AKHTER" w:date="2025-03-26T19:47:00Z" w16du:dateUtc="2025-03-26T14:47:00Z">
        <w:r w:rsidRPr="00303D51">
          <w:rPr>
            <w:rFonts w:ascii="Times New Roman" w:hAnsi="Times New Roman" w:cs="Times New Roman"/>
          </w:rPr>
          <w:t>The student must have an assigned project with submission access.</w:t>
        </w:r>
      </w:ins>
    </w:p>
    <w:p w14:paraId="3928E0A9" w14:textId="77777777" w:rsidR="00D37C6B" w:rsidRPr="00C655FD" w:rsidRDefault="00D37C6B" w:rsidP="00D37C6B">
      <w:pPr>
        <w:rPr>
          <w:ins w:id="439" w:author="SAFEENA AKHTER" w:date="2025-03-26T19:47:00Z" w16du:dateUtc="2025-03-26T14:47:00Z"/>
          <w:rFonts w:ascii="Times New Roman" w:hAnsi="Times New Roman" w:cs="Times New Roman"/>
          <w:sz w:val="28"/>
          <w:szCs w:val="28"/>
        </w:rPr>
      </w:pPr>
      <w:ins w:id="440" w:author="SAFEENA AKHTER" w:date="2025-03-26T19:47:00Z" w16du:dateUtc="2025-03-26T14:47:00Z">
        <w:r w:rsidRPr="00303D51">
          <w:rPr>
            <w:rFonts w:ascii="Times New Roman" w:hAnsi="Times New Roman" w:cs="Times New Roman"/>
            <w:b/>
            <w:bCs/>
            <w:sz w:val="28"/>
            <w:szCs w:val="28"/>
          </w:rPr>
          <w:t>Post-Conditions:</w:t>
        </w:r>
      </w:ins>
    </w:p>
    <w:p w14:paraId="703F7554" w14:textId="77777777" w:rsidR="00D37C6B" w:rsidRPr="00A91CF4" w:rsidRDefault="00D37C6B" w:rsidP="00D37C6B">
      <w:pPr>
        <w:pStyle w:val="ListParagraph"/>
        <w:numPr>
          <w:ilvl w:val="0"/>
          <w:numId w:val="84"/>
        </w:numPr>
        <w:rPr>
          <w:ins w:id="441" w:author="SAFEENA AKHTER" w:date="2025-03-26T19:47:00Z" w16du:dateUtc="2025-03-26T14:47:00Z"/>
          <w:rFonts w:ascii="Times New Roman" w:hAnsi="Times New Roman" w:cs="Times New Roman"/>
        </w:rPr>
      </w:pPr>
      <w:ins w:id="442" w:author="SAFEENA AKHTER" w:date="2025-03-26T19:47:00Z" w16du:dateUtc="2025-03-26T14:47:00Z">
        <w:r w:rsidRPr="00A91CF4">
          <w:rPr>
            <w:rFonts w:ascii="Times New Roman" w:hAnsi="Times New Roman" w:cs="Times New Roman"/>
          </w:rPr>
          <w:t xml:space="preserve">The system stores the submitted file without </w:t>
        </w:r>
        <w:r>
          <w:rPr>
            <w:rFonts w:ascii="Times New Roman" w:hAnsi="Times New Roman" w:cs="Times New Roman"/>
          </w:rPr>
          <w:t xml:space="preserve">uploading </w:t>
        </w:r>
        <w:r w:rsidRPr="00A91CF4">
          <w:rPr>
            <w:rFonts w:ascii="Times New Roman" w:hAnsi="Times New Roman" w:cs="Times New Roman"/>
          </w:rPr>
          <w:t>errors and makes it accessible to the supervisor for review.</w:t>
        </w:r>
      </w:ins>
    </w:p>
    <w:p w14:paraId="4D8511B9" w14:textId="77777777" w:rsidR="00D37C6B" w:rsidRPr="00303D51" w:rsidRDefault="00D37C6B" w:rsidP="00D37C6B">
      <w:pPr>
        <w:rPr>
          <w:ins w:id="443" w:author="SAFEENA AKHTER" w:date="2025-03-26T19:47:00Z" w16du:dateUtc="2025-03-26T14:47:00Z"/>
          <w:rFonts w:ascii="Times New Roman" w:hAnsi="Times New Roman" w:cs="Times New Roman"/>
          <w:b/>
          <w:bCs/>
          <w:sz w:val="28"/>
          <w:szCs w:val="28"/>
        </w:rPr>
      </w:pPr>
      <w:ins w:id="444" w:author="SAFEENA AKHTER" w:date="2025-03-26T19:47:00Z" w16du:dateUtc="2025-03-26T14:47:00Z">
        <w:r w:rsidRPr="00303D51">
          <w:rPr>
            <w:rFonts w:ascii="Times New Roman" w:hAnsi="Times New Roman" w:cs="Times New Roman"/>
            <w:b/>
            <w:bCs/>
            <w:sz w:val="28"/>
            <w:szCs w:val="28"/>
          </w:rPr>
          <w:t>Input:</w:t>
        </w:r>
      </w:ins>
    </w:p>
    <w:p w14:paraId="0505C9F1" w14:textId="77777777" w:rsidR="00D37C6B" w:rsidRPr="00303D51" w:rsidRDefault="00D37C6B" w:rsidP="00D37C6B">
      <w:pPr>
        <w:numPr>
          <w:ilvl w:val="0"/>
          <w:numId w:val="80"/>
        </w:numPr>
        <w:rPr>
          <w:ins w:id="445" w:author="SAFEENA AKHTER" w:date="2025-03-26T19:47:00Z" w16du:dateUtc="2025-03-26T14:47:00Z"/>
          <w:rFonts w:ascii="Times New Roman" w:hAnsi="Times New Roman" w:cs="Times New Roman"/>
        </w:rPr>
      </w:pPr>
      <w:ins w:id="446" w:author="SAFEENA AKHTER" w:date="2025-03-26T19:47:00Z" w16du:dateUtc="2025-03-26T14:47:00Z">
        <w:r w:rsidRPr="00303D51">
          <w:rPr>
            <w:rFonts w:ascii="Times New Roman" w:hAnsi="Times New Roman" w:cs="Times New Roman"/>
          </w:rPr>
          <w:t>File Upload (PDF, DOCX</w:t>
        </w:r>
        <w:r>
          <w:rPr>
            <w:rFonts w:ascii="Times New Roman" w:hAnsi="Times New Roman" w:cs="Times New Roman"/>
          </w:rPr>
          <w:t>,ZIP</w:t>
        </w:r>
        <w:r w:rsidRPr="00303D51">
          <w:rPr>
            <w:rFonts w:ascii="Times New Roman" w:hAnsi="Times New Roman" w:cs="Times New Roman"/>
          </w:rPr>
          <w:t>)</w:t>
        </w:r>
      </w:ins>
    </w:p>
    <w:p w14:paraId="4A20CCF6" w14:textId="77777777" w:rsidR="00D37C6B" w:rsidRPr="00303D51" w:rsidRDefault="00D37C6B" w:rsidP="00D37C6B">
      <w:pPr>
        <w:rPr>
          <w:ins w:id="447" w:author="SAFEENA AKHTER" w:date="2025-03-26T19:47:00Z" w16du:dateUtc="2025-03-26T14:47:00Z"/>
          <w:rFonts w:ascii="Times New Roman" w:hAnsi="Times New Roman" w:cs="Times New Roman"/>
          <w:b/>
          <w:bCs/>
          <w:sz w:val="28"/>
          <w:szCs w:val="28"/>
        </w:rPr>
      </w:pPr>
      <w:ins w:id="448" w:author="SAFEENA AKHTER" w:date="2025-03-26T19:47:00Z" w16du:dateUtc="2025-03-26T14:47:00Z">
        <w:r w:rsidRPr="00303D51">
          <w:rPr>
            <w:rFonts w:ascii="Times New Roman" w:hAnsi="Times New Roman" w:cs="Times New Roman"/>
            <w:b/>
            <w:bCs/>
            <w:sz w:val="28"/>
            <w:szCs w:val="28"/>
          </w:rPr>
          <w:t>Output:</w:t>
        </w:r>
      </w:ins>
    </w:p>
    <w:p w14:paraId="6763CBDC" w14:textId="77777777" w:rsidR="00D37C6B" w:rsidRPr="00303D51" w:rsidRDefault="00D37C6B" w:rsidP="00D37C6B">
      <w:pPr>
        <w:numPr>
          <w:ilvl w:val="0"/>
          <w:numId w:val="81"/>
        </w:numPr>
        <w:rPr>
          <w:ins w:id="449" w:author="SAFEENA AKHTER" w:date="2025-03-26T19:47:00Z" w16du:dateUtc="2025-03-26T14:47:00Z"/>
          <w:rFonts w:ascii="Times New Roman" w:hAnsi="Times New Roman" w:cs="Times New Roman"/>
        </w:rPr>
      </w:pPr>
      <w:ins w:id="450" w:author="SAFEENA AKHTER" w:date="2025-03-26T19:47:00Z" w16du:dateUtc="2025-03-26T14:47:00Z">
        <w:r w:rsidRPr="00303D51">
          <w:rPr>
            <w:rFonts w:ascii="Times New Roman" w:hAnsi="Times New Roman" w:cs="Times New Roman"/>
          </w:rPr>
          <w:t>Confirmation message for successful submission.</w:t>
        </w:r>
      </w:ins>
    </w:p>
    <w:p w14:paraId="7A90B699" w14:textId="77777777" w:rsidR="00D37C6B" w:rsidRPr="00303D51" w:rsidRDefault="00D37C6B" w:rsidP="00D37C6B">
      <w:pPr>
        <w:rPr>
          <w:ins w:id="451" w:author="SAFEENA AKHTER" w:date="2025-03-26T19:47:00Z" w16du:dateUtc="2025-03-26T14:47:00Z"/>
          <w:rFonts w:ascii="Times New Roman" w:hAnsi="Times New Roman" w:cs="Times New Roman"/>
          <w:b/>
          <w:bCs/>
          <w:sz w:val="28"/>
          <w:szCs w:val="28"/>
        </w:rPr>
      </w:pPr>
      <w:ins w:id="452" w:author="SAFEENA AKHTER" w:date="2025-03-26T19:47:00Z" w16du:dateUtc="2025-03-26T14:47:00Z">
        <w:r w:rsidRPr="00303D51">
          <w:rPr>
            <w:rFonts w:ascii="Times New Roman" w:hAnsi="Times New Roman" w:cs="Times New Roman"/>
            <w:b/>
            <w:bCs/>
            <w:sz w:val="28"/>
            <w:szCs w:val="28"/>
          </w:rPr>
          <w:t>Main Success Scenario:</w:t>
        </w:r>
      </w:ins>
    </w:p>
    <w:p w14:paraId="1CB9F934" w14:textId="77777777" w:rsidR="00D37C6B" w:rsidRPr="00303D51" w:rsidRDefault="00D37C6B" w:rsidP="00D37C6B">
      <w:pPr>
        <w:numPr>
          <w:ilvl w:val="0"/>
          <w:numId w:val="82"/>
        </w:numPr>
        <w:rPr>
          <w:ins w:id="453" w:author="SAFEENA AKHTER" w:date="2025-03-26T19:47:00Z" w16du:dateUtc="2025-03-26T14:47:00Z"/>
          <w:rFonts w:ascii="Times New Roman" w:hAnsi="Times New Roman" w:cs="Times New Roman"/>
        </w:rPr>
      </w:pPr>
      <w:ins w:id="454" w:author="SAFEENA AKHTER" w:date="2025-03-26T19:47:00Z" w16du:dateUtc="2025-03-26T14:47:00Z">
        <w:r w:rsidRPr="00303D51">
          <w:rPr>
            <w:rFonts w:ascii="Times New Roman" w:hAnsi="Times New Roman" w:cs="Times New Roman"/>
          </w:rPr>
          <w:t>The student navigates to "Submit Work" in the system.</w:t>
        </w:r>
      </w:ins>
    </w:p>
    <w:p w14:paraId="259A0FD7" w14:textId="77777777" w:rsidR="00D37C6B" w:rsidRPr="00303D51" w:rsidRDefault="00D37C6B" w:rsidP="00D37C6B">
      <w:pPr>
        <w:numPr>
          <w:ilvl w:val="0"/>
          <w:numId w:val="82"/>
        </w:numPr>
        <w:rPr>
          <w:ins w:id="455" w:author="SAFEENA AKHTER" w:date="2025-03-26T19:47:00Z" w16du:dateUtc="2025-03-26T14:47:00Z"/>
          <w:rFonts w:ascii="Times New Roman" w:hAnsi="Times New Roman" w:cs="Times New Roman"/>
        </w:rPr>
      </w:pPr>
      <w:ins w:id="456" w:author="SAFEENA AKHTER" w:date="2025-03-26T19:47:00Z" w16du:dateUtc="2025-03-26T14:47:00Z">
        <w:r w:rsidRPr="00303D51">
          <w:rPr>
            <w:rFonts w:ascii="Times New Roman" w:hAnsi="Times New Roman" w:cs="Times New Roman"/>
          </w:rPr>
          <w:t xml:space="preserve">The student selects </w:t>
        </w:r>
        <w:r>
          <w:rPr>
            <w:rFonts w:ascii="Times New Roman" w:hAnsi="Times New Roman" w:cs="Times New Roman"/>
          </w:rPr>
          <w:t>their</w:t>
        </w:r>
        <w:r w:rsidRPr="00303D51">
          <w:rPr>
            <w:rFonts w:ascii="Times New Roman" w:hAnsi="Times New Roman" w:cs="Times New Roman"/>
          </w:rPr>
          <w:t xml:space="preserve"> assigned project.</w:t>
        </w:r>
      </w:ins>
    </w:p>
    <w:p w14:paraId="225E7DAE" w14:textId="77777777" w:rsidR="00D37C6B" w:rsidRPr="00303D51" w:rsidRDefault="00D37C6B" w:rsidP="00D37C6B">
      <w:pPr>
        <w:numPr>
          <w:ilvl w:val="0"/>
          <w:numId w:val="82"/>
        </w:numPr>
        <w:rPr>
          <w:ins w:id="457" w:author="SAFEENA AKHTER" w:date="2025-03-26T19:47:00Z" w16du:dateUtc="2025-03-26T14:47:00Z"/>
          <w:rFonts w:ascii="Times New Roman" w:hAnsi="Times New Roman" w:cs="Times New Roman"/>
        </w:rPr>
      </w:pPr>
      <w:ins w:id="458" w:author="SAFEENA AKHTER" w:date="2025-03-26T19:47:00Z" w16du:dateUtc="2025-03-26T14:47:00Z">
        <w:r w:rsidRPr="00303D51">
          <w:rPr>
            <w:rFonts w:ascii="Times New Roman" w:hAnsi="Times New Roman" w:cs="Times New Roman"/>
          </w:rPr>
          <w:t>The student uploads the required file</w:t>
        </w:r>
        <w:r>
          <w:rPr>
            <w:rFonts w:ascii="Times New Roman" w:hAnsi="Times New Roman" w:cs="Times New Roman"/>
          </w:rPr>
          <w:t>(Work product)</w:t>
        </w:r>
        <w:r w:rsidRPr="00303D51">
          <w:rPr>
            <w:rFonts w:ascii="Times New Roman" w:hAnsi="Times New Roman" w:cs="Times New Roman"/>
          </w:rPr>
          <w:t>.</w:t>
        </w:r>
      </w:ins>
    </w:p>
    <w:p w14:paraId="1E083622" w14:textId="77777777" w:rsidR="00D37C6B" w:rsidRDefault="00D37C6B" w:rsidP="00D37C6B">
      <w:pPr>
        <w:numPr>
          <w:ilvl w:val="0"/>
          <w:numId w:val="82"/>
        </w:numPr>
        <w:rPr>
          <w:ins w:id="459" w:author="SAFEENA AKHTER" w:date="2025-03-26T19:47:00Z" w16du:dateUtc="2025-03-26T14:47:00Z"/>
          <w:rFonts w:ascii="Times New Roman" w:hAnsi="Times New Roman" w:cs="Times New Roman"/>
        </w:rPr>
      </w:pPr>
      <w:ins w:id="460" w:author="SAFEENA AKHTER" w:date="2025-03-26T19:47:00Z" w16du:dateUtc="2025-03-26T14:47:00Z">
        <w:r w:rsidRPr="00303D51">
          <w:rPr>
            <w:rFonts w:ascii="Times New Roman" w:hAnsi="Times New Roman" w:cs="Times New Roman"/>
          </w:rPr>
          <w:t>The system verifies the file format</w:t>
        </w:r>
        <w:r w:rsidRPr="003A737E">
          <w:rPr>
            <w:rFonts w:ascii="Times New Roman" w:hAnsi="Times New Roman" w:cs="Times New Roman"/>
          </w:rPr>
          <w:t xml:space="preserve"> to ensure it is an allowed format (PDF, DOCX, ZIP).</w:t>
        </w:r>
      </w:ins>
    </w:p>
    <w:p w14:paraId="3C11797D" w14:textId="77777777" w:rsidR="00D37C6B" w:rsidRPr="003A737E" w:rsidRDefault="00D37C6B" w:rsidP="00D37C6B">
      <w:pPr>
        <w:numPr>
          <w:ilvl w:val="0"/>
          <w:numId w:val="82"/>
        </w:numPr>
        <w:rPr>
          <w:ins w:id="461" w:author="SAFEENA AKHTER" w:date="2025-03-26T19:47:00Z" w16du:dateUtc="2025-03-26T14:47:00Z"/>
          <w:rFonts w:ascii="Times New Roman" w:hAnsi="Times New Roman" w:cs="Times New Roman"/>
        </w:rPr>
      </w:pPr>
      <w:ins w:id="462" w:author="SAFEENA AKHTER" w:date="2025-03-26T19:47:00Z" w16du:dateUtc="2025-03-26T14:47:00Z">
        <w:r w:rsidRPr="00303D51">
          <w:rPr>
            <w:rFonts w:ascii="Times New Roman" w:hAnsi="Times New Roman" w:cs="Times New Roman"/>
          </w:rPr>
          <w:t>The system stores the submission in the database.</w:t>
        </w:r>
      </w:ins>
    </w:p>
    <w:p w14:paraId="056E80AA" w14:textId="77777777" w:rsidR="00D37C6B" w:rsidRPr="00303D51" w:rsidRDefault="00D37C6B" w:rsidP="00D37C6B">
      <w:pPr>
        <w:numPr>
          <w:ilvl w:val="0"/>
          <w:numId w:val="82"/>
        </w:numPr>
        <w:rPr>
          <w:ins w:id="463" w:author="SAFEENA AKHTER" w:date="2025-03-26T19:47:00Z" w16du:dateUtc="2025-03-26T14:47:00Z"/>
          <w:rFonts w:ascii="Times New Roman" w:hAnsi="Times New Roman" w:cs="Times New Roman"/>
        </w:rPr>
      </w:pPr>
      <w:ins w:id="464" w:author="SAFEENA AKHTER" w:date="2025-03-26T19:47:00Z" w16du:dateUtc="2025-03-26T14:47:00Z">
        <w:r w:rsidRPr="00B85305">
          <w:rPr>
            <w:rFonts w:ascii="Times New Roman" w:hAnsi="Times New Roman" w:cs="Times New Roman"/>
          </w:rPr>
          <w:t>The student receives a confirmation message stating that the work product document has been submitted</w:t>
        </w:r>
        <w:r>
          <w:rPr>
            <w:rFonts w:ascii="Times New Roman" w:hAnsi="Times New Roman" w:cs="Times New Roman"/>
          </w:rPr>
          <w:t xml:space="preserve"> </w:t>
        </w:r>
        <w:r w:rsidRPr="00D14058">
          <w:rPr>
            <w:rFonts w:ascii="Times New Roman" w:hAnsi="Times New Roman" w:cs="Times New Roman"/>
          </w:rPr>
          <w:t>and stored in the system</w:t>
        </w:r>
        <w:r>
          <w:rPr>
            <w:rFonts w:ascii="Times New Roman" w:hAnsi="Times New Roman" w:cs="Times New Roman"/>
          </w:rPr>
          <w:t>.</w:t>
        </w:r>
      </w:ins>
    </w:p>
    <w:p w14:paraId="7B4A9B79" w14:textId="77777777" w:rsidR="00D37C6B" w:rsidRPr="00303D51" w:rsidRDefault="00D37C6B" w:rsidP="00D37C6B">
      <w:pPr>
        <w:rPr>
          <w:ins w:id="465" w:author="SAFEENA AKHTER" w:date="2025-03-26T19:47:00Z" w16du:dateUtc="2025-03-26T14:47:00Z"/>
          <w:rFonts w:ascii="Times New Roman" w:hAnsi="Times New Roman" w:cs="Times New Roman"/>
          <w:b/>
          <w:bCs/>
          <w:sz w:val="28"/>
          <w:szCs w:val="28"/>
        </w:rPr>
      </w:pPr>
      <w:ins w:id="466" w:author="SAFEENA AKHTER" w:date="2025-03-26T19:47:00Z" w16du:dateUtc="2025-03-26T14:47:00Z">
        <w:r w:rsidRPr="00303D51">
          <w:rPr>
            <w:rFonts w:ascii="Times New Roman" w:hAnsi="Times New Roman" w:cs="Times New Roman"/>
            <w:b/>
            <w:bCs/>
            <w:sz w:val="28"/>
            <w:szCs w:val="28"/>
          </w:rPr>
          <w:t>Alternative Scenarios:</w:t>
        </w:r>
      </w:ins>
    </w:p>
    <w:p w14:paraId="783B671E" w14:textId="77777777" w:rsidR="00D37C6B" w:rsidRPr="00303D51" w:rsidRDefault="00D37C6B" w:rsidP="00D37C6B">
      <w:pPr>
        <w:numPr>
          <w:ilvl w:val="0"/>
          <w:numId w:val="83"/>
        </w:numPr>
        <w:rPr>
          <w:ins w:id="467" w:author="SAFEENA AKHTER" w:date="2025-03-26T19:47:00Z" w16du:dateUtc="2025-03-26T14:47:00Z"/>
          <w:rFonts w:ascii="Times New Roman" w:hAnsi="Times New Roman" w:cs="Times New Roman"/>
        </w:rPr>
      </w:pPr>
      <w:ins w:id="468" w:author="SAFEENA AKHTER" w:date="2025-03-26T19:47:00Z" w16du:dateUtc="2025-03-26T14:47:00Z">
        <w:r w:rsidRPr="00303D51">
          <w:rPr>
            <w:rFonts w:ascii="Times New Roman" w:hAnsi="Times New Roman" w:cs="Times New Roman"/>
            <w:b/>
            <w:bCs/>
          </w:rPr>
          <w:t>Invalid File Format:</w:t>
        </w:r>
      </w:ins>
    </w:p>
    <w:p w14:paraId="19EFD4F9" w14:textId="77777777" w:rsidR="00D37C6B" w:rsidRPr="00303D51" w:rsidRDefault="00D37C6B" w:rsidP="00D37C6B">
      <w:pPr>
        <w:numPr>
          <w:ilvl w:val="1"/>
          <w:numId w:val="83"/>
        </w:numPr>
        <w:rPr>
          <w:ins w:id="469" w:author="SAFEENA AKHTER" w:date="2025-03-26T19:47:00Z" w16du:dateUtc="2025-03-26T14:47:00Z"/>
          <w:rFonts w:ascii="Times New Roman" w:hAnsi="Times New Roman" w:cs="Times New Roman"/>
        </w:rPr>
      </w:pPr>
      <w:ins w:id="470" w:author="SAFEENA AKHTER" w:date="2025-03-26T19:47:00Z" w16du:dateUtc="2025-03-26T14:47:00Z">
        <w:r w:rsidRPr="00303D51">
          <w:rPr>
            <w:rFonts w:ascii="Times New Roman" w:hAnsi="Times New Roman" w:cs="Times New Roman"/>
          </w:rPr>
          <w:t>The system detects an unsupported file format.</w:t>
        </w:r>
      </w:ins>
    </w:p>
    <w:p w14:paraId="20CA1DAA" w14:textId="77777777" w:rsidR="00D37C6B" w:rsidRPr="00303D51" w:rsidRDefault="00D37C6B" w:rsidP="00D37C6B">
      <w:pPr>
        <w:numPr>
          <w:ilvl w:val="1"/>
          <w:numId w:val="83"/>
        </w:numPr>
        <w:rPr>
          <w:ins w:id="471" w:author="SAFEENA AKHTER" w:date="2025-03-26T19:47:00Z" w16du:dateUtc="2025-03-26T14:47:00Z"/>
          <w:rFonts w:ascii="Times New Roman" w:hAnsi="Times New Roman" w:cs="Times New Roman"/>
        </w:rPr>
      </w:pPr>
      <w:ins w:id="472" w:author="SAFEENA AKHTER" w:date="2025-03-26T19:47:00Z" w16du:dateUtc="2025-03-26T14:47:00Z">
        <w:r w:rsidRPr="00303D51">
          <w:rPr>
            <w:rFonts w:ascii="Times New Roman" w:hAnsi="Times New Roman" w:cs="Times New Roman"/>
          </w:rPr>
          <w:t>The system displays an error message: “Invalid file format. Please upload a PDF</w:t>
        </w:r>
        <w:r>
          <w:rPr>
            <w:rFonts w:ascii="Times New Roman" w:hAnsi="Times New Roman" w:cs="Times New Roman"/>
          </w:rPr>
          <w:t xml:space="preserve">, </w:t>
        </w:r>
        <w:r w:rsidRPr="00303D51">
          <w:rPr>
            <w:rFonts w:ascii="Times New Roman" w:hAnsi="Times New Roman" w:cs="Times New Roman"/>
          </w:rPr>
          <w:t>DOCX or</w:t>
        </w:r>
        <w:r>
          <w:rPr>
            <w:rFonts w:ascii="Times New Roman" w:hAnsi="Times New Roman" w:cs="Times New Roman"/>
          </w:rPr>
          <w:t xml:space="preserve"> ZIP</w:t>
        </w:r>
        <w:r w:rsidRPr="00303D51">
          <w:rPr>
            <w:rFonts w:ascii="Times New Roman" w:hAnsi="Times New Roman" w:cs="Times New Roman"/>
          </w:rPr>
          <w:t>.”</w:t>
        </w:r>
      </w:ins>
    </w:p>
    <w:p w14:paraId="04E0C7FF" w14:textId="77777777" w:rsidR="00D37C6B" w:rsidRPr="00303D51" w:rsidRDefault="00D37C6B" w:rsidP="00D37C6B">
      <w:pPr>
        <w:numPr>
          <w:ilvl w:val="1"/>
          <w:numId w:val="83"/>
        </w:numPr>
        <w:rPr>
          <w:ins w:id="473" w:author="SAFEENA AKHTER" w:date="2025-03-26T19:47:00Z" w16du:dateUtc="2025-03-26T14:47:00Z"/>
          <w:rFonts w:ascii="Times New Roman" w:hAnsi="Times New Roman" w:cs="Times New Roman"/>
        </w:rPr>
      </w:pPr>
      <w:ins w:id="474" w:author="SAFEENA AKHTER" w:date="2025-03-26T19:47:00Z" w16du:dateUtc="2025-03-26T14:47:00Z">
        <w:r w:rsidRPr="00303D51">
          <w:rPr>
            <w:rFonts w:ascii="Times New Roman" w:hAnsi="Times New Roman" w:cs="Times New Roman"/>
          </w:rPr>
          <w:t>The student is prompted to re-upload a valid file.</w:t>
        </w:r>
      </w:ins>
    </w:p>
    <w:p w14:paraId="3E652ED2" w14:textId="77777777" w:rsidR="00D37C6B" w:rsidRPr="00303D51" w:rsidRDefault="00D37C6B" w:rsidP="00D37C6B">
      <w:pPr>
        <w:numPr>
          <w:ilvl w:val="0"/>
          <w:numId w:val="83"/>
        </w:numPr>
        <w:rPr>
          <w:ins w:id="475" w:author="SAFEENA AKHTER" w:date="2025-03-26T19:47:00Z" w16du:dateUtc="2025-03-26T14:47:00Z"/>
          <w:rFonts w:ascii="Times New Roman" w:hAnsi="Times New Roman" w:cs="Times New Roman"/>
        </w:rPr>
      </w:pPr>
      <w:ins w:id="476" w:author="SAFEENA AKHTER" w:date="2025-03-26T19:47:00Z" w16du:dateUtc="2025-03-26T14:47:00Z">
        <w:r w:rsidRPr="00303D51">
          <w:rPr>
            <w:rFonts w:ascii="Times New Roman" w:hAnsi="Times New Roman" w:cs="Times New Roman"/>
            <w:b/>
            <w:bCs/>
          </w:rPr>
          <w:t>Internet Failure During Upload:</w:t>
        </w:r>
      </w:ins>
    </w:p>
    <w:p w14:paraId="4AC1F612" w14:textId="77777777" w:rsidR="00D37C6B" w:rsidRPr="00303D51" w:rsidRDefault="00D37C6B" w:rsidP="00D37C6B">
      <w:pPr>
        <w:numPr>
          <w:ilvl w:val="1"/>
          <w:numId w:val="83"/>
        </w:numPr>
        <w:rPr>
          <w:ins w:id="477" w:author="SAFEENA AKHTER" w:date="2025-03-26T19:47:00Z" w16du:dateUtc="2025-03-26T14:47:00Z"/>
          <w:rFonts w:ascii="Times New Roman" w:hAnsi="Times New Roman" w:cs="Times New Roman"/>
        </w:rPr>
      </w:pPr>
      <w:ins w:id="478" w:author="SAFEENA AKHTER" w:date="2025-03-26T19:47:00Z" w16du:dateUtc="2025-03-26T14:47:00Z">
        <w:r w:rsidRPr="00303D51">
          <w:rPr>
            <w:rFonts w:ascii="Times New Roman" w:hAnsi="Times New Roman" w:cs="Times New Roman"/>
          </w:rPr>
          <w:t>The system detects an interrupted connection.</w:t>
        </w:r>
      </w:ins>
    </w:p>
    <w:p w14:paraId="0E09EAD5" w14:textId="77777777" w:rsidR="00D37C6B" w:rsidRPr="00303D51" w:rsidRDefault="00D37C6B" w:rsidP="00D37C6B">
      <w:pPr>
        <w:numPr>
          <w:ilvl w:val="1"/>
          <w:numId w:val="83"/>
        </w:numPr>
        <w:rPr>
          <w:ins w:id="479" w:author="SAFEENA AKHTER" w:date="2025-03-26T19:47:00Z" w16du:dateUtc="2025-03-26T14:47:00Z"/>
          <w:rFonts w:ascii="Times New Roman" w:hAnsi="Times New Roman" w:cs="Times New Roman"/>
        </w:rPr>
      </w:pPr>
      <w:ins w:id="480" w:author="SAFEENA AKHTER" w:date="2025-03-26T19:47:00Z" w16du:dateUtc="2025-03-26T14:47:00Z">
        <w:r w:rsidRPr="00303D51">
          <w:rPr>
            <w:rFonts w:ascii="Times New Roman" w:hAnsi="Times New Roman" w:cs="Times New Roman"/>
          </w:rPr>
          <w:t>The system saves the upload progress.</w:t>
        </w:r>
      </w:ins>
    </w:p>
    <w:p w14:paraId="2D829C23" w14:textId="77777777" w:rsidR="00D37C6B" w:rsidRDefault="00D37C6B" w:rsidP="00D37C6B">
      <w:pPr>
        <w:numPr>
          <w:ilvl w:val="1"/>
          <w:numId w:val="83"/>
        </w:numPr>
        <w:rPr>
          <w:ins w:id="481" w:author="SAFEENA AKHTER" w:date="2025-03-26T19:47:00Z" w16du:dateUtc="2025-03-26T14:47:00Z"/>
          <w:rFonts w:ascii="Times New Roman" w:hAnsi="Times New Roman" w:cs="Times New Roman"/>
        </w:rPr>
      </w:pPr>
      <w:ins w:id="482" w:author="SAFEENA AKHTER" w:date="2025-03-26T19:47:00Z" w16du:dateUtc="2025-03-26T14:47:00Z">
        <w:r w:rsidRPr="00303D51">
          <w:rPr>
            <w:rFonts w:ascii="Times New Roman" w:hAnsi="Times New Roman" w:cs="Times New Roman"/>
          </w:rPr>
          <w:t>Once the internet is restored, the system prompts the student to resume the upload instead of restarting.</w:t>
        </w:r>
      </w:ins>
    </w:p>
    <w:p w14:paraId="484CF8E7" w14:textId="5F9B490C" w:rsidR="00813662" w:rsidRPr="00813662" w:rsidRDefault="00813662" w:rsidP="00813662">
      <w:pPr>
        <w:rPr>
          <w:ins w:id="483" w:author="SAFEENA AKHTER" w:date="2025-03-26T19:57:00Z" w16du:dateUtc="2025-03-26T14:57:00Z"/>
          <w:rFonts w:ascii="Times New Roman" w:hAnsi="Times New Roman" w:cs="Times New Roman"/>
          <w:b/>
          <w:bCs/>
          <w:sz w:val="32"/>
          <w:szCs w:val="32"/>
          <w:u w:val="single"/>
          <w:rPrChange w:id="484" w:author="SAFEENA AKHTER" w:date="2025-03-26T20:02:00Z" w16du:dateUtc="2025-03-26T15:02:00Z">
            <w:rPr>
              <w:ins w:id="485" w:author="SAFEENA AKHTER" w:date="2025-03-26T19:57:00Z" w16du:dateUtc="2025-03-26T14:57:00Z"/>
              <w:rFonts w:ascii="Times New Roman" w:hAnsi="Times New Roman" w:cs="Times New Roman"/>
              <w:b/>
              <w:bCs/>
              <w:u w:val="single"/>
            </w:rPr>
          </w:rPrChange>
        </w:rPr>
      </w:pPr>
      <w:ins w:id="486" w:author="SAFEENA AKHTER" w:date="2025-03-26T19:57:00Z" w16du:dateUtc="2025-03-26T14:57:00Z">
        <w:r w:rsidRPr="00813662">
          <w:rPr>
            <w:rFonts w:ascii="Times New Roman" w:hAnsi="Times New Roman" w:cs="Times New Roman"/>
            <w:b/>
            <w:bCs/>
            <w:sz w:val="32"/>
            <w:szCs w:val="32"/>
            <w:u w:val="single"/>
            <w:rPrChange w:id="487" w:author="SAFEENA AKHTER" w:date="2025-03-26T20:02:00Z" w16du:dateUtc="2025-03-26T15:02:00Z">
              <w:rPr>
                <w:rFonts w:ascii="Times New Roman" w:hAnsi="Times New Roman" w:cs="Times New Roman"/>
                <w:b/>
                <w:bCs/>
                <w:u w:val="single"/>
              </w:rPr>
            </w:rPrChange>
          </w:rPr>
          <w:t>U</w:t>
        </w:r>
      </w:ins>
      <w:ins w:id="488" w:author="SAFEENA AKHTER" w:date="2025-03-26T20:00:00Z" w16du:dateUtc="2025-03-26T15:00:00Z">
        <w:r w:rsidRPr="00813662">
          <w:rPr>
            <w:rFonts w:ascii="Times New Roman" w:hAnsi="Times New Roman" w:cs="Times New Roman"/>
            <w:b/>
            <w:bCs/>
            <w:sz w:val="32"/>
            <w:szCs w:val="32"/>
            <w:u w:val="single"/>
            <w:rPrChange w:id="489" w:author="SAFEENA AKHTER" w:date="2025-03-26T20:02:00Z" w16du:dateUtc="2025-03-26T15:02:00Z">
              <w:rPr>
                <w:rFonts w:ascii="Times New Roman" w:hAnsi="Times New Roman" w:cs="Times New Roman"/>
                <w:b/>
                <w:bCs/>
                <w:u w:val="single"/>
              </w:rPr>
            </w:rPrChange>
          </w:rPr>
          <w:t xml:space="preserve">se </w:t>
        </w:r>
      </w:ins>
      <w:ins w:id="490" w:author="SAFEENA AKHTER" w:date="2025-03-26T19:57:00Z" w16du:dateUtc="2025-03-26T14:57:00Z">
        <w:r w:rsidRPr="00813662">
          <w:rPr>
            <w:rFonts w:ascii="Times New Roman" w:hAnsi="Times New Roman" w:cs="Times New Roman"/>
            <w:b/>
            <w:bCs/>
            <w:sz w:val="32"/>
            <w:szCs w:val="32"/>
            <w:u w:val="single"/>
            <w:rPrChange w:id="491" w:author="SAFEENA AKHTER" w:date="2025-03-26T20:02:00Z" w16du:dateUtc="2025-03-26T15:02:00Z">
              <w:rPr>
                <w:rFonts w:ascii="Times New Roman" w:hAnsi="Times New Roman" w:cs="Times New Roman"/>
                <w:b/>
                <w:bCs/>
                <w:u w:val="single"/>
              </w:rPr>
            </w:rPrChange>
          </w:rPr>
          <w:t>C</w:t>
        </w:r>
      </w:ins>
      <w:ins w:id="492" w:author="SAFEENA AKHTER" w:date="2025-03-26T20:00:00Z" w16du:dateUtc="2025-03-26T15:00:00Z">
        <w:r w:rsidRPr="00813662">
          <w:rPr>
            <w:rFonts w:ascii="Times New Roman" w:hAnsi="Times New Roman" w:cs="Times New Roman"/>
            <w:b/>
            <w:bCs/>
            <w:sz w:val="32"/>
            <w:szCs w:val="32"/>
            <w:u w:val="single"/>
            <w:rPrChange w:id="493" w:author="SAFEENA AKHTER" w:date="2025-03-26T20:02:00Z" w16du:dateUtc="2025-03-26T15:02:00Z">
              <w:rPr>
                <w:rFonts w:ascii="Times New Roman" w:hAnsi="Times New Roman" w:cs="Times New Roman"/>
                <w:b/>
                <w:bCs/>
                <w:u w:val="single"/>
              </w:rPr>
            </w:rPrChange>
          </w:rPr>
          <w:t>ase UC5</w:t>
        </w:r>
      </w:ins>
      <w:ins w:id="494" w:author="SAFEENA AKHTER" w:date="2025-03-26T19:57:00Z" w16du:dateUtc="2025-03-26T14:57:00Z">
        <w:r w:rsidRPr="00813662">
          <w:rPr>
            <w:rFonts w:ascii="Times New Roman" w:hAnsi="Times New Roman" w:cs="Times New Roman"/>
            <w:b/>
            <w:bCs/>
            <w:sz w:val="32"/>
            <w:szCs w:val="32"/>
            <w:u w:val="single"/>
            <w:rPrChange w:id="495" w:author="SAFEENA AKHTER" w:date="2025-03-26T20:02:00Z" w16du:dateUtc="2025-03-26T15:02:00Z">
              <w:rPr>
                <w:rFonts w:ascii="Times New Roman" w:hAnsi="Times New Roman" w:cs="Times New Roman"/>
                <w:b/>
                <w:bCs/>
                <w:u w:val="single"/>
              </w:rPr>
            </w:rPrChange>
          </w:rPr>
          <w:t>: Receive Feedback</w:t>
        </w:r>
      </w:ins>
    </w:p>
    <w:p w14:paraId="4BF590CE" w14:textId="77777777" w:rsidR="00813662" w:rsidRPr="00813662" w:rsidRDefault="00813662" w:rsidP="00813662">
      <w:pPr>
        <w:rPr>
          <w:ins w:id="496" w:author="SAFEENA AKHTER" w:date="2025-03-26T19:57:00Z" w16du:dateUtc="2025-03-26T14:57:00Z"/>
          <w:rFonts w:ascii="Times New Roman" w:hAnsi="Times New Roman" w:cs="Times New Roman"/>
          <w:b/>
          <w:bCs/>
          <w:u w:val="single"/>
        </w:rPr>
      </w:pPr>
      <w:ins w:id="497" w:author="SAFEENA AKHTER" w:date="2025-03-26T19:57:00Z" w16du:dateUtc="2025-03-26T14:57:00Z">
        <w:r w:rsidRPr="00813662">
          <w:rPr>
            <w:rFonts w:ascii="Times New Roman" w:hAnsi="Times New Roman" w:cs="Times New Roman"/>
            <w:b/>
            <w:bCs/>
            <w:u w:val="single"/>
          </w:rPr>
          <w:t>Primary Actor:</w:t>
        </w:r>
      </w:ins>
    </w:p>
    <w:p w14:paraId="26C11557" w14:textId="77777777" w:rsidR="00813662" w:rsidRPr="00813662" w:rsidRDefault="00813662" w:rsidP="00813662">
      <w:pPr>
        <w:numPr>
          <w:ilvl w:val="0"/>
          <w:numId w:val="118"/>
        </w:numPr>
        <w:rPr>
          <w:ins w:id="498" w:author="SAFEENA AKHTER" w:date="2025-03-26T19:57:00Z" w16du:dateUtc="2025-03-26T14:57:00Z"/>
          <w:rFonts w:ascii="Times New Roman" w:hAnsi="Times New Roman" w:cs="Times New Roman"/>
          <w:b/>
          <w:bCs/>
          <w:u w:val="single"/>
        </w:rPr>
      </w:pPr>
      <w:ins w:id="499" w:author="SAFEENA AKHTER" w:date="2025-03-26T19:57:00Z" w16du:dateUtc="2025-03-26T14:57:00Z">
        <w:r w:rsidRPr="00813662">
          <w:rPr>
            <w:rFonts w:ascii="Times New Roman" w:hAnsi="Times New Roman" w:cs="Times New Roman"/>
            <w:b/>
            <w:bCs/>
            <w:u w:val="single"/>
          </w:rPr>
          <w:t>Student</w:t>
        </w:r>
      </w:ins>
    </w:p>
    <w:p w14:paraId="585C70AA" w14:textId="77777777" w:rsidR="00813662" w:rsidRPr="00813662" w:rsidRDefault="00813662" w:rsidP="00813662">
      <w:pPr>
        <w:rPr>
          <w:ins w:id="500" w:author="SAFEENA AKHTER" w:date="2025-03-26T19:57:00Z" w16du:dateUtc="2025-03-26T14:57:00Z"/>
          <w:rFonts w:ascii="Times New Roman" w:hAnsi="Times New Roman" w:cs="Times New Roman"/>
          <w:b/>
          <w:bCs/>
          <w:u w:val="single"/>
        </w:rPr>
      </w:pPr>
      <w:ins w:id="501" w:author="SAFEENA AKHTER" w:date="2025-03-26T19:57:00Z" w16du:dateUtc="2025-03-26T14:57:00Z">
        <w:r w:rsidRPr="00813662">
          <w:rPr>
            <w:rFonts w:ascii="Times New Roman" w:hAnsi="Times New Roman" w:cs="Times New Roman"/>
            <w:b/>
            <w:bCs/>
            <w:u w:val="single"/>
          </w:rPr>
          <w:t>Pre-Conditions:</w:t>
        </w:r>
      </w:ins>
    </w:p>
    <w:p w14:paraId="6D5AFD3A" w14:textId="77777777" w:rsidR="00813662" w:rsidRPr="00813662" w:rsidRDefault="00813662" w:rsidP="00813662">
      <w:pPr>
        <w:numPr>
          <w:ilvl w:val="0"/>
          <w:numId w:val="119"/>
        </w:numPr>
        <w:rPr>
          <w:ins w:id="502" w:author="SAFEENA AKHTER" w:date="2025-03-26T19:57:00Z" w16du:dateUtc="2025-03-26T14:57:00Z"/>
          <w:rFonts w:ascii="Times New Roman" w:hAnsi="Times New Roman" w:cs="Times New Roman"/>
          <w:b/>
          <w:bCs/>
          <w:u w:val="single"/>
        </w:rPr>
      </w:pPr>
      <w:ins w:id="503" w:author="SAFEENA AKHTER" w:date="2025-03-26T19:57:00Z" w16du:dateUtc="2025-03-26T14:57:00Z">
        <w:r w:rsidRPr="00813662">
          <w:rPr>
            <w:rFonts w:ascii="Times New Roman" w:hAnsi="Times New Roman" w:cs="Times New Roman"/>
            <w:b/>
            <w:bCs/>
            <w:u w:val="single"/>
          </w:rPr>
          <w:t>The student is logged into the system.</w:t>
        </w:r>
      </w:ins>
    </w:p>
    <w:p w14:paraId="56B1813F" w14:textId="77777777" w:rsidR="00813662" w:rsidRPr="00813662" w:rsidRDefault="00813662" w:rsidP="00813662">
      <w:pPr>
        <w:numPr>
          <w:ilvl w:val="0"/>
          <w:numId w:val="119"/>
        </w:numPr>
        <w:rPr>
          <w:ins w:id="504" w:author="SAFEENA AKHTER" w:date="2025-03-26T19:57:00Z" w16du:dateUtc="2025-03-26T14:57:00Z"/>
          <w:rFonts w:ascii="Times New Roman" w:hAnsi="Times New Roman" w:cs="Times New Roman"/>
          <w:b/>
          <w:bCs/>
          <w:u w:val="single"/>
        </w:rPr>
      </w:pPr>
      <w:ins w:id="505" w:author="SAFEENA AKHTER" w:date="2025-03-26T19:57:00Z" w16du:dateUtc="2025-03-26T14:57:00Z">
        <w:r w:rsidRPr="00813662">
          <w:rPr>
            <w:rFonts w:ascii="Times New Roman" w:hAnsi="Times New Roman" w:cs="Times New Roman"/>
            <w:b/>
            <w:bCs/>
            <w:u w:val="single"/>
          </w:rPr>
          <w:t>The student has already submitted a work product for review.</w:t>
        </w:r>
      </w:ins>
    </w:p>
    <w:p w14:paraId="72B82C5E" w14:textId="77777777" w:rsidR="00813662" w:rsidRPr="00813662" w:rsidRDefault="00813662" w:rsidP="00813662">
      <w:pPr>
        <w:numPr>
          <w:ilvl w:val="0"/>
          <w:numId w:val="119"/>
        </w:numPr>
        <w:rPr>
          <w:ins w:id="506" w:author="SAFEENA AKHTER" w:date="2025-03-26T19:57:00Z" w16du:dateUtc="2025-03-26T14:57:00Z"/>
          <w:rFonts w:ascii="Times New Roman" w:hAnsi="Times New Roman" w:cs="Times New Roman"/>
          <w:b/>
          <w:bCs/>
          <w:u w:val="single"/>
        </w:rPr>
      </w:pPr>
      <w:ins w:id="507" w:author="SAFEENA AKHTER" w:date="2025-03-26T19:57:00Z" w16du:dateUtc="2025-03-26T14:57:00Z">
        <w:r w:rsidRPr="00813662">
          <w:rPr>
            <w:rFonts w:ascii="Times New Roman" w:hAnsi="Times New Roman" w:cs="Times New Roman"/>
            <w:b/>
            <w:bCs/>
            <w:u w:val="single"/>
          </w:rPr>
          <w:t>The supervisor has provided feedback on the submitted work.</w:t>
        </w:r>
      </w:ins>
    </w:p>
    <w:p w14:paraId="1E8B143A" w14:textId="77777777" w:rsidR="00813662" w:rsidRPr="00813662" w:rsidRDefault="00813662" w:rsidP="00813662">
      <w:pPr>
        <w:rPr>
          <w:ins w:id="508" w:author="SAFEENA AKHTER" w:date="2025-03-26T19:57:00Z" w16du:dateUtc="2025-03-26T14:57:00Z"/>
          <w:rFonts w:ascii="Times New Roman" w:hAnsi="Times New Roman" w:cs="Times New Roman"/>
          <w:b/>
          <w:bCs/>
          <w:u w:val="single"/>
        </w:rPr>
      </w:pPr>
      <w:ins w:id="509" w:author="SAFEENA AKHTER" w:date="2025-03-26T19:57:00Z" w16du:dateUtc="2025-03-26T14:57:00Z">
        <w:r w:rsidRPr="00813662">
          <w:rPr>
            <w:rFonts w:ascii="Times New Roman" w:hAnsi="Times New Roman" w:cs="Times New Roman"/>
            <w:b/>
            <w:bCs/>
            <w:u w:val="single"/>
          </w:rPr>
          <w:t>Post-Conditions:</w:t>
        </w:r>
      </w:ins>
    </w:p>
    <w:p w14:paraId="5893B522" w14:textId="77777777" w:rsidR="00813662" w:rsidRPr="00813662" w:rsidRDefault="00813662" w:rsidP="00813662">
      <w:pPr>
        <w:numPr>
          <w:ilvl w:val="0"/>
          <w:numId w:val="120"/>
        </w:numPr>
        <w:rPr>
          <w:ins w:id="510" w:author="SAFEENA AKHTER" w:date="2025-03-26T19:57:00Z" w16du:dateUtc="2025-03-26T14:57:00Z"/>
          <w:rFonts w:ascii="Times New Roman" w:hAnsi="Times New Roman" w:cs="Times New Roman"/>
          <w:b/>
          <w:bCs/>
          <w:u w:val="single"/>
        </w:rPr>
      </w:pPr>
      <w:ins w:id="511" w:author="SAFEENA AKHTER" w:date="2025-03-26T19:57:00Z" w16du:dateUtc="2025-03-26T14:57:00Z">
        <w:r w:rsidRPr="00813662">
          <w:rPr>
            <w:rFonts w:ascii="Times New Roman" w:hAnsi="Times New Roman" w:cs="Times New Roman"/>
            <w:b/>
            <w:bCs/>
            <w:u w:val="single"/>
          </w:rPr>
          <w:t>The student has reviewed the feedback provided by the supervisor.</w:t>
        </w:r>
      </w:ins>
    </w:p>
    <w:p w14:paraId="3598BECE" w14:textId="77777777" w:rsidR="00813662" w:rsidRPr="00813662" w:rsidRDefault="00813662" w:rsidP="00813662">
      <w:pPr>
        <w:rPr>
          <w:ins w:id="512" w:author="SAFEENA AKHTER" w:date="2025-03-26T19:57:00Z" w16du:dateUtc="2025-03-26T14:57:00Z"/>
          <w:rFonts w:ascii="Times New Roman" w:hAnsi="Times New Roman" w:cs="Times New Roman"/>
          <w:b/>
          <w:bCs/>
          <w:u w:val="single"/>
        </w:rPr>
      </w:pPr>
      <w:ins w:id="513" w:author="SAFEENA AKHTER" w:date="2025-03-26T19:57:00Z" w16du:dateUtc="2025-03-26T14:57:00Z">
        <w:r w:rsidRPr="00813662">
          <w:rPr>
            <w:rFonts w:ascii="Times New Roman" w:hAnsi="Times New Roman" w:cs="Times New Roman"/>
            <w:b/>
            <w:bCs/>
            <w:u w:val="single"/>
          </w:rPr>
          <w:t>Input:</w:t>
        </w:r>
      </w:ins>
    </w:p>
    <w:p w14:paraId="3FDCBC6D" w14:textId="77777777" w:rsidR="00813662" w:rsidRPr="00813662" w:rsidRDefault="00813662" w:rsidP="00813662">
      <w:pPr>
        <w:numPr>
          <w:ilvl w:val="0"/>
          <w:numId w:val="121"/>
        </w:numPr>
        <w:rPr>
          <w:ins w:id="514" w:author="SAFEENA AKHTER" w:date="2025-03-26T19:57:00Z" w16du:dateUtc="2025-03-26T14:57:00Z"/>
          <w:rFonts w:ascii="Times New Roman" w:hAnsi="Times New Roman" w:cs="Times New Roman"/>
          <w:b/>
          <w:bCs/>
          <w:u w:val="single"/>
        </w:rPr>
      </w:pPr>
      <w:ins w:id="515" w:author="SAFEENA AKHTER" w:date="2025-03-26T19:57:00Z" w16du:dateUtc="2025-03-26T14:57:00Z">
        <w:r w:rsidRPr="00813662">
          <w:rPr>
            <w:rFonts w:ascii="Times New Roman" w:hAnsi="Times New Roman" w:cs="Times New Roman"/>
            <w:b/>
            <w:bCs/>
            <w:u w:val="single"/>
          </w:rPr>
          <w:t>None</w:t>
        </w:r>
      </w:ins>
    </w:p>
    <w:p w14:paraId="12358867" w14:textId="77777777" w:rsidR="00813662" w:rsidRPr="00813662" w:rsidRDefault="00813662" w:rsidP="00813662">
      <w:pPr>
        <w:rPr>
          <w:ins w:id="516" w:author="SAFEENA AKHTER" w:date="2025-03-26T19:57:00Z" w16du:dateUtc="2025-03-26T14:57:00Z"/>
          <w:rFonts w:ascii="Times New Roman" w:hAnsi="Times New Roman" w:cs="Times New Roman"/>
          <w:b/>
          <w:bCs/>
          <w:u w:val="single"/>
        </w:rPr>
      </w:pPr>
      <w:ins w:id="517" w:author="SAFEENA AKHTER" w:date="2025-03-26T19:57:00Z" w16du:dateUtc="2025-03-26T14:57:00Z">
        <w:r w:rsidRPr="00813662">
          <w:rPr>
            <w:rFonts w:ascii="Times New Roman" w:hAnsi="Times New Roman" w:cs="Times New Roman"/>
            <w:b/>
            <w:bCs/>
            <w:u w:val="single"/>
          </w:rPr>
          <w:t>Output:</w:t>
        </w:r>
      </w:ins>
    </w:p>
    <w:p w14:paraId="2ABE92FD" w14:textId="77777777" w:rsidR="00813662" w:rsidRPr="00813662" w:rsidRDefault="00813662" w:rsidP="00813662">
      <w:pPr>
        <w:numPr>
          <w:ilvl w:val="0"/>
          <w:numId w:val="122"/>
        </w:numPr>
        <w:rPr>
          <w:ins w:id="518" w:author="SAFEENA AKHTER" w:date="2025-03-26T19:57:00Z" w16du:dateUtc="2025-03-26T14:57:00Z"/>
          <w:rFonts w:ascii="Times New Roman" w:hAnsi="Times New Roman" w:cs="Times New Roman"/>
          <w:b/>
          <w:bCs/>
          <w:u w:val="single"/>
        </w:rPr>
      </w:pPr>
      <w:ins w:id="519" w:author="SAFEENA AKHTER" w:date="2025-03-26T19:57:00Z" w16du:dateUtc="2025-03-26T14:57:00Z">
        <w:r w:rsidRPr="00813662">
          <w:rPr>
            <w:rFonts w:ascii="Times New Roman" w:hAnsi="Times New Roman" w:cs="Times New Roman"/>
            <w:b/>
            <w:bCs/>
            <w:u w:val="single"/>
          </w:rPr>
          <w:t>Displayed feedback text or attached review file.</w:t>
        </w:r>
      </w:ins>
    </w:p>
    <w:p w14:paraId="6C19B6E5" w14:textId="77777777" w:rsidR="00813662" w:rsidRPr="00813662" w:rsidRDefault="00813662" w:rsidP="00813662">
      <w:pPr>
        <w:rPr>
          <w:ins w:id="520" w:author="SAFEENA AKHTER" w:date="2025-03-26T19:57:00Z" w16du:dateUtc="2025-03-26T14:57:00Z"/>
          <w:rFonts w:ascii="Times New Roman" w:hAnsi="Times New Roman" w:cs="Times New Roman"/>
          <w:b/>
          <w:bCs/>
          <w:u w:val="single"/>
        </w:rPr>
      </w:pPr>
      <w:ins w:id="521" w:author="SAFEENA AKHTER" w:date="2025-03-26T19:57:00Z" w16du:dateUtc="2025-03-26T14:57:00Z">
        <w:r w:rsidRPr="00813662">
          <w:rPr>
            <w:rFonts w:ascii="Times New Roman" w:hAnsi="Times New Roman" w:cs="Times New Roman"/>
            <w:b/>
            <w:bCs/>
            <w:u w:val="single"/>
          </w:rPr>
          <w:t>Main Success Scenario:</w:t>
        </w:r>
      </w:ins>
    </w:p>
    <w:p w14:paraId="318A57DE" w14:textId="77777777" w:rsidR="00813662" w:rsidRPr="00813662" w:rsidRDefault="00813662" w:rsidP="00813662">
      <w:pPr>
        <w:numPr>
          <w:ilvl w:val="0"/>
          <w:numId w:val="123"/>
        </w:numPr>
        <w:rPr>
          <w:ins w:id="522" w:author="SAFEENA AKHTER" w:date="2025-03-26T19:57:00Z" w16du:dateUtc="2025-03-26T14:57:00Z"/>
          <w:rFonts w:ascii="Times New Roman" w:hAnsi="Times New Roman" w:cs="Times New Roman"/>
          <w:b/>
          <w:bCs/>
          <w:u w:val="single"/>
        </w:rPr>
      </w:pPr>
      <w:ins w:id="523" w:author="SAFEENA AKHTER" w:date="2025-03-26T19:57:00Z" w16du:dateUtc="2025-03-26T14:57:00Z">
        <w:r w:rsidRPr="00813662">
          <w:rPr>
            <w:rFonts w:ascii="Times New Roman" w:hAnsi="Times New Roman" w:cs="Times New Roman"/>
            <w:b/>
            <w:bCs/>
            <w:u w:val="single"/>
          </w:rPr>
          <w:t>The student navigates to the "Feedback" section.</w:t>
        </w:r>
      </w:ins>
    </w:p>
    <w:p w14:paraId="2359B00C" w14:textId="77777777" w:rsidR="00813662" w:rsidRPr="00813662" w:rsidRDefault="00813662" w:rsidP="00813662">
      <w:pPr>
        <w:numPr>
          <w:ilvl w:val="0"/>
          <w:numId w:val="123"/>
        </w:numPr>
        <w:rPr>
          <w:ins w:id="524" w:author="SAFEENA AKHTER" w:date="2025-03-26T19:57:00Z" w16du:dateUtc="2025-03-26T14:57:00Z"/>
          <w:rFonts w:ascii="Times New Roman" w:hAnsi="Times New Roman" w:cs="Times New Roman"/>
          <w:b/>
          <w:bCs/>
          <w:u w:val="single"/>
        </w:rPr>
      </w:pPr>
      <w:ins w:id="525" w:author="SAFEENA AKHTER" w:date="2025-03-26T19:57:00Z" w16du:dateUtc="2025-03-26T14:57:00Z">
        <w:r w:rsidRPr="00813662">
          <w:rPr>
            <w:rFonts w:ascii="Times New Roman" w:hAnsi="Times New Roman" w:cs="Times New Roman"/>
            <w:b/>
            <w:bCs/>
            <w:u w:val="single"/>
          </w:rPr>
          <w:t>The system retrieves the feedback stored for the student.</w:t>
        </w:r>
      </w:ins>
    </w:p>
    <w:p w14:paraId="42C39261" w14:textId="77777777" w:rsidR="00813662" w:rsidRPr="00813662" w:rsidRDefault="00813662" w:rsidP="00813662">
      <w:pPr>
        <w:numPr>
          <w:ilvl w:val="0"/>
          <w:numId w:val="123"/>
        </w:numPr>
        <w:rPr>
          <w:ins w:id="526" w:author="SAFEENA AKHTER" w:date="2025-03-26T19:57:00Z" w16du:dateUtc="2025-03-26T14:57:00Z"/>
          <w:rFonts w:ascii="Times New Roman" w:hAnsi="Times New Roman" w:cs="Times New Roman"/>
          <w:b/>
          <w:bCs/>
          <w:u w:val="single"/>
        </w:rPr>
      </w:pPr>
      <w:ins w:id="527" w:author="SAFEENA AKHTER" w:date="2025-03-26T19:57:00Z" w16du:dateUtc="2025-03-26T14:57:00Z">
        <w:r w:rsidRPr="00813662">
          <w:rPr>
            <w:rFonts w:ascii="Times New Roman" w:hAnsi="Times New Roman" w:cs="Times New Roman"/>
            <w:b/>
            <w:bCs/>
            <w:u w:val="single"/>
          </w:rPr>
          <w:t>The system displays the feedback provided by the supervisor.</w:t>
        </w:r>
      </w:ins>
    </w:p>
    <w:p w14:paraId="63D35ACB" w14:textId="77777777" w:rsidR="00813662" w:rsidRPr="00813662" w:rsidRDefault="00813662" w:rsidP="00813662">
      <w:pPr>
        <w:numPr>
          <w:ilvl w:val="0"/>
          <w:numId w:val="123"/>
        </w:numPr>
        <w:rPr>
          <w:ins w:id="528" w:author="SAFEENA AKHTER" w:date="2025-03-26T19:57:00Z" w16du:dateUtc="2025-03-26T14:57:00Z"/>
          <w:rFonts w:ascii="Times New Roman" w:hAnsi="Times New Roman" w:cs="Times New Roman"/>
          <w:b/>
          <w:bCs/>
          <w:u w:val="single"/>
        </w:rPr>
      </w:pPr>
      <w:ins w:id="529" w:author="SAFEENA AKHTER" w:date="2025-03-26T19:57:00Z" w16du:dateUtc="2025-03-26T14:57:00Z">
        <w:r w:rsidRPr="00813662">
          <w:rPr>
            <w:rFonts w:ascii="Times New Roman" w:hAnsi="Times New Roman" w:cs="Times New Roman"/>
            <w:b/>
            <w:bCs/>
            <w:u w:val="single"/>
          </w:rPr>
          <w:t>The student reviews the feedback and can use it for project improvements.</w:t>
        </w:r>
      </w:ins>
    </w:p>
    <w:p w14:paraId="3E4F097E" w14:textId="77777777" w:rsidR="00813662" w:rsidRPr="00813662" w:rsidRDefault="00813662" w:rsidP="00813662">
      <w:pPr>
        <w:rPr>
          <w:ins w:id="530" w:author="SAFEENA AKHTER" w:date="2025-03-26T19:57:00Z" w16du:dateUtc="2025-03-26T14:57:00Z"/>
          <w:rFonts w:ascii="Times New Roman" w:hAnsi="Times New Roman" w:cs="Times New Roman"/>
          <w:b/>
          <w:bCs/>
          <w:u w:val="single"/>
        </w:rPr>
      </w:pPr>
      <w:ins w:id="531" w:author="SAFEENA AKHTER" w:date="2025-03-26T19:57:00Z" w16du:dateUtc="2025-03-26T14:57:00Z">
        <w:r w:rsidRPr="00813662">
          <w:rPr>
            <w:rFonts w:ascii="Times New Roman" w:hAnsi="Times New Roman" w:cs="Times New Roman"/>
            <w:b/>
            <w:bCs/>
            <w:u w:val="single"/>
          </w:rPr>
          <w:t>Alternative Scenario:</w:t>
        </w:r>
      </w:ins>
    </w:p>
    <w:p w14:paraId="792C0841" w14:textId="77777777" w:rsidR="00813662" w:rsidRPr="00813662" w:rsidRDefault="00813662" w:rsidP="00813662">
      <w:pPr>
        <w:numPr>
          <w:ilvl w:val="0"/>
          <w:numId w:val="124"/>
        </w:numPr>
        <w:rPr>
          <w:ins w:id="532" w:author="SAFEENA AKHTER" w:date="2025-03-26T19:57:00Z" w16du:dateUtc="2025-03-26T14:57:00Z"/>
          <w:rFonts w:ascii="Times New Roman" w:hAnsi="Times New Roman" w:cs="Times New Roman"/>
          <w:b/>
          <w:bCs/>
          <w:u w:val="single"/>
        </w:rPr>
      </w:pPr>
      <w:ins w:id="533" w:author="SAFEENA AKHTER" w:date="2025-03-26T19:57:00Z" w16du:dateUtc="2025-03-26T14:57:00Z">
        <w:r w:rsidRPr="00813662">
          <w:rPr>
            <w:rFonts w:ascii="Times New Roman" w:hAnsi="Times New Roman" w:cs="Times New Roman"/>
            <w:b/>
            <w:bCs/>
            <w:u w:val="single"/>
          </w:rPr>
          <w:t>No Feedback Available: If the supervisor has not provided feedback, then the system displays: “Please check back later.”</w:t>
        </w:r>
      </w:ins>
    </w:p>
    <w:p w14:paraId="7A7BF461" w14:textId="0E22696B" w:rsidR="001F1E38" w:rsidRPr="003838FE" w:rsidRDefault="00813662">
      <w:pPr>
        <w:numPr>
          <w:ilvl w:val="0"/>
          <w:numId w:val="124"/>
        </w:numPr>
        <w:rPr>
          <w:ins w:id="534" w:author="SAFEENA AKHTER" w:date="2025-03-26T19:43:00Z" w16du:dateUtc="2025-03-26T14:43:00Z"/>
          <w:rFonts w:ascii="Times New Roman" w:hAnsi="Times New Roman" w:cs="Times New Roman"/>
          <w:b/>
          <w:bCs/>
          <w:u w:val="single"/>
          <w:rPrChange w:id="535" w:author="SAFEENA AKHTER" w:date="2025-03-26T21:31:00Z" w16du:dateUtc="2025-03-26T16:31:00Z">
            <w:rPr>
              <w:ins w:id="536" w:author="SAFEENA AKHTER" w:date="2025-03-26T19:43:00Z" w16du:dateUtc="2025-03-26T14:43:00Z"/>
              <w:rFonts w:ascii="Times New Roman" w:hAnsi="Times New Roman" w:cs="Times New Roman"/>
              <w:sz w:val="28"/>
              <w:szCs w:val="28"/>
              <w:u w:val="single"/>
            </w:rPr>
          </w:rPrChange>
        </w:rPr>
        <w:pPrChange w:id="537" w:author="SAFEENA AKHTER" w:date="2025-03-26T21:31:00Z" w16du:dateUtc="2025-03-26T16:31:00Z">
          <w:pPr/>
        </w:pPrChange>
      </w:pPr>
      <w:ins w:id="538" w:author="SAFEENA AKHTER" w:date="2025-03-26T19:57:00Z" w16du:dateUtc="2025-03-26T14:57:00Z">
        <w:r w:rsidRPr="00813662">
          <w:rPr>
            <w:rFonts w:ascii="Times New Roman" w:hAnsi="Times New Roman" w:cs="Times New Roman"/>
            <w:b/>
            <w:bCs/>
            <w:u w:val="single"/>
          </w:rPr>
          <w:t>System Failure While Loading Feedback: If the feedback fails to load, the student receives an error message: “An error occurred. Please try again later.”</w:t>
        </w:r>
      </w:ins>
    </w:p>
    <w:p w14:paraId="005B33D0" w14:textId="1D75C75F" w:rsidR="001F1E38" w:rsidRDefault="001F1E38" w:rsidP="001F1E38">
      <w:pPr>
        <w:rPr>
          <w:ins w:id="539" w:author="SAFEENA AKHTER" w:date="2025-03-26T19:43:00Z" w16du:dateUtc="2025-03-26T14:43:00Z"/>
          <w:rFonts w:ascii="Times New Roman" w:hAnsi="Times New Roman" w:cs="Times New Roman"/>
          <w:b/>
          <w:bCs/>
          <w:sz w:val="28"/>
          <w:szCs w:val="28"/>
          <w:u w:val="single"/>
        </w:rPr>
      </w:pPr>
      <w:ins w:id="540" w:author="SAFEENA AKHTER" w:date="2025-03-26T19:43:00Z" w16du:dateUtc="2025-03-26T14:43:00Z">
        <w:r>
          <w:rPr>
            <w:rFonts w:ascii="Times New Roman" w:hAnsi="Times New Roman" w:cs="Times New Roman"/>
            <w:b/>
            <w:bCs/>
            <w:sz w:val="28"/>
            <w:szCs w:val="28"/>
            <w:u w:val="single"/>
          </w:rPr>
          <w:t>Use Case UC</w:t>
        </w:r>
      </w:ins>
      <w:ins w:id="541" w:author="SAFEENA AKHTER" w:date="2025-03-26T20:00:00Z" w16du:dateUtc="2025-03-26T15:00:00Z">
        <w:r w:rsidR="00813662">
          <w:rPr>
            <w:rFonts w:ascii="Times New Roman" w:hAnsi="Times New Roman" w:cs="Times New Roman"/>
            <w:b/>
            <w:bCs/>
            <w:sz w:val="28"/>
            <w:szCs w:val="28"/>
            <w:u w:val="single"/>
          </w:rPr>
          <w:t>6</w:t>
        </w:r>
      </w:ins>
      <w:ins w:id="542" w:author="SAFEENA AKHTER" w:date="2025-03-26T19:43:00Z" w16du:dateUtc="2025-03-26T14:43:00Z">
        <w:r>
          <w:rPr>
            <w:rFonts w:ascii="Times New Roman" w:hAnsi="Times New Roman" w:cs="Times New Roman"/>
            <w:b/>
            <w:bCs/>
            <w:sz w:val="28"/>
            <w:szCs w:val="28"/>
            <w:u w:val="single"/>
          </w:rPr>
          <w:t>: Manage Users</w:t>
        </w:r>
      </w:ins>
    </w:p>
    <w:p w14:paraId="45DF6EBB" w14:textId="77777777" w:rsidR="001F1E38" w:rsidRDefault="001F1E38" w:rsidP="001F1E38">
      <w:pPr>
        <w:rPr>
          <w:ins w:id="543" w:author="SAFEENA AKHTER" w:date="2025-03-26T19:43:00Z" w16du:dateUtc="2025-03-26T14:43:00Z"/>
          <w:rFonts w:ascii="Times New Roman" w:hAnsi="Times New Roman" w:cs="Times New Roman"/>
          <w:b/>
          <w:bCs/>
          <w:u w:val="single"/>
        </w:rPr>
      </w:pPr>
      <w:ins w:id="544" w:author="SAFEENA AKHTER" w:date="2025-03-26T19:43:00Z" w16du:dateUtc="2025-03-26T14:43:00Z">
        <w:r>
          <w:rPr>
            <w:rFonts w:ascii="Times New Roman" w:hAnsi="Times New Roman" w:cs="Times New Roman"/>
            <w:b/>
            <w:bCs/>
            <w:u w:val="single"/>
          </w:rPr>
          <w:t>Primary Actor:</w:t>
        </w:r>
      </w:ins>
    </w:p>
    <w:p w14:paraId="27A7D04E" w14:textId="77777777" w:rsidR="001F1E38" w:rsidRDefault="001F1E38" w:rsidP="001F1E38">
      <w:pPr>
        <w:numPr>
          <w:ilvl w:val="0"/>
          <w:numId w:val="58"/>
        </w:numPr>
        <w:spacing w:line="259" w:lineRule="auto"/>
        <w:rPr>
          <w:ins w:id="545" w:author="SAFEENA AKHTER" w:date="2025-03-26T19:43:00Z" w16du:dateUtc="2025-03-26T14:43:00Z"/>
          <w:rFonts w:ascii="Times New Roman" w:hAnsi="Times New Roman" w:cs="Times New Roman"/>
        </w:rPr>
      </w:pPr>
      <w:ins w:id="546" w:author="SAFEENA AKHTER" w:date="2025-03-26T19:43:00Z" w16du:dateUtc="2025-03-26T14:43:00Z">
        <w:r>
          <w:rPr>
            <w:rFonts w:ascii="Times New Roman" w:hAnsi="Times New Roman" w:cs="Times New Roman"/>
          </w:rPr>
          <w:t>Administrator</w:t>
        </w:r>
      </w:ins>
    </w:p>
    <w:p w14:paraId="6BEF166D" w14:textId="77777777" w:rsidR="001F1E38" w:rsidRDefault="001F1E38" w:rsidP="001F1E38">
      <w:pPr>
        <w:rPr>
          <w:ins w:id="547" w:author="SAFEENA AKHTER" w:date="2025-03-26T19:43:00Z" w16du:dateUtc="2025-03-26T14:43:00Z"/>
          <w:rFonts w:ascii="Times New Roman" w:hAnsi="Times New Roman" w:cs="Times New Roman"/>
          <w:b/>
          <w:bCs/>
          <w:u w:val="single"/>
        </w:rPr>
      </w:pPr>
      <w:ins w:id="548" w:author="SAFEENA AKHTER" w:date="2025-03-26T19:43:00Z" w16du:dateUtc="2025-03-26T14:43:00Z">
        <w:r>
          <w:rPr>
            <w:rFonts w:ascii="Times New Roman" w:hAnsi="Times New Roman" w:cs="Times New Roman"/>
            <w:b/>
            <w:bCs/>
            <w:u w:val="single"/>
          </w:rPr>
          <w:t>Stakeholders and Interests:</w:t>
        </w:r>
      </w:ins>
    </w:p>
    <w:p w14:paraId="4E3C487C" w14:textId="77777777" w:rsidR="001F1E38" w:rsidRDefault="001F1E38" w:rsidP="001F1E38">
      <w:pPr>
        <w:numPr>
          <w:ilvl w:val="0"/>
          <w:numId w:val="59"/>
        </w:numPr>
        <w:spacing w:line="259" w:lineRule="auto"/>
        <w:rPr>
          <w:ins w:id="549" w:author="SAFEENA AKHTER" w:date="2025-03-26T19:43:00Z" w16du:dateUtc="2025-03-26T14:43:00Z"/>
          <w:rFonts w:ascii="Times New Roman" w:hAnsi="Times New Roman" w:cs="Times New Roman"/>
        </w:rPr>
      </w:pPr>
      <w:ins w:id="550" w:author="SAFEENA AKHTER" w:date="2025-03-26T19:43:00Z" w16du:dateUtc="2025-03-26T14:43:00Z">
        <w:r>
          <w:rPr>
            <w:rFonts w:ascii="Times New Roman" w:hAnsi="Times New Roman" w:cs="Times New Roman"/>
            <w:b/>
            <w:bCs/>
          </w:rPr>
          <w:t>Administrator:</w:t>
        </w:r>
        <w:r>
          <w:rPr>
            <w:rFonts w:ascii="Times New Roman" w:hAnsi="Times New Roman" w:cs="Times New Roman"/>
          </w:rPr>
          <w:t xml:space="preserve"> Needs to manage actors efficiently.</w:t>
        </w:r>
      </w:ins>
    </w:p>
    <w:p w14:paraId="79B5A4AB" w14:textId="77777777" w:rsidR="001F1E38" w:rsidRDefault="001F1E38" w:rsidP="001F1E38">
      <w:pPr>
        <w:rPr>
          <w:ins w:id="551" w:author="SAFEENA AKHTER" w:date="2025-03-26T19:43:00Z" w16du:dateUtc="2025-03-26T14:43:00Z"/>
          <w:rFonts w:ascii="Times New Roman" w:hAnsi="Times New Roman" w:cs="Times New Roman"/>
          <w:b/>
          <w:bCs/>
          <w:u w:val="single"/>
        </w:rPr>
      </w:pPr>
      <w:ins w:id="552" w:author="SAFEENA AKHTER" w:date="2025-03-26T19:43:00Z" w16du:dateUtc="2025-03-26T14:43:00Z">
        <w:r>
          <w:rPr>
            <w:rFonts w:ascii="Times New Roman" w:hAnsi="Times New Roman" w:cs="Times New Roman"/>
            <w:b/>
            <w:bCs/>
            <w:u w:val="single"/>
          </w:rPr>
          <w:t>Pre-Conditions:</w:t>
        </w:r>
      </w:ins>
    </w:p>
    <w:p w14:paraId="487B3C57" w14:textId="77777777" w:rsidR="001F1E38" w:rsidRDefault="001F1E38" w:rsidP="001F1E38">
      <w:pPr>
        <w:numPr>
          <w:ilvl w:val="0"/>
          <w:numId w:val="60"/>
        </w:numPr>
        <w:spacing w:line="259" w:lineRule="auto"/>
        <w:rPr>
          <w:ins w:id="553" w:author="SAFEENA AKHTER" w:date="2025-03-26T19:43:00Z" w16du:dateUtc="2025-03-26T14:43:00Z"/>
          <w:rFonts w:ascii="Times New Roman" w:hAnsi="Times New Roman" w:cs="Times New Roman"/>
        </w:rPr>
      </w:pPr>
      <w:ins w:id="554" w:author="SAFEENA AKHTER" w:date="2025-03-26T19:43:00Z" w16du:dateUtc="2025-03-26T14:43:00Z">
        <w:r>
          <w:rPr>
            <w:rFonts w:ascii="Times New Roman" w:hAnsi="Times New Roman" w:cs="Times New Roman"/>
          </w:rPr>
          <w:t>The administrator must be logged in.</w:t>
        </w:r>
      </w:ins>
    </w:p>
    <w:p w14:paraId="3AC6B823" w14:textId="77777777" w:rsidR="001F1E38" w:rsidRDefault="001F1E38" w:rsidP="001F1E38">
      <w:pPr>
        <w:numPr>
          <w:ilvl w:val="0"/>
          <w:numId w:val="60"/>
        </w:numPr>
        <w:spacing w:line="259" w:lineRule="auto"/>
        <w:rPr>
          <w:ins w:id="555" w:author="SAFEENA AKHTER" w:date="2025-03-26T19:43:00Z" w16du:dateUtc="2025-03-26T14:43:00Z"/>
          <w:rFonts w:ascii="Times New Roman" w:hAnsi="Times New Roman" w:cs="Times New Roman"/>
        </w:rPr>
      </w:pPr>
      <w:ins w:id="556" w:author="SAFEENA AKHTER" w:date="2025-03-26T19:43:00Z" w16du:dateUtc="2025-03-26T14:43:00Z">
        <w:r>
          <w:rPr>
            <w:rFonts w:ascii="Times New Roman" w:hAnsi="Times New Roman" w:cs="Times New Roman"/>
          </w:rPr>
          <w:t>They must have access (added)</w:t>
        </w:r>
      </w:ins>
    </w:p>
    <w:p w14:paraId="7492EB15" w14:textId="77777777" w:rsidR="001F1E38" w:rsidRDefault="001F1E38" w:rsidP="001F1E38">
      <w:pPr>
        <w:rPr>
          <w:ins w:id="557" w:author="SAFEENA AKHTER" w:date="2025-03-26T19:43:00Z" w16du:dateUtc="2025-03-26T14:43:00Z"/>
          <w:rFonts w:ascii="Times New Roman" w:hAnsi="Times New Roman" w:cs="Times New Roman"/>
          <w:b/>
          <w:bCs/>
          <w:u w:val="single"/>
        </w:rPr>
      </w:pPr>
      <w:ins w:id="558" w:author="SAFEENA AKHTER" w:date="2025-03-26T19:43:00Z" w16du:dateUtc="2025-03-26T14:43:00Z">
        <w:r>
          <w:rPr>
            <w:rFonts w:ascii="Times New Roman" w:hAnsi="Times New Roman" w:cs="Times New Roman"/>
            <w:b/>
            <w:bCs/>
            <w:u w:val="single"/>
          </w:rPr>
          <w:t>Post-Conditions:</w:t>
        </w:r>
      </w:ins>
    </w:p>
    <w:p w14:paraId="435172B3" w14:textId="77777777" w:rsidR="001F1E38" w:rsidRDefault="001F1E38" w:rsidP="001F1E38">
      <w:pPr>
        <w:numPr>
          <w:ilvl w:val="0"/>
          <w:numId w:val="61"/>
        </w:numPr>
        <w:spacing w:line="259" w:lineRule="auto"/>
        <w:rPr>
          <w:ins w:id="559" w:author="SAFEENA AKHTER" w:date="2025-03-26T19:43:00Z" w16du:dateUtc="2025-03-26T14:43:00Z"/>
          <w:rFonts w:ascii="Times New Roman" w:hAnsi="Times New Roman" w:cs="Times New Roman"/>
        </w:rPr>
      </w:pPr>
      <w:proofErr w:type="gramStart"/>
      <w:ins w:id="560" w:author="SAFEENA AKHTER" w:date="2025-03-26T19:43:00Z" w16du:dateUtc="2025-03-26T14:43:00Z">
        <w:r>
          <w:rPr>
            <w:rFonts w:ascii="Times New Roman" w:hAnsi="Times New Roman" w:cs="Times New Roman"/>
          </w:rPr>
          <w:t>Actors</w:t>
        </w:r>
        <w:proofErr w:type="gramEnd"/>
        <w:r>
          <w:rPr>
            <w:rFonts w:ascii="Times New Roman" w:hAnsi="Times New Roman" w:cs="Times New Roman"/>
          </w:rPr>
          <w:t xml:space="preserve"> records are updated successfully.</w:t>
        </w:r>
      </w:ins>
    </w:p>
    <w:p w14:paraId="26AA106D" w14:textId="77777777" w:rsidR="001F1E38" w:rsidRDefault="001F1E38" w:rsidP="001F1E38">
      <w:pPr>
        <w:rPr>
          <w:ins w:id="561" w:author="SAFEENA AKHTER" w:date="2025-03-26T19:43:00Z" w16du:dateUtc="2025-03-26T14:43:00Z"/>
          <w:rFonts w:ascii="Times New Roman" w:hAnsi="Times New Roman" w:cs="Times New Roman"/>
          <w:b/>
          <w:bCs/>
          <w:u w:val="single"/>
        </w:rPr>
      </w:pPr>
      <w:ins w:id="562" w:author="SAFEENA AKHTER" w:date="2025-03-26T19:43:00Z" w16du:dateUtc="2025-03-26T14:43:00Z">
        <w:r>
          <w:rPr>
            <w:rFonts w:ascii="Times New Roman" w:hAnsi="Times New Roman" w:cs="Times New Roman"/>
            <w:b/>
            <w:bCs/>
            <w:u w:val="single"/>
          </w:rPr>
          <w:t>Input:</w:t>
        </w:r>
      </w:ins>
    </w:p>
    <w:p w14:paraId="6544DF71" w14:textId="77777777" w:rsidR="001F1E38" w:rsidRDefault="001F1E38" w:rsidP="001F1E38">
      <w:pPr>
        <w:numPr>
          <w:ilvl w:val="0"/>
          <w:numId w:val="62"/>
        </w:numPr>
        <w:spacing w:line="259" w:lineRule="auto"/>
        <w:rPr>
          <w:ins w:id="563" w:author="SAFEENA AKHTER" w:date="2025-03-26T19:43:00Z" w16du:dateUtc="2025-03-26T14:43:00Z"/>
          <w:rFonts w:ascii="Times New Roman" w:hAnsi="Times New Roman" w:cs="Times New Roman"/>
        </w:rPr>
      </w:pPr>
      <w:proofErr w:type="gramStart"/>
      <w:ins w:id="564" w:author="SAFEENA AKHTER" w:date="2025-03-26T19:43:00Z" w16du:dateUtc="2025-03-26T14:43:00Z">
        <w:r>
          <w:rPr>
            <w:rFonts w:ascii="Times New Roman" w:hAnsi="Times New Roman" w:cs="Times New Roman"/>
          </w:rPr>
          <w:t>Actors</w:t>
        </w:r>
        <w:proofErr w:type="gramEnd"/>
        <w:r>
          <w:rPr>
            <w:rFonts w:ascii="Times New Roman" w:hAnsi="Times New Roman" w:cs="Times New Roman"/>
          </w:rPr>
          <w:t xml:space="preserve"> details (Add, Remove, Edit)</w:t>
        </w:r>
      </w:ins>
    </w:p>
    <w:p w14:paraId="1E3CD495" w14:textId="77777777" w:rsidR="001F1E38" w:rsidRDefault="001F1E38" w:rsidP="001F1E38">
      <w:pPr>
        <w:rPr>
          <w:ins w:id="565" w:author="SAFEENA AKHTER" w:date="2025-03-26T19:43:00Z" w16du:dateUtc="2025-03-26T14:43:00Z"/>
          <w:rFonts w:ascii="Times New Roman" w:hAnsi="Times New Roman" w:cs="Times New Roman"/>
          <w:b/>
          <w:bCs/>
          <w:u w:val="single"/>
        </w:rPr>
      </w:pPr>
      <w:ins w:id="566" w:author="SAFEENA AKHTER" w:date="2025-03-26T19:43:00Z" w16du:dateUtc="2025-03-26T14:43:00Z">
        <w:r>
          <w:rPr>
            <w:rFonts w:ascii="Times New Roman" w:hAnsi="Times New Roman" w:cs="Times New Roman"/>
            <w:b/>
            <w:bCs/>
            <w:u w:val="single"/>
          </w:rPr>
          <w:t>Output:</w:t>
        </w:r>
      </w:ins>
    </w:p>
    <w:p w14:paraId="1EB42C80" w14:textId="77777777" w:rsidR="001F1E38" w:rsidRDefault="001F1E38" w:rsidP="001F1E38">
      <w:pPr>
        <w:numPr>
          <w:ilvl w:val="0"/>
          <w:numId w:val="63"/>
        </w:numPr>
        <w:spacing w:line="259" w:lineRule="auto"/>
        <w:rPr>
          <w:ins w:id="567" w:author="SAFEENA AKHTER" w:date="2025-03-26T19:43:00Z" w16du:dateUtc="2025-03-26T14:43:00Z"/>
          <w:rFonts w:ascii="Times New Roman" w:hAnsi="Times New Roman" w:cs="Times New Roman"/>
        </w:rPr>
      </w:pPr>
      <w:ins w:id="568" w:author="SAFEENA AKHTER" w:date="2025-03-26T19:43:00Z" w16du:dateUtc="2025-03-26T14:43:00Z">
        <w:r>
          <w:rPr>
            <w:rFonts w:ascii="Times New Roman" w:hAnsi="Times New Roman" w:cs="Times New Roman"/>
          </w:rPr>
          <w:t>Updated actors list.</w:t>
        </w:r>
      </w:ins>
    </w:p>
    <w:p w14:paraId="011BF236" w14:textId="77777777" w:rsidR="001F1E38" w:rsidRDefault="001F1E38" w:rsidP="001F1E38">
      <w:pPr>
        <w:rPr>
          <w:ins w:id="569" w:author="SAFEENA AKHTER" w:date="2025-03-26T19:43:00Z" w16du:dateUtc="2025-03-26T14:43:00Z"/>
          <w:rFonts w:ascii="Times New Roman" w:hAnsi="Times New Roman" w:cs="Times New Roman"/>
          <w:b/>
          <w:bCs/>
          <w:u w:val="single"/>
        </w:rPr>
      </w:pPr>
      <w:ins w:id="570" w:author="SAFEENA AKHTER" w:date="2025-03-26T19:43:00Z" w16du:dateUtc="2025-03-26T14:43:00Z">
        <w:r>
          <w:rPr>
            <w:rFonts w:ascii="Times New Roman" w:hAnsi="Times New Roman" w:cs="Times New Roman"/>
            <w:b/>
            <w:bCs/>
            <w:u w:val="single"/>
          </w:rPr>
          <w:t>Main Success Scenarios:</w:t>
        </w:r>
      </w:ins>
    </w:p>
    <w:p w14:paraId="2827AE93" w14:textId="77777777" w:rsidR="001F1E38" w:rsidRDefault="001F1E38" w:rsidP="001F1E38">
      <w:pPr>
        <w:numPr>
          <w:ilvl w:val="0"/>
          <w:numId w:val="64"/>
        </w:numPr>
        <w:spacing w:line="259" w:lineRule="auto"/>
        <w:rPr>
          <w:ins w:id="571" w:author="SAFEENA AKHTER" w:date="2025-03-26T19:43:00Z" w16du:dateUtc="2025-03-26T14:43:00Z"/>
          <w:rFonts w:ascii="Times New Roman" w:hAnsi="Times New Roman" w:cs="Times New Roman"/>
        </w:rPr>
      </w:pPr>
      <w:ins w:id="572" w:author="SAFEENA AKHTER" w:date="2025-03-26T19:43:00Z" w16du:dateUtc="2025-03-26T14:43:00Z">
        <w:r>
          <w:rPr>
            <w:rFonts w:ascii="Times New Roman" w:hAnsi="Times New Roman" w:cs="Times New Roman"/>
          </w:rPr>
          <w:t>The administrator navigates to "Manage Users."</w:t>
        </w:r>
      </w:ins>
    </w:p>
    <w:p w14:paraId="156116A5" w14:textId="77777777" w:rsidR="001F1E38" w:rsidRDefault="001F1E38" w:rsidP="001F1E38">
      <w:pPr>
        <w:numPr>
          <w:ilvl w:val="0"/>
          <w:numId w:val="64"/>
        </w:numPr>
        <w:spacing w:line="259" w:lineRule="auto"/>
        <w:rPr>
          <w:ins w:id="573" w:author="SAFEENA AKHTER" w:date="2025-03-26T19:43:00Z" w16du:dateUtc="2025-03-26T14:43:00Z"/>
          <w:rFonts w:ascii="Times New Roman" w:hAnsi="Times New Roman" w:cs="Times New Roman"/>
        </w:rPr>
      </w:pPr>
      <w:ins w:id="574" w:author="SAFEENA AKHTER" w:date="2025-03-26T19:43:00Z" w16du:dateUtc="2025-03-26T14:43:00Z">
        <w:r>
          <w:rPr>
            <w:rFonts w:ascii="Times New Roman" w:hAnsi="Times New Roman" w:cs="Times New Roman"/>
          </w:rPr>
          <w:t>The administrator adds actor’s accounts.</w:t>
        </w:r>
      </w:ins>
    </w:p>
    <w:p w14:paraId="48AE83BB" w14:textId="77777777" w:rsidR="001F1E38" w:rsidRDefault="001F1E38" w:rsidP="001F1E38">
      <w:pPr>
        <w:numPr>
          <w:ilvl w:val="0"/>
          <w:numId w:val="64"/>
        </w:numPr>
        <w:spacing w:line="259" w:lineRule="auto"/>
        <w:rPr>
          <w:ins w:id="575" w:author="SAFEENA AKHTER" w:date="2025-03-26T19:43:00Z" w16du:dateUtc="2025-03-26T14:43:00Z"/>
          <w:rFonts w:ascii="Times New Roman" w:hAnsi="Times New Roman" w:cs="Times New Roman"/>
        </w:rPr>
      </w:pPr>
      <w:ins w:id="576" w:author="SAFEENA AKHTER" w:date="2025-03-26T19:43:00Z" w16du:dateUtc="2025-03-26T14:43:00Z">
        <w:r>
          <w:rPr>
            <w:rFonts w:ascii="Times New Roman" w:hAnsi="Times New Roman" w:cs="Times New Roman"/>
          </w:rPr>
          <w:t xml:space="preserve">The administrator removes </w:t>
        </w:r>
        <w:proofErr w:type="gramStart"/>
        <w:r>
          <w:rPr>
            <w:rFonts w:ascii="Times New Roman" w:hAnsi="Times New Roman" w:cs="Times New Roman"/>
          </w:rPr>
          <w:t>actor’s</w:t>
        </w:r>
        <w:proofErr w:type="gramEnd"/>
        <w:r>
          <w:rPr>
            <w:rFonts w:ascii="Times New Roman" w:hAnsi="Times New Roman" w:cs="Times New Roman"/>
          </w:rPr>
          <w:t xml:space="preserve"> accounts.</w:t>
        </w:r>
      </w:ins>
    </w:p>
    <w:p w14:paraId="6A007F93" w14:textId="77777777" w:rsidR="001F1E38" w:rsidRDefault="001F1E38" w:rsidP="001F1E38">
      <w:pPr>
        <w:numPr>
          <w:ilvl w:val="0"/>
          <w:numId w:val="64"/>
        </w:numPr>
        <w:spacing w:line="259" w:lineRule="auto"/>
        <w:rPr>
          <w:ins w:id="577" w:author="SAFEENA AKHTER" w:date="2025-03-26T19:43:00Z" w16du:dateUtc="2025-03-26T14:43:00Z"/>
          <w:rFonts w:ascii="Times New Roman" w:hAnsi="Times New Roman" w:cs="Times New Roman"/>
        </w:rPr>
      </w:pPr>
      <w:ins w:id="578" w:author="SAFEENA AKHTER" w:date="2025-03-26T19:43:00Z" w16du:dateUtc="2025-03-26T14:43:00Z">
        <w:r>
          <w:rPr>
            <w:rFonts w:ascii="Times New Roman" w:hAnsi="Times New Roman" w:cs="Times New Roman"/>
          </w:rPr>
          <w:t>The administrator edits actor’s accounts.</w:t>
        </w:r>
      </w:ins>
    </w:p>
    <w:p w14:paraId="302B1C72" w14:textId="77777777" w:rsidR="001F1E38" w:rsidRDefault="001F1E38" w:rsidP="001F1E38">
      <w:pPr>
        <w:numPr>
          <w:ilvl w:val="0"/>
          <w:numId w:val="64"/>
        </w:numPr>
        <w:spacing w:line="259" w:lineRule="auto"/>
        <w:rPr>
          <w:ins w:id="579" w:author="SAFEENA AKHTER" w:date="2025-03-26T19:43:00Z" w16du:dateUtc="2025-03-26T14:43:00Z"/>
          <w:rFonts w:ascii="Times New Roman" w:hAnsi="Times New Roman" w:cs="Times New Roman"/>
        </w:rPr>
      </w:pPr>
      <w:ins w:id="580" w:author="SAFEENA AKHTER" w:date="2025-03-26T19:43:00Z" w16du:dateUtc="2025-03-26T14:43:00Z">
        <w:r>
          <w:rPr>
            <w:rFonts w:ascii="Times New Roman" w:hAnsi="Times New Roman" w:cs="Times New Roman"/>
          </w:rPr>
          <w:t>The system updates the actor’s database.</w:t>
        </w:r>
      </w:ins>
    </w:p>
    <w:p w14:paraId="00EF066D" w14:textId="77777777" w:rsidR="001F1E38" w:rsidRDefault="001F1E38" w:rsidP="001F1E38">
      <w:pPr>
        <w:rPr>
          <w:ins w:id="581" w:author="SAFEENA AKHTER" w:date="2025-03-26T19:43:00Z" w16du:dateUtc="2025-03-26T14:43:00Z"/>
          <w:rFonts w:ascii="Times New Roman" w:hAnsi="Times New Roman" w:cs="Times New Roman"/>
          <w:b/>
          <w:bCs/>
          <w:u w:val="single"/>
        </w:rPr>
      </w:pPr>
      <w:ins w:id="582" w:author="SAFEENA AKHTER" w:date="2025-03-26T19:43:00Z" w16du:dateUtc="2025-03-26T14:43:00Z">
        <w:r>
          <w:rPr>
            <w:rFonts w:ascii="Times New Roman" w:hAnsi="Times New Roman" w:cs="Times New Roman"/>
            <w:b/>
            <w:bCs/>
            <w:u w:val="single"/>
          </w:rPr>
          <w:t>Alternative Scenarios:</w:t>
        </w:r>
      </w:ins>
    </w:p>
    <w:p w14:paraId="6CD6423C" w14:textId="77777777" w:rsidR="001F1E38" w:rsidRDefault="001F1E38" w:rsidP="001F1E38">
      <w:pPr>
        <w:numPr>
          <w:ilvl w:val="0"/>
          <w:numId w:val="65"/>
        </w:numPr>
        <w:spacing w:line="259" w:lineRule="auto"/>
        <w:rPr>
          <w:ins w:id="583" w:author="SAFEENA AKHTER" w:date="2025-03-26T19:43:00Z" w16du:dateUtc="2025-03-26T14:43:00Z"/>
          <w:rFonts w:ascii="Times New Roman" w:hAnsi="Times New Roman" w:cs="Times New Roman"/>
        </w:rPr>
      </w:pPr>
      <w:ins w:id="584" w:author="SAFEENA AKHTER" w:date="2025-03-26T19:43:00Z" w16du:dateUtc="2025-03-26T14:43:00Z">
        <w:r>
          <w:rPr>
            <w:rFonts w:ascii="Times New Roman" w:hAnsi="Times New Roman" w:cs="Times New Roman"/>
            <w:b/>
            <w:bCs/>
          </w:rPr>
          <w:t>Invalid user details:</w:t>
        </w:r>
        <w:r>
          <w:rPr>
            <w:rFonts w:ascii="Times New Roman" w:hAnsi="Times New Roman" w:cs="Times New Roman"/>
          </w:rPr>
          <w:t xml:space="preserve"> The system prompts for corrections.</w:t>
        </w:r>
      </w:ins>
    </w:p>
    <w:p w14:paraId="72B7F24E" w14:textId="77777777" w:rsidR="001F1E38" w:rsidRDefault="001F1E38" w:rsidP="001F1E38">
      <w:pPr>
        <w:rPr>
          <w:ins w:id="585" w:author="SAFEENA AKHTER" w:date="2025-03-26T19:43:00Z" w16du:dateUtc="2025-03-26T14:43:00Z"/>
          <w:rFonts w:ascii="Times New Roman" w:hAnsi="Times New Roman" w:cs="Times New Roman"/>
          <w:u w:val="single"/>
        </w:rPr>
      </w:pPr>
    </w:p>
    <w:p w14:paraId="15D77F1E" w14:textId="77777777" w:rsidR="001F1E38" w:rsidRDefault="001F1E38" w:rsidP="001F1E38">
      <w:pPr>
        <w:rPr>
          <w:ins w:id="586" w:author="SAFEENA AKHTER" w:date="2025-03-26T19:43:00Z" w16du:dateUtc="2025-03-26T14:43:00Z"/>
          <w:rFonts w:ascii="Times New Roman" w:hAnsi="Times New Roman" w:cs="Times New Roman"/>
          <w:sz w:val="28"/>
          <w:szCs w:val="28"/>
          <w:u w:val="single"/>
        </w:rPr>
      </w:pPr>
    </w:p>
    <w:p w14:paraId="07346137" w14:textId="18628BFA" w:rsidR="001F1E38" w:rsidRPr="00813662" w:rsidRDefault="001F1E38" w:rsidP="001F1E38">
      <w:pPr>
        <w:rPr>
          <w:ins w:id="587" w:author="SAFEENA AKHTER" w:date="2025-03-26T19:43:00Z" w16du:dateUtc="2025-03-26T14:43:00Z"/>
          <w:rFonts w:ascii="Times New Roman" w:hAnsi="Times New Roman" w:cs="Times New Roman"/>
          <w:b/>
          <w:bCs/>
          <w:sz w:val="32"/>
          <w:szCs w:val="32"/>
          <w:rPrChange w:id="588" w:author="SAFEENA AKHTER" w:date="2025-03-26T20:03:00Z" w16du:dateUtc="2025-03-26T15:03:00Z">
            <w:rPr>
              <w:ins w:id="589" w:author="SAFEENA AKHTER" w:date="2025-03-26T19:43:00Z" w16du:dateUtc="2025-03-26T14:43:00Z"/>
              <w:rFonts w:ascii="Times New Roman" w:hAnsi="Times New Roman" w:cs="Times New Roman"/>
              <w:b/>
              <w:bCs/>
            </w:rPr>
          </w:rPrChange>
        </w:rPr>
      </w:pPr>
      <w:ins w:id="590" w:author="SAFEENA AKHTER" w:date="2025-03-26T19:43:00Z" w16du:dateUtc="2025-03-26T14:43:00Z">
        <w:r w:rsidRPr="00813662">
          <w:rPr>
            <w:rFonts w:ascii="Times New Roman" w:hAnsi="Times New Roman" w:cs="Times New Roman"/>
            <w:b/>
            <w:bCs/>
            <w:sz w:val="32"/>
            <w:szCs w:val="32"/>
            <w:rPrChange w:id="591" w:author="SAFEENA AKHTER" w:date="2025-03-26T20:03:00Z" w16du:dateUtc="2025-03-26T15:03:00Z">
              <w:rPr>
                <w:rFonts w:ascii="Times New Roman" w:hAnsi="Times New Roman" w:cs="Times New Roman"/>
                <w:b/>
                <w:bCs/>
              </w:rPr>
            </w:rPrChange>
          </w:rPr>
          <w:t>Use Case UC</w:t>
        </w:r>
      </w:ins>
      <w:ins w:id="592" w:author="SAFEENA AKHTER" w:date="2025-03-26T20:00:00Z" w16du:dateUtc="2025-03-26T15:00:00Z">
        <w:r w:rsidR="00813662" w:rsidRPr="00813662">
          <w:rPr>
            <w:rFonts w:ascii="Times New Roman" w:hAnsi="Times New Roman" w:cs="Times New Roman"/>
            <w:b/>
            <w:bCs/>
            <w:sz w:val="32"/>
            <w:szCs w:val="32"/>
            <w:rPrChange w:id="593" w:author="SAFEENA AKHTER" w:date="2025-03-26T20:03:00Z" w16du:dateUtc="2025-03-26T15:03:00Z">
              <w:rPr>
                <w:rFonts w:ascii="Times New Roman" w:hAnsi="Times New Roman" w:cs="Times New Roman"/>
                <w:b/>
                <w:bCs/>
              </w:rPr>
            </w:rPrChange>
          </w:rPr>
          <w:t>7</w:t>
        </w:r>
      </w:ins>
      <w:ins w:id="594" w:author="SAFEENA AKHTER" w:date="2025-03-26T19:43:00Z" w16du:dateUtc="2025-03-26T14:43:00Z">
        <w:r w:rsidRPr="00813662">
          <w:rPr>
            <w:rFonts w:ascii="Times New Roman" w:hAnsi="Times New Roman" w:cs="Times New Roman"/>
            <w:b/>
            <w:bCs/>
            <w:sz w:val="32"/>
            <w:szCs w:val="32"/>
            <w:rPrChange w:id="595" w:author="SAFEENA AKHTER" w:date="2025-03-26T20:03:00Z" w16du:dateUtc="2025-03-26T15:03:00Z">
              <w:rPr>
                <w:rFonts w:ascii="Times New Roman" w:hAnsi="Times New Roman" w:cs="Times New Roman"/>
                <w:b/>
                <w:bCs/>
              </w:rPr>
            </w:rPrChange>
          </w:rPr>
          <w:t>: Select Project (added)</w:t>
        </w:r>
      </w:ins>
    </w:p>
    <w:p w14:paraId="7F82411C" w14:textId="77777777" w:rsidR="001F1E38" w:rsidRDefault="001F1E38" w:rsidP="001F1E38">
      <w:pPr>
        <w:rPr>
          <w:ins w:id="596" w:author="SAFEENA AKHTER" w:date="2025-03-26T19:43:00Z" w16du:dateUtc="2025-03-26T14:43:00Z"/>
          <w:rFonts w:ascii="Times New Roman" w:hAnsi="Times New Roman" w:cs="Times New Roman"/>
          <w:b/>
          <w:bCs/>
          <w:u w:val="single"/>
        </w:rPr>
      </w:pPr>
      <w:ins w:id="597" w:author="SAFEENA AKHTER" w:date="2025-03-26T19:43:00Z" w16du:dateUtc="2025-03-26T14:43:00Z">
        <w:r>
          <w:rPr>
            <w:rFonts w:ascii="Times New Roman" w:hAnsi="Times New Roman" w:cs="Times New Roman"/>
            <w:b/>
            <w:bCs/>
            <w:u w:val="single"/>
          </w:rPr>
          <w:t>Primary Actor:</w:t>
        </w:r>
      </w:ins>
    </w:p>
    <w:p w14:paraId="4308CFF9" w14:textId="77777777" w:rsidR="001F1E38" w:rsidRDefault="001F1E38" w:rsidP="001F1E38">
      <w:pPr>
        <w:numPr>
          <w:ilvl w:val="0"/>
          <w:numId w:val="66"/>
        </w:numPr>
        <w:spacing w:line="259" w:lineRule="auto"/>
        <w:rPr>
          <w:ins w:id="598" w:author="SAFEENA AKHTER" w:date="2025-03-26T19:43:00Z" w16du:dateUtc="2025-03-26T14:43:00Z"/>
          <w:rFonts w:ascii="Times New Roman" w:hAnsi="Times New Roman" w:cs="Times New Roman"/>
        </w:rPr>
      </w:pPr>
      <w:ins w:id="599" w:author="SAFEENA AKHTER" w:date="2025-03-26T19:43:00Z" w16du:dateUtc="2025-03-26T14:43:00Z">
        <w:r>
          <w:rPr>
            <w:rFonts w:ascii="Times New Roman" w:hAnsi="Times New Roman" w:cs="Times New Roman"/>
          </w:rPr>
          <w:t>Student</w:t>
        </w:r>
      </w:ins>
    </w:p>
    <w:p w14:paraId="441F6696" w14:textId="77777777" w:rsidR="001F1E38" w:rsidRDefault="001F1E38" w:rsidP="001F1E38">
      <w:pPr>
        <w:numPr>
          <w:ilvl w:val="0"/>
          <w:numId w:val="66"/>
        </w:numPr>
        <w:spacing w:line="259" w:lineRule="auto"/>
        <w:rPr>
          <w:ins w:id="600" w:author="SAFEENA AKHTER" w:date="2025-03-26T19:43:00Z" w16du:dateUtc="2025-03-26T14:43:00Z"/>
          <w:rFonts w:ascii="Times New Roman" w:hAnsi="Times New Roman" w:cs="Times New Roman"/>
        </w:rPr>
      </w:pPr>
      <w:ins w:id="601" w:author="SAFEENA AKHTER" w:date="2025-03-26T19:43:00Z" w16du:dateUtc="2025-03-26T14:43:00Z">
        <w:r>
          <w:rPr>
            <w:rFonts w:ascii="Times New Roman" w:hAnsi="Times New Roman" w:cs="Times New Roman"/>
          </w:rPr>
          <w:t>Supervisor</w:t>
        </w:r>
      </w:ins>
    </w:p>
    <w:p w14:paraId="03AF6E40" w14:textId="77777777" w:rsidR="001F1E38" w:rsidRDefault="001F1E38" w:rsidP="001F1E38">
      <w:pPr>
        <w:rPr>
          <w:ins w:id="602" w:author="SAFEENA AKHTER" w:date="2025-03-26T19:43:00Z" w16du:dateUtc="2025-03-26T14:43:00Z"/>
          <w:rFonts w:ascii="Times New Roman" w:hAnsi="Times New Roman" w:cs="Times New Roman"/>
        </w:rPr>
      </w:pPr>
      <w:ins w:id="603" w:author="SAFEENA AKHTER" w:date="2025-03-26T19:43:00Z" w16du:dateUtc="2025-03-26T14:43:00Z">
        <w:r>
          <w:rPr>
            <w:rFonts w:ascii="Times New Roman" w:hAnsi="Times New Roman" w:cs="Times New Roman"/>
            <w:b/>
            <w:bCs/>
          </w:rPr>
          <w:t>Stakeholders and Interests:</w:t>
        </w:r>
      </w:ins>
    </w:p>
    <w:p w14:paraId="7C2533FC" w14:textId="77777777" w:rsidR="001F1E38" w:rsidRDefault="001F1E38" w:rsidP="001F1E38">
      <w:pPr>
        <w:numPr>
          <w:ilvl w:val="0"/>
          <w:numId w:val="67"/>
        </w:numPr>
        <w:spacing w:line="259" w:lineRule="auto"/>
        <w:rPr>
          <w:ins w:id="604" w:author="SAFEENA AKHTER" w:date="2025-03-26T19:43:00Z" w16du:dateUtc="2025-03-26T14:43:00Z"/>
          <w:rFonts w:ascii="Times New Roman" w:hAnsi="Times New Roman" w:cs="Times New Roman"/>
        </w:rPr>
      </w:pPr>
      <w:ins w:id="605" w:author="SAFEENA AKHTER" w:date="2025-03-26T19:43:00Z" w16du:dateUtc="2025-03-26T14:43:00Z">
        <w:r>
          <w:rPr>
            <w:rFonts w:ascii="Times New Roman" w:hAnsi="Times New Roman" w:cs="Times New Roman"/>
            <w:b/>
            <w:bCs/>
          </w:rPr>
          <w:t>Student:</w:t>
        </w:r>
        <w:r>
          <w:rPr>
            <w:rFonts w:ascii="Times New Roman" w:hAnsi="Times New Roman" w:cs="Times New Roman"/>
          </w:rPr>
          <w:t xml:space="preserve"> Wants to select a project that aligns with their interests and career goals.</w:t>
        </w:r>
      </w:ins>
    </w:p>
    <w:p w14:paraId="3A48473A" w14:textId="77777777" w:rsidR="001F1E38" w:rsidRDefault="001F1E38" w:rsidP="001F1E38">
      <w:pPr>
        <w:numPr>
          <w:ilvl w:val="0"/>
          <w:numId w:val="67"/>
        </w:numPr>
        <w:spacing w:line="259" w:lineRule="auto"/>
        <w:rPr>
          <w:ins w:id="606" w:author="SAFEENA AKHTER" w:date="2025-03-26T19:43:00Z" w16du:dateUtc="2025-03-26T14:43:00Z"/>
          <w:rFonts w:ascii="Times New Roman" w:hAnsi="Times New Roman" w:cs="Times New Roman"/>
        </w:rPr>
      </w:pPr>
      <w:ins w:id="607" w:author="SAFEENA AKHTER" w:date="2025-03-26T19:43:00Z" w16du:dateUtc="2025-03-26T14:43:00Z">
        <w:r>
          <w:rPr>
            <w:rFonts w:ascii="Times New Roman" w:hAnsi="Times New Roman" w:cs="Times New Roman"/>
            <w:b/>
            <w:bCs/>
          </w:rPr>
          <w:t>Supervisor:</w:t>
        </w:r>
        <w:r>
          <w:rPr>
            <w:rFonts w:ascii="Times New Roman" w:hAnsi="Times New Roman" w:cs="Times New Roman"/>
          </w:rPr>
          <w:t xml:space="preserve"> Needs to ensure students select projects based on their expertise and availability.</w:t>
        </w:r>
      </w:ins>
    </w:p>
    <w:p w14:paraId="01E15F81" w14:textId="77777777" w:rsidR="001F1E38" w:rsidRDefault="001F1E38" w:rsidP="001F1E38">
      <w:pPr>
        <w:rPr>
          <w:ins w:id="608" w:author="SAFEENA AKHTER" w:date="2025-03-26T19:43:00Z" w16du:dateUtc="2025-03-26T14:43:00Z"/>
          <w:rFonts w:ascii="Times New Roman" w:hAnsi="Times New Roman" w:cs="Times New Roman"/>
        </w:rPr>
      </w:pPr>
      <w:ins w:id="609" w:author="SAFEENA AKHTER" w:date="2025-03-26T19:43:00Z" w16du:dateUtc="2025-03-26T14:43:00Z">
        <w:r>
          <w:rPr>
            <w:rFonts w:ascii="Times New Roman" w:hAnsi="Times New Roman" w:cs="Times New Roman"/>
            <w:b/>
            <w:bCs/>
          </w:rPr>
          <w:t>Pre-Conditions:</w:t>
        </w:r>
      </w:ins>
    </w:p>
    <w:p w14:paraId="3E198CC3" w14:textId="77777777" w:rsidR="001F1E38" w:rsidRDefault="001F1E38" w:rsidP="001F1E38">
      <w:pPr>
        <w:numPr>
          <w:ilvl w:val="0"/>
          <w:numId w:val="68"/>
        </w:numPr>
        <w:spacing w:line="259" w:lineRule="auto"/>
        <w:rPr>
          <w:ins w:id="610" w:author="SAFEENA AKHTER" w:date="2025-03-26T19:43:00Z" w16du:dateUtc="2025-03-26T14:43:00Z"/>
          <w:rFonts w:ascii="Times New Roman" w:hAnsi="Times New Roman" w:cs="Times New Roman"/>
        </w:rPr>
      </w:pPr>
      <w:ins w:id="611" w:author="SAFEENA AKHTER" w:date="2025-03-26T19:43:00Z" w16du:dateUtc="2025-03-26T14:43:00Z">
        <w:r>
          <w:rPr>
            <w:rFonts w:ascii="Times New Roman" w:hAnsi="Times New Roman" w:cs="Times New Roman"/>
          </w:rPr>
          <w:t>The student must be logged in.</w:t>
        </w:r>
      </w:ins>
    </w:p>
    <w:p w14:paraId="7539F7D2" w14:textId="77777777" w:rsidR="001F1E38" w:rsidRDefault="001F1E38" w:rsidP="001F1E38">
      <w:pPr>
        <w:numPr>
          <w:ilvl w:val="0"/>
          <w:numId w:val="68"/>
        </w:numPr>
        <w:spacing w:line="259" w:lineRule="auto"/>
        <w:rPr>
          <w:ins w:id="612" w:author="SAFEENA AKHTER" w:date="2025-03-26T19:43:00Z" w16du:dateUtc="2025-03-26T14:43:00Z"/>
          <w:rFonts w:ascii="Times New Roman" w:hAnsi="Times New Roman" w:cs="Times New Roman"/>
        </w:rPr>
      </w:pPr>
      <w:ins w:id="613" w:author="SAFEENA AKHTER" w:date="2025-03-26T19:43:00Z" w16du:dateUtc="2025-03-26T14:43:00Z">
        <w:r>
          <w:rPr>
            <w:rFonts w:ascii="Times New Roman" w:hAnsi="Times New Roman" w:cs="Times New Roman"/>
          </w:rPr>
          <w:t>The student must have access to the list of available projects.</w:t>
        </w:r>
      </w:ins>
    </w:p>
    <w:p w14:paraId="4BE5221C" w14:textId="77777777" w:rsidR="001F1E38" w:rsidRDefault="001F1E38" w:rsidP="001F1E38">
      <w:pPr>
        <w:numPr>
          <w:ilvl w:val="0"/>
          <w:numId w:val="68"/>
        </w:numPr>
        <w:spacing w:line="259" w:lineRule="auto"/>
        <w:rPr>
          <w:ins w:id="614" w:author="SAFEENA AKHTER" w:date="2025-03-26T19:43:00Z" w16du:dateUtc="2025-03-26T14:43:00Z"/>
          <w:rFonts w:ascii="Times New Roman" w:hAnsi="Times New Roman" w:cs="Times New Roman"/>
        </w:rPr>
      </w:pPr>
      <w:ins w:id="615" w:author="SAFEENA AKHTER" w:date="2025-03-26T19:43:00Z" w16du:dateUtc="2025-03-26T14:43:00Z">
        <w:r>
          <w:rPr>
            <w:rFonts w:ascii="Times New Roman" w:hAnsi="Times New Roman" w:cs="Times New Roman"/>
          </w:rPr>
          <w:t>Projects must be assigned or available for selection.</w:t>
        </w:r>
      </w:ins>
    </w:p>
    <w:p w14:paraId="305A5886" w14:textId="77777777" w:rsidR="001F1E38" w:rsidRDefault="001F1E38" w:rsidP="001F1E38">
      <w:pPr>
        <w:rPr>
          <w:ins w:id="616" w:author="SAFEENA AKHTER" w:date="2025-03-26T19:43:00Z" w16du:dateUtc="2025-03-26T14:43:00Z"/>
          <w:rFonts w:ascii="Times New Roman" w:hAnsi="Times New Roman" w:cs="Times New Roman"/>
        </w:rPr>
      </w:pPr>
      <w:ins w:id="617" w:author="SAFEENA AKHTER" w:date="2025-03-26T19:43:00Z" w16du:dateUtc="2025-03-26T14:43:00Z">
        <w:r>
          <w:rPr>
            <w:rFonts w:ascii="Times New Roman" w:hAnsi="Times New Roman" w:cs="Times New Roman"/>
            <w:b/>
            <w:bCs/>
          </w:rPr>
          <w:t>Post-Conditions:</w:t>
        </w:r>
      </w:ins>
    </w:p>
    <w:p w14:paraId="1502EA0B" w14:textId="77777777" w:rsidR="001F1E38" w:rsidRDefault="001F1E38" w:rsidP="001F1E38">
      <w:pPr>
        <w:numPr>
          <w:ilvl w:val="0"/>
          <w:numId w:val="69"/>
        </w:numPr>
        <w:spacing w:line="259" w:lineRule="auto"/>
        <w:rPr>
          <w:ins w:id="618" w:author="SAFEENA AKHTER" w:date="2025-03-26T19:43:00Z" w16du:dateUtc="2025-03-26T14:43:00Z"/>
          <w:rFonts w:ascii="Times New Roman" w:hAnsi="Times New Roman" w:cs="Times New Roman"/>
        </w:rPr>
      </w:pPr>
      <w:ins w:id="619" w:author="SAFEENA AKHTER" w:date="2025-03-26T19:43:00Z" w16du:dateUtc="2025-03-26T14:43:00Z">
        <w:r>
          <w:rPr>
            <w:rFonts w:ascii="Times New Roman" w:hAnsi="Times New Roman" w:cs="Times New Roman"/>
          </w:rPr>
          <w:t>The student successfully selects a project.</w:t>
        </w:r>
      </w:ins>
    </w:p>
    <w:p w14:paraId="2BD967E9" w14:textId="77777777" w:rsidR="001F1E38" w:rsidRDefault="001F1E38" w:rsidP="001F1E38">
      <w:pPr>
        <w:numPr>
          <w:ilvl w:val="0"/>
          <w:numId w:val="69"/>
        </w:numPr>
        <w:spacing w:line="259" w:lineRule="auto"/>
        <w:rPr>
          <w:ins w:id="620" w:author="SAFEENA AKHTER" w:date="2025-03-26T19:43:00Z" w16du:dateUtc="2025-03-26T14:43:00Z"/>
          <w:rFonts w:ascii="Times New Roman" w:hAnsi="Times New Roman" w:cs="Times New Roman"/>
        </w:rPr>
      </w:pPr>
      <w:ins w:id="621" w:author="SAFEENA AKHTER" w:date="2025-03-26T19:43:00Z" w16du:dateUtc="2025-03-26T14:43:00Z">
        <w:r>
          <w:rPr>
            <w:rFonts w:ascii="Times New Roman" w:hAnsi="Times New Roman" w:cs="Times New Roman"/>
          </w:rPr>
          <w:t>The supervisor is notified of the student’s project selection.</w:t>
        </w:r>
      </w:ins>
    </w:p>
    <w:p w14:paraId="4E742D29" w14:textId="77777777" w:rsidR="001F1E38" w:rsidRDefault="001F1E38" w:rsidP="001F1E38">
      <w:pPr>
        <w:rPr>
          <w:ins w:id="622" w:author="SAFEENA AKHTER" w:date="2025-03-26T19:43:00Z" w16du:dateUtc="2025-03-26T14:43:00Z"/>
          <w:rFonts w:ascii="Times New Roman" w:hAnsi="Times New Roman" w:cs="Times New Roman"/>
        </w:rPr>
      </w:pPr>
      <w:ins w:id="623" w:author="SAFEENA AKHTER" w:date="2025-03-26T19:43:00Z" w16du:dateUtc="2025-03-26T14:43:00Z">
        <w:r>
          <w:rPr>
            <w:rFonts w:ascii="Times New Roman" w:hAnsi="Times New Roman" w:cs="Times New Roman"/>
            <w:b/>
            <w:bCs/>
          </w:rPr>
          <w:t>Input:</w:t>
        </w:r>
      </w:ins>
    </w:p>
    <w:p w14:paraId="59F55DBA" w14:textId="77777777" w:rsidR="001F1E38" w:rsidRDefault="001F1E38" w:rsidP="001F1E38">
      <w:pPr>
        <w:numPr>
          <w:ilvl w:val="0"/>
          <w:numId w:val="70"/>
        </w:numPr>
        <w:spacing w:line="259" w:lineRule="auto"/>
        <w:rPr>
          <w:ins w:id="624" w:author="SAFEENA AKHTER" w:date="2025-03-26T19:43:00Z" w16du:dateUtc="2025-03-26T14:43:00Z"/>
          <w:rFonts w:ascii="Times New Roman" w:hAnsi="Times New Roman" w:cs="Times New Roman"/>
        </w:rPr>
      </w:pPr>
      <w:ins w:id="625" w:author="SAFEENA AKHTER" w:date="2025-03-26T19:43:00Z" w16du:dateUtc="2025-03-26T14:43:00Z">
        <w:r>
          <w:rPr>
            <w:rFonts w:ascii="Times New Roman" w:hAnsi="Times New Roman" w:cs="Times New Roman"/>
          </w:rPr>
          <w:t>Selection of a project from the available list.</w:t>
        </w:r>
      </w:ins>
    </w:p>
    <w:p w14:paraId="35198EA0" w14:textId="77777777" w:rsidR="001F1E38" w:rsidRDefault="001F1E38" w:rsidP="001F1E38">
      <w:pPr>
        <w:rPr>
          <w:ins w:id="626" w:author="SAFEENA AKHTER" w:date="2025-03-26T19:43:00Z" w16du:dateUtc="2025-03-26T14:43:00Z"/>
          <w:rFonts w:ascii="Times New Roman" w:hAnsi="Times New Roman" w:cs="Times New Roman"/>
        </w:rPr>
      </w:pPr>
      <w:ins w:id="627" w:author="SAFEENA AKHTER" w:date="2025-03-26T19:43:00Z" w16du:dateUtc="2025-03-26T14:43:00Z">
        <w:r>
          <w:rPr>
            <w:rFonts w:ascii="Times New Roman" w:hAnsi="Times New Roman" w:cs="Times New Roman"/>
            <w:b/>
            <w:bCs/>
          </w:rPr>
          <w:t>Output:</w:t>
        </w:r>
      </w:ins>
    </w:p>
    <w:p w14:paraId="308152BD" w14:textId="77777777" w:rsidR="001F1E38" w:rsidRDefault="001F1E38" w:rsidP="001F1E38">
      <w:pPr>
        <w:numPr>
          <w:ilvl w:val="0"/>
          <w:numId w:val="71"/>
        </w:numPr>
        <w:spacing w:line="259" w:lineRule="auto"/>
        <w:rPr>
          <w:ins w:id="628" w:author="SAFEENA AKHTER" w:date="2025-03-26T19:43:00Z" w16du:dateUtc="2025-03-26T14:43:00Z"/>
          <w:rFonts w:ascii="Times New Roman" w:hAnsi="Times New Roman" w:cs="Times New Roman"/>
        </w:rPr>
      </w:pPr>
      <w:ins w:id="629" w:author="SAFEENA AKHTER" w:date="2025-03-26T19:43:00Z" w16du:dateUtc="2025-03-26T14:43:00Z">
        <w:r>
          <w:rPr>
            <w:rFonts w:ascii="Times New Roman" w:hAnsi="Times New Roman" w:cs="Times New Roman"/>
          </w:rPr>
          <w:t>Confirmation of the project selection.</w:t>
        </w:r>
      </w:ins>
    </w:p>
    <w:p w14:paraId="6C4FE27E" w14:textId="77777777" w:rsidR="001F1E38" w:rsidRDefault="001F1E38" w:rsidP="001F1E38">
      <w:pPr>
        <w:numPr>
          <w:ilvl w:val="0"/>
          <w:numId w:val="71"/>
        </w:numPr>
        <w:spacing w:line="259" w:lineRule="auto"/>
        <w:rPr>
          <w:ins w:id="630" w:author="SAFEENA AKHTER" w:date="2025-03-26T19:43:00Z" w16du:dateUtc="2025-03-26T14:43:00Z"/>
          <w:rFonts w:ascii="Times New Roman" w:hAnsi="Times New Roman" w:cs="Times New Roman"/>
        </w:rPr>
      </w:pPr>
      <w:ins w:id="631" w:author="SAFEENA AKHTER" w:date="2025-03-26T19:43:00Z" w16du:dateUtc="2025-03-26T14:43:00Z">
        <w:r>
          <w:rPr>
            <w:rFonts w:ascii="Times New Roman" w:hAnsi="Times New Roman" w:cs="Times New Roman"/>
          </w:rPr>
          <w:t>Updated project status in the system (e.g., "Assigned").</w:t>
        </w:r>
      </w:ins>
    </w:p>
    <w:p w14:paraId="4FB0E0B4" w14:textId="77777777" w:rsidR="001F1E38" w:rsidRDefault="001F1E38" w:rsidP="001F1E38">
      <w:pPr>
        <w:rPr>
          <w:ins w:id="632" w:author="SAFEENA AKHTER" w:date="2025-03-26T19:43:00Z" w16du:dateUtc="2025-03-26T14:43:00Z"/>
          <w:rFonts w:ascii="Times New Roman" w:hAnsi="Times New Roman" w:cs="Times New Roman"/>
        </w:rPr>
      </w:pPr>
      <w:ins w:id="633" w:author="SAFEENA AKHTER" w:date="2025-03-26T19:43:00Z" w16du:dateUtc="2025-03-26T14:43:00Z">
        <w:r>
          <w:rPr>
            <w:rFonts w:ascii="Times New Roman" w:hAnsi="Times New Roman" w:cs="Times New Roman"/>
            <w:b/>
            <w:bCs/>
          </w:rPr>
          <w:t>Main Success Scenario (Basic Flow):</w:t>
        </w:r>
      </w:ins>
    </w:p>
    <w:p w14:paraId="4FA926A4" w14:textId="77777777" w:rsidR="001F1E38" w:rsidRDefault="001F1E38" w:rsidP="001F1E38">
      <w:pPr>
        <w:numPr>
          <w:ilvl w:val="0"/>
          <w:numId w:val="72"/>
        </w:numPr>
        <w:spacing w:line="259" w:lineRule="auto"/>
        <w:rPr>
          <w:ins w:id="634" w:author="SAFEENA AKHTER" w:date="2025-03-26T19:43:00Z" w16du:dateUtc="2025-03-26T14:43:00Z"/>
          <w:rFonts w:ascii="Times New Roman" w:hAnsi="Times New Roman" w:cs="Times New Roman"/>
        </w:rPr>
      </w:pPr>
      <w:ins w:id="635" w:author="SAFEENA AKHTER" w:date="2025-03-26T19:43:00Z" w16du:dateUtc="2025-03-26T14:43:00Z">
        <w:r>
          <w:rPr>
            <w:rFonts w:ascii="Times New Roman" w:hAnsi="Times New Roman" w:cs="Times New Roman"/>
          </w:rPr>
          <w:t>The student opens the "Select Project" section.</w:t>
        </w:r>
      </w:ins>
    </w:p>
    <w:p w14:paraId="273C45D6" w14:textId="77777777" w:rsidR="001F1E38" w:rsidRDefault="001F1E38" w:rsidP="001F1E38">
      <w:pPr>
        <w:numPr>
          <w:ilvl w:val="0"/>
          <w:numId w:val="72"/>
        </w:numPr>
        <w:spacing w:line="259" w:lineRule="auto"/>
        <w:rPr>
          <w:ins w:id="636" w:author="SAFEENA AKHTER" w:date="2025-03-26T19:43:00Z" w16du:dateUtc="2025-03-26T14:43:00Z"/>
          <w:rFonts w:ascii="Times New Roman" w:hAnsi="Times New Roman" w:cs="Times New Roman"/>
        </w:rPr>
      </w:pPr>
      <w:ins w:id="637" w:author="SAFEENA AKHTER" w:date="2025-03-26T19:43:00Z" w16du:dateUtc="2025-03-26T14:43:00Z">
        <w:r>
          <w:rPr>
            <w:rFonts w:ascii="Times New Roman" w:hAnsi="Times New Roman" w:cs="Times New Roman"/>
          </w:rPr>
          <w:t>The system displays a list of available projects.</w:t>
        </w:r>
      </w:ins>
    </w:p>
    <w:p w14:paraId="4E4FD791" w14:textId="77777777" w:rsidR="001F1E38" w:rsidRDefault="001F1E38" w:rsidP="001F1E38">
      <w:pPr>
        <w:numPr>
          <w:ilvl w:val="0"/>
          <w:numId w:val="72"/>
        </w:numPr>
        <w:spacing w:line="259" w:lineRule="auto"/>
        <w:rPr>
          <w:ins w:id="638" w:author="SAFEENA AKHTER" w:date="2025-03-26T19:43:00Z" w16du:dateUtc="2025-03-26T14:43:00Z"/>
          <w:rFonts w:ascii="Times New Roman" w:hAnsi="Times New Roman" w:cs="Times New Roman"/>
        </w:rPr>
      </w:pPr>
      <w:ins w:id="639" w:author="SAFEENA AKHTER" w:date="2025-03-26T19:43:00Z" w16du:dateUtc="2025-03-26T14:43:00Z">
        <w:r>
          <w:rPr>
            <w:rFonts w:ascii="Times New Roman" w:hAnsi="Times New Roman" w:cs="Times New Roman"/>
          </w:rPr>
          <w:t>The student browses through the available projects.</w:t>
        </w:r>
      </w:ins>
    </w:p>
    <w:p w14:paraId="680DB1B0" w14:textId="77777777" w:rsidR="001F1E38" w:rsidRDefault="001F1E38" w:rsidP="001F1E38">
      <w:pPr>
        <w:numPr>
          <w:ilvl w:val="0"/>
          <w:numId w:val="72"/>
        </w:numPr>
        <w:spacing w:line="259" w:lineRule="auto"/>
        <w:rPr>
          <w:ins w:id="640" w:author="SAFEENA AKHTER" w:date="2025-03-26T19:43:00Z" w16du:dateUtc="2025-03-26T14:43:00Z"/>
          <w:rFonts w:ascii="Times New Roman" w:hAnsi="Times New Roman" w:cs="Times New Roman"/>
        </w:rPr>
      </w:pPr>
      <w:ins w:id="641" w:author="SAFEENA AKHTER" w:date="2025-03-26T19:43:00Z" w16du:dateUtc="2025-03-26T14:43:00Z">
        <w:r>
          <w:rPr>
            <w:rFonts w:ascii="Times New Roman" w:hAnsi="Times New Roman" w:cs="Times New Roman"/>
          </w:rPr>
          <w:t>The student selects a project that interests them.</w:t>
        </w:r>
      </w:ins>
    </w:p>
    <w:p w14:paraId="706688DF" w14:textId="77777777" w:rsidR="001F1E38" w:rsidRDefault="001F1E38" w:rsidP="001F1E38">
      <w:pPr>
        <w:numPr>
          <w:ilvl w:val="0"/>
          <w:numId w:val="72"/>
        </w:numPr>
        <w:spacing w:line="259" w:lineRule="auto"/>
        <w:rPr>
          <w:ins w:id="642" w:author="SAFEENA AKHTER" w:date="2025-03-26T19:43:00Z" w16du:dateUtc="2025-03-26T14:43:00Z"/>
          <w:rFonts w:ascii="Times New Roman" w:hAnsi="Times New Roman" w:cs="Times New Roman"/>
        </w:rPr>
      </w:pPr>
      <w:ins w:id="643" w:author="SAFEENA AKHTER" w:date="2025-03-26T19:43:00Z" w16du:dateUtc="2025-03-26T14:43:00Z">
        <w:r>
          <w:rPr>
            <w:rFonts w:ascii="Times New Roman" w:hAnsi="Times New Roman" w:cs="Times New Roman"/>
          </w:rPr>
          <w:t>The system confirms selection and assigns the project to the student.</w:t>
        </w:r>
      </w:ins>
    </w:p>
    <w:p w14:paraId="289DCE58" w14:textId="77777777" w:rsidR="001F1E38" w:rsidRDefault="001F1E38" w:rsidP="001F1E38">
      <w:pPr>
        <w:numPr>
          <w:ilvl w:val="0"/>
          <w:numId w:val="72"/>
        </w:numPr>
        <w:spacing w:line="259" w:lineRule="auto"/>
        <w:rPr>
          <w:ins w:id="644" w:author="SAFEENA AKHTER" w:date="2025-03-26T19:43:00Z" w16du:dateUtc="2025-03-26T14:43:00Z"/>
          <w:rFonts w:ascii="Times New Roman" w:hAnsi="Times New Roman" w:cs="Times New Roman"/>
        </w:rPr>
      </w:pPr>
      <w:ins w:id="645" w:author="SAFEENA AKHTER" w:date="2025-03-26T19:43:00Z" w16du:dateUtc="2025-03-26T14:43:00Z">
        <w:r>
          <w:rPr>
            <w:rFonts w:ascii="Times New Roman" w:hAnsi="Times New Roman" w:cs="Times New Roman"/>
          </w:rPr>
          <w:t>The supervisor is notified of the student's selection.</w:t>
        </w:r>
      </w:ins>
    </w:p>
    <w:p w14:paraId="4901DF35" w14:textId="77777777" w:rsidR="001F1E38" w:rsidRDefault="001F1E38" w:rsidP="001F1E38">
      <w:pPr>
        <w:rPr>
          <w:ins w:id="646" w:author="SAFEENA AKHTER" w:date="2025-03-26T19:43:00Z" w16du:dateUtc="2025-03-26T14:43:00Z"/>
          <w:rFonts w:ascii="Times New Roman" w:hAnsi="Times New Roman" w:cs="Times New Roman"/>
        </w:rPr>
      </w:pPr>
      <w:ins w:id="647" w:author="SAFEENA AKHTER" w:date="2025-03-26T19:43:00Z" w16du:dateUtc="2025-03-26T14:43:00Z">
        <w:r>
          <w:rPr>
            <w:rFonts w:ascii="Times New Roman" w:hAnsi="Times New Roman" w:cs="Times New Roman"/>
            <w:b/>
            <w:bCs/>
          </w:rPr>
          <w:t>Alternative Scenarios:</w:t>
        </w:r>
      </w:ins>
    </w:p>
    <w:p w14:paraId="67DCDAE7" w14:textId="77777777" w:rsidR="001F1E38" w:rsidRDefault="001F1E38" w:rsidP="001F1E38">
      <w:pPr>
        <w:numPr>
          <w:ilvl w:val="0"/>
          <w:numId w:val="73"/>
        </w:numPr>
        <w:spacing w:line="259" w:lineRule="auto"/>
        <w:rPr>
          <w:ins w:id="648" w:author="SAFEENA AKHTER" w:date="2025-03-26T19:43:00Z" w16du:dateUtc="2025-03-26T14:43:00Z"/>
          <w:rFonts w:ascii="Times New Roman" w:hAnsi="Times New Roman" w:cs="Times New Roman"/>
        </w:rPr>
      </w:pPr>
      <w:ins w:id="649" w:author="SAFEENA AKHTER" w:date="2025-03-26T19:43:00Z" w16du:dateUtc="2025-03-26T14:43:00Z">
        <w:r>
          <w:rPr>
            <w:rFonts w:ascii="Times New Roman" w:hAnsi="Times New Roman" w:cs="Times New Roman"/>
            <w:b/>
            <w:bCs/>
          </w:rPr>
          <w:t>No projects available:</w:t>
        </w:r>
        <w:r>
          <w:rPr>
            <w:rFonts w:ascii="Times New Roman" w:hAnsi="Times New Roman" w:cs="Times New Roman"/>
          </w:rPr>
          <w:t xml:space="preserve"> </w:t>
        </w:r>
      </w:ins>
    </w:p>
    <w:p w14:paraId="1EC6CA47" w14:textId="77777777" w:rsidR="001F1E38" w:rsidRDefault="001F1E38" w:rsidP="001F1E38">
      <w:pPr>
        <w:numPr>
          <w:ilvl w:val="1"/>
          <w:numId w:val="74"/>
        </w:numPr>
        <w:spacing w:line="259" w:lineRule="auto"/>
        <w:rPr>
          <w:ins w:id="650" w:author="SAFEENA AKHTER" w:date="2025-03-26T19:43:00Z" w16du:dateUtc="2025-03-26T14:43:00Z"/>
          <w:rFonts w:ascii="Times New Roman" w:hAnsi="Times New Roman" w:cs="Times New Roman"/>
        </w:rPr>
      </w:pPr>
      <w:ins w:id="651" w:author="SAFEENA AKHTER" w:date="2025-03-26T19:43:00Z" w16du:dateUtc="2025-03-26T14:43:00Z">
        <w:r>
          <w:rPr>
            <w:rFonts w:ascii="Times New Roman" w:hAnsi="Times New Roman" w:cs="Times New Roman"/>
          </w:rPr>
          <w:t>If no projects are available for selection, the system displays a message indicating that there are no projects currently available.</w:t>
        </w:r>
      </w:ins>
    </w:p>
    <w:p w14:paraId="4B4AD105" w14:textId="77777777" w:rsidR="001F1E38" w:rsidRDefault="001F1E38" w:rsidP="001F1E38">
      <w:pPr>
        <w:numPr>
          <w:ilvl w:val="0"/>
          <w:numId w:val="73"/>
        </w:numPr>
        <w:spacing w:line="259" w:lineRule="auto"/>
        <w:rPr>
          <w:ins w:id="652" w:author="SAFEENA AKHTER" w:date="2025-03-26T19:43:00Z" w16du:dateUtc="2025-03-26T14:43:00Z"/>
          <w:rFonts w:ascii="Times New Roman" w:hAnsi="Times New Roman" w:cs="Times New Roman"/>
        </w:rPr>
      </w:pPr>
      <w:ins w:id="653" w:author="SAFEENA AKHTER" w:date="2025-03-26T19:43:00Z" w16du:dateUtc="2025-03-26T14:43:00Z">
        <w:r>
          <w:rPr>
            <w:rFonts w:ascii="Times New Roman" w:hAnsi="Times New Roman" w:cs="Times New Roman"/>
            <w:b/>
            <w:bCs/>
          </w:rPr>
          <w:t>Project already selected:</w:t>
        </w:r>
        <w:r>
          <w:rPr>
            <w:rFonts w:ascii="Times New Roman" w:hAnsi="Times New Roman" w:cs="Times New Roman"/>
          </w:rPr>
          <w:t xml:space="preserve"> </w:t>
        </w:r>
      </w:ins>
    </w:p>
    <w:p w14:paraId="104194BF" w14:textId="77777777" w:rsidR="001F1E38" w:rsidRDefault="001F1E38" w:rsidP="001F1E38">
      <w:pPr>
        <w:pStyle w:val="ListParagraph"/>
        <w:numPr>
          <w:ilvl w:val="1"/>
          <w:numId w:val="74"/>
        </w:numPr>
        <w:spacing w:line="259" w:lineRule="auto"/>
        <w:rPr>
          <w:ins w:id="654" w:author="SAFEENA AKHTER" w:date="2025-03-26T19:43:00Z" w16du:dateUtc="2025-03-26T14:43:00Z"/>
          <w:rFonts w:ascii="Times New Roman" w:hAnsi="Times New Roman" w:cs="Times New Roman"/>
        </w:rPr>
      </w:pPr>
      <w:ins w:id="655" w:author="SAFEENA AKHTER" w:date="2025-03-26T19:43:00Z" w16du:dateUtc="2025-03-26T14:43:00Z">
        <w:r>
          <w:rPr>
            <w:rFonts w:ascii="Times New Roman" w:hAnsi="Times New Roman" w:cs="Times New Roman"/>
          </w:rPr>
          <w:t>If the project has already been selected by another student, the system informs the student and prompts them to choose another project.</w:t>
        </w:r>
      </w:ins>
    </w:p>
    <w:p w14:paraId="3EF41464" w14:textId="77777777" w:rsidR="001F1E38" w:rsidRDefault="001F1E38" w:rsidP="001F1E38">
      <w:pPr>
        <w:numPr>
          <w:ilvl w:val="0"/>
          <w:numId w:val="73"/>
        </w:numPr>
        <w:spacing w:line="259" w:lineRule="auto"/>
        <w:rPr>
          <w:ins w:id="656" w:author="SAFEENA AKHTER" w:date="2025-03-26T19:43:00Z" w16du:dateUtc="2025-03-26T14:43:00Z"/>
          <w:rFonts w:ascii="Times New Roman" w:hAnsi="Times New Roman" w:cs="Times New Roman"/>
        </w:rPr>
      </w:pPr>
      <w:ins w:id="657" w:author="SAFEENA AKHTER" w:date="2025-03-26T19:43:00Z" w16du:dateUtc="2025-03-26T14:43:00Z">
        <w:r>
          <w:rPr>
            <w:rFonts w:ascii="Times New Roman" w:hAnsi="Times New Roman" w:cs="Times New Roman"/>
            <w:b/>
            <w:bCs/>
          </w:rPr>
          <w:t>System failure:</w:t>
        </w:r>
        <w:r>
          <w:rPr>
            <w:rFonts w:ascii="Times New Roman" w:hAnsi="Times New Roman" w:cs="Times New Roman"/>
          </w:rPr>
          <w:t xml:space="preserve"> </w:t>
        </w:r>
      </w:ins>
    </w:p>
    <w:p w14:paraId="34BF123A" w14:textId="77777777" w:rsidR="001F1E38" w:rsidRDefault="001F1E38" w:rsidP="001F1E38">
      <w:pPr>
        <w:pStyle w:val="ListParagraph"/>
        <w:numPr>
          <w:ilvl w:val="1"/>
          <w:numId w:val="74"/>
        </w:numPr>
        <w:spacing w:line="259" w:lineRule="auto"/>
        <w:rPr>
          <w:ins w:id="658" w:author="SAFEENA AKHTER" w:date="2025-03-26T19:43:00Z" w16du:dateUtc="2025-03-26T14:43:00Z"/>
          <w:rFonts w:ascii="Times New Roman" w:hAnsi="Times New Roman" w:cs="Times New Roman"/>
        </w:rPr>
      </w:pPr>
      <w:ins w:id="659" w:author="SAFEENA AKHTER" w:date="2025-03-26T19:43:00Z" w16du:dateUtc="2025-03-26T14:43:00Z">
        <w:r>
          <w:rPr>
            <w:rFonts w:ascii="Times New Roman" w:hAnsi="Times New Roman" w:cs="Times New Roman"/>
          </w:rPr>
          <w:t>If there is an issue with the system displaying the available projects, the student is asked to try again later or contact support.</w:t>
        </w:r>
      </w:ins>
    </w:p>
    <w:p w14:paraId="212B0301" w14:textId="77777777" w:rsidR="001F1E38" w:rsidRDefault="001F1E38" w:rsidP="001F1E38">
      <w:pPr>
        <w:rPr>
          <w:ins w:id="660" w:author="SAFEENA AKHTER" w:date="2025-03-26T19:43:00Z" w16du:dateUtc="2025-03-26T14:43:00Z"/>
          <w:rFonts w:ascii="Times New Roman" w:hAnsi="Times New Roman" w:cs="Times New Roman"/>
        </w:rPr>
      </w:pPr>
      <w:ins w:id="661" w:author="SAFEENA AKHTER" w:date="2025-03-26T19:43:00Z" w16du:dateUtc="2025-03-26T14:43:00Z">
        <w:r>
          <w:rPr>
            <w:rFonts w:ascii="Times New Roman" w:hAnsi="Times New Roman" w:cs="Times New Roman"/>
            <w:b/>
            <w:bCs/>
          </w:rPr>
          <w:t>Special Requirements:</w:t>
        </w:r>
      </w:ins>
    </w:p>
    <w:p w14:paraId="0A1EFF3B" w14:textId="77777777" w:rsidR="001F1E38" w:rsidRDefault="001F1E38" w:rsidP="001F1E38">
      <w:pPr>
        <w:numPr>
          <w:ilvl w:val="0"/>
          <w:numId w:val="75"/>
        </w:numPr>
        <w:spacing w:line="259" w:lineRule="auto"/>
        <w:rPr>
          <w:ins w:id="662" w:author="SAFEENA AKHTER" w:date="2025-03-26T19:43:00Z" w16du:dateUtc="2025-03-26T14:43:00Z"/>
          <w:rFonts w:ascii="Times New Roman" w:hAnsi="Times New Roman" w:cs="Times New Roman"/>
        </w:rPr>
      </w:pPr>
      <w:ins w:id="663" w:author="SAFEENA AKHTER" w:date="2025-03-26T19:43:00Z" w16du:dateUtc="2025-03-26T14:43:00Z">
        <w:r>
          <w:rPr>
            <w:rFonts w:ascii="Times New Roman" w:hAnsi="Times New Roman" w:cs="Times New Roman"/>
          </w:rPr>
          <w:t>The project list must be regularly updated by the administrator to ensure it reflects the latest available projects.</w:t>
        </w:r>
      </w:ins>
    </w:p>
    <w:p w14:paraId="623220F2" w14:textId="77777777" w:rsidR="001F1E38" w:rsidRDefault="001F1E38" w:rsidP="001F1E38">
      <w:pPr>
        <w:numPr>
          <w:ilvl w:val="0"/>
          <w:numId w:val="75"/>
        </w:numPr>
        <w:spacing w:line="259" w:lineRule="auto"/>
        <w:rPr>
          <w:ins w:id="664" w:author="SAFEENA AKHTER" w:date="2025-03-26T19:43:00Z" w16du:dateUtc="2025-03-26T14:43:00Z"/>
          <w:rFonts w:ascii="Times New Roman" w:hAnsi="Times New Roman" w:cs="Times New Roman"/>
        </w:rPr>
      </w:pPr>
      <w:ins w:id="665" w:author="SAFEENA AKHTER" w:date="2025-03-26T19:43:00Z" w16du:dateUtc="2025-03-26T14:43:00Z">
        <w:r>
          <w:rPr>
            <w:rFonts w:ascii="Times New Roman" w:hAnsi="Times New Roman" w:cs="Times New Roman"/>
          </w:rPr>
          <w:t>The project selection page must have a clear, user-friendly interface.</w:t>
        </w:r>
      </w:ins>
    </w:p>
    <w:p w14:paraId="3826CBB1" w14:textId="77777777" w:rsidR="001F1E38" w:rsidRDefault="001F1E38" w:rsidP="001F1E38">
      <w:pPr>
        <w:rPr>
          <w:ins w:id="666" w:author="SAFEENA AKHTER" w:date="2025-03-26T19:43:00Z" w16du:dateUtc="2025-03-26T14:43:00Z"/>
          <w:rFonts w:ascii="Times New Roman" w:hAnsi="Times New Roman" w:cs="Times New Roman"/>
        </w:rPr>
      </w:pPr>
      <w:ins w:id="667" w:author="SAFEENA AKHTER" w:date="2025-03-26T19:43:00Z" w16du:dateUtc="2025-03-26T14:43:00Z">
        <w:r>
          <w:rPr>
            <w:rFonts w:ascii="Times New Roman" w:hAnsi="Times New Roman" w:cs="Times New Roman"/>
            <w:b/>
            <w:bCs/>
          </w:rPr>
          <w:t>Frequency of Occurrence:</w:t>
        </w:r>
      </w:ins>
    </w:p>
    <w:p w14:paraId="43610EBB" w14:textId="77777777" w:rsidR="001F1E38" w:rsidRDefault="001F1E38" w:rsidP="001F1E38">
      <w:pPr>
        <w:numPr>
          <w:ilvl w:val="0"/>
          <w:numId w:val="76"/>
        </w:numPr>
        <w:spacing w:line="259" w:lineRule="auto"/>
        <w:rPr>
          <w:ins w:id="668" w:author="SAFEENA AKHTER" w:date="2025-03-26T19:44:00Z" w16du:dateUtc="2025-03-26T14:44:00Z"/>
          <w:rFonts w:ascii="Times New Roman" w:hAnsi="Times New Roman" w:cs="Times New Roman"/>
        </w:rPr>
      </w:pPr>
      <w:ins w:id="669" w:author="SAFEENA AKHTER" w:date="2025-03-26T19:43:00Z" w16du:dateUtc="2025-03-26T14:43:00Z">
        <w:r>
          <w:rPr>
            <w:rFonts w:ascii="Times New Roman" w:hAnsi="Times New Roman" w:cs="Times New Roman"/>
          </w:rPr>
          <w:t>Occurs when a student is looking to select or switch their assigned project</w:t>
        </w:r>
      </w:ins>
    </w:p>
    <w:p w14:paraId="2409B90D" w14:textId="77777777" w:rsidR="00D37C6B" w:rsidRPr="009A3C0F" w:rsidRDefault="00D37C6B" w:rsidP="00993719">
      <w:pPr>
        <w:rPr>
          <w:ins w:id="670" w:author="SAFEENA AKHTER" w:date="2025-03-26T19:45:00Z" w16du:dateUtc="2025-03-26T14:45:00Z"/>
          <w:rFonts w:ascii="Times New Roman" w:hAnsi="Times New Roman" w:cs="Times New Roman"/>
          <w:sz w:val="32"/>
          <w:szCs w:val="32"/>
        </w:rPr>
      </w:pPr>
    </w:p>
    <w:p w14:paraId="2B6BACC5" w14:textId="060E6FCB" w:rsidR="00D37C6B" w:rsidRPr="00BA4E68" w:rsidRDefault="00D37C6B" w:rsidP="00BA4E68">
      <w:pPr>
        <w:rPr>
          <w:ins w:id="671" w:author="SAFEENA AKHTER" w:date="2025-03-26T19:45:00Z" w16du:dateUtc="2025-03-26T14:45:00Z"/>
          <w:rFonts w:ascii="Times New Roman" w:hAnsi="Times New Roman" w:cs="Times New Roman"/>
          <w:b/>
          <w:bCs/>
          <w:sz w:val="32"/>
          <w:szCs w:val="32"/>
        </w:rPr>
      </w:pPr>
      <w:ins w:id="672" w:author="SAFEENA AKHTER" w:date="2025-03-26T19:45:00Z" w16du:dateUtc="2025-03-26T14:45:00Z">
        <w:r w:rsidRPr="00BA4E68">
          <w:rPr>
            <w:rFonts w:ascii="Times New Roman" w:hAnsi="Times New Roman" w:cs="Times New Roman"/>
            <w:b/>
            <w:bCs/>
            <w:sz w:val="32"/>
            <w:szCs w:val="32"/>
          </w:rPr>
          <w:t>Use Case UC</w:t>
        </w:r>
      </w:ins>
      <w:ins w:id="673" w:author="SAFEENA AKHTER" w:date="2025-03-26T20:01:00Z" w16du:dateUtc="2025-03-26T15:01:00Z">
        <w:r w:rsidR="00813662">
          <w:rPr>
            <w:rFonts w:ascii="Times New Roman" w:hAnsi="Times New Roman" w:cs="Times New Roman"/>
            <w:b/>
            <w:bCs/>
            <w:sz w:val="32"/>
            <w:szCs w:val="32"/>
          </w:rPr>
          <w:t>8</w:t>
        </w:r>
      </w:ins>
      <w:ins w:id="674" w:author="SAFEENA AKHTER" w:date="2025-03-26T19:45:00Z" w16du:dateUtc="2025-03-26T14:45:00Z">
        <w:r w:rsidRPr="00BA4E68">
          <w:rPr>
            <w:rFonts w:ascii="Times New Roman" w:hAnsi="Times New Roman" w:cs="Times New Roman"/>
            <w:b/>
            <w:bCs/>
            <w:sz w:val="32"/>
            <w:szCs w:val="32"/>
          </w:rPr>
          <w:t>: Give Feedback</w:t>
        </w:r>
      </w:ins>
    </w:p>
    <w:p w14:paraId="5CCFD9AE" w14:textId="77777777" w:rsidR="00D37C6B" w:rsidRPr="00BA4E68" w:rsidRDefault="00D37C6B" w:rsidP="00BA4E68">
      <w:pPr>
        <w:rPr>
          <w:ins w:id="675" w:author="SAFEENA AKHTER" w:date="2025-03-26T19:45:00Z" w16du:dateUtc="2025-03-26T14:45:00Z"/>
          <w:rFonts w:ascii="Times New Roman" w:hAnsi="Times New Roman" w:cs="Times New Roman"/>
          <w:b/>
          <w:bCs/>
          <w:sz w:val="28"/>
          <w:szCs w:val="28"/>
        </w:rPr>
      </w:pPr>
      <w:ins w:id="676" w:author="SAFEENA AKHTER" w:date="2025-03-26T19:45:00Z" w16du:dateUtc="2025-03-26T14:45:00Z">
        <w:r w:rsidRPr="00BA4E68">
          <w:rPr>
            <w:rFonts w:ascii="Times New Roman" w:hAnsi="Times New Roman" w:cs="Times New Roman"/>
            <w:b/>
            <w:bCs/>
            <w:sz w:val="28"/>
            <w:szCs w:val="28"/>
          </w:rPr>
          <w:t>Primary Actor:</w:t>
        </w:r>
      </w:ins>
    </w:p>
    <w:p w14:paraId="2CDED96E" w14:textId="77777777" w:rsidR="00D37C6B" w:rsidRPr="00BA4E68" w:rsidRDefault="00D37C6B">
      <w:pPr>
        <w:numPr>
          <w:ilvl w:val="0"/>
          <w:numId w:val="92"/>
        </w:numPr>
        <w:rPr>
          <w:ins w:id="677" w:author="SAFEENA AKHTER" w:date="2025-03-26T19:45:00Z" w16du:dateUtc="2025-03-26T14:45:00Z"/>
          <w:rFonts w:ascii="Times New Roman" w:hAnsi="Times New Roman" w:cs="Times New Roman"/>
        </w:rPr>
        <w:pPrChange w:id="678" w:author="SAFEENA AKHTER" w:date="2025-03-26T19:45:00Z" w16du:dateUtc="2025-03-26T14:45:00Z">
          <w:pPr>
            <w:numPr>
              <w:numId w:val="26"/>
            </w:numPr>
            <w:tabs>
              <w:tab w:val="left" w:pos="720"/>
            </w:tabs>
            <w:ind w:left="720" w:hanging="360"/>
          </w:pPr>
        </w:pPrChange>
      </w:pPr>
      <w:ins w:id="679" w:author="SAFEENA AKHTER" w:date="2025-03-26T19:45:00Z" w16du:dateUtc="2025-03-26T14:45:00Z">
        <w:r w:rsidRPr="00BA4E68">
          <w:rPr>
            <w:rFonts w:ascii="Times New Roman" w:hAnsi="Times New Roman" w:cs="Times New Roman"/>
          </w:rPr>
          <w:t>Supervisor</w:t>
        </w:r>
      </w:ins>
    </w:p>
    <w:p w14:paraId="7C48160B" w14:textId="77777777" w:rsidR="00D37C6B" w:rsidRPr="00BA4E68" w:rsidRDefault="00D37C6B" w:rsidP="00BA4E68">
      <w:pPr>
        <w:rPr>
          <w:ins w:id="680" w:author="SAFEENA AKHTER" w:date="2025-03-26T19:45:00Z" w16du:dateUtc="2025-03-26T14:45:00Z"/>
          <w:rFonts w:ascii="Times New Roman" w:hAnsi="Times New Roman" w:cs="Times New Roman"/>
          <w:b/>
          <w:bCs/>
          <w:sz w:val="28"/>
          <w:szCs w:val="28"/>
        </w:rPr>
      </w:pPr>
      <w:ins w:id="681" w:author="SAFEENA AKHTER" w:date="2025-03-26T19:45:00Z" w16du:dateUtc="2025-03-26T14:45:00Z">
        <w:r w:rsidRPr="00BA4E68">
          <w:rPr>
            <w:rFonts w:ascii="Times New Roman" w:hAnsi="Times New Roman" w:cs="Times New Roman"/>
            <w:b/>
            <w:bCs/>
            <w:sz w:val="28"/>
            <w:szCs w:val="28"/>
          </w:rPr>
          <w:t>Stakeholders and Interests:</w:t>
        </w:r>
      </w:ins>
    </w:p>
    <w:p w14:paraId="74828FF7" w14:textId="77777777" w:rsidR="00D37C6B" w:rsidRPr="00BA4E68" w:rsidRDefault="00D37C6B">
      <w:pPr>
        <w:numPr>
          <w:ilvl w:val="0"/>
          <w:numId w:val="93"/>
        </w:numPr>
        <w:rPr>
          <w:ins w:id="682" w:author="SAFEENA AKHTER" w:date="2025-03-26T19:45:00Z" w16du:dateUtc="2025-03-26T14:45:00Z"/>
          <w:rFonts w:ascii="Times New Roman" w:hAnsi="Times New Roman" w:cs="Times New Roman"/>
        </w:rPr>
        <w:pPrChange w:id="683" w:author="SAFEENA AKHTER" w:date="2025-03-26T19:45:00Z" w16du:dateUtc="2025-03-26T14:45:00Z">
          <w:pPr>
            <w:numPr>
              <w:numId w:val="27"/>
            </w:numPr>
            <w:tabs>
              <w:tab w:val="left" w:pos="720"/>
            </w:tabs>
            <w:ind w:left="720" w:hanging="360"/>
          </w:pPr>
        </w:pPrChange>
      </w:pPr>
      <w:ins w:id="684" w:author="SAFEENA AKHTER" w:date="2025-03-26T19:45:00Z" w16du:dateUtc="2025-03-26T14:45:00Z">
        <w:r w:rsidRPr="00BA4E68">
          <w:rPr>
            <w:rFonts w:ascii="Times New Roman" w:hAnsi="Times New Roman" w:cs="Times New Roman"/>
            <w:b/>
            <w:bCs/>
          </w:rPr>
          <w:t>Supervisor:</w:t>
        </w:r>
        <w:r w:rsidRPr="00BA4E68">
          <w:rPr>
            <w:rFonts w:ascii="Times New Roman" w:hAnsi="Times New Roman" w:cs="Times New Roman"/>
          </w:rPr>
          <w:t xml:space="preserve"> Wants to review student submissions and provide constructive feedback.</w:t>
        </w:r>
      </w:ins>
    </w:p>
    <w:p w14:paraId="4FD9ED31" w14:textId="77777777" w:rsidR="00D37C6B" w:rsidRPr="00BA4E68" w:rsidRDefault="00D37C6B">
      <w:pPr>
        <w:numPr>
          <w:ilvl w:val="0"/>
          <w:numId w:val="93"/>
        </w:numPr>
        <w:rPr>
          <w:ins w:id="685" w:author="SAFEENA AKHTER" w:date="2025-03-26T19:45:00Z" w16du:dateUtc="2025-03-26T14:45:00Z"/>
          <w:rFonts w:ascii="Times New Roman" w:hAnsi="Times New Roman" w:cs="Times New Roman"/>
        </w:rPr>
        <w:pPrChange w:id="686" w:author="SAFEENA AKHTER" w:date="2025-03-26T19:45:00Z" w16du:dateUtc="2025-03-26T14:45:00Z">
          <w:pPr>
            <w:numPr>
              <w:numId w:val="27"/>
            </w:numPr>
            <w:tabs>
              <w:tab w:val="left" w:pos="720"/>
            </w:tabs>
            <w:ind w:left="720" w:hanging="360"/>
          </w:pPr>
        </w:pPrChange>
      </w:pPr>
      <w:ins w:id="687" w:author="SAFEENA AKHTER" w:date="2025-03-26T19:45:00Z" w16du:dateUtc="2025-03-26T14:45:00Z">
        <w:r w:rsidRPr="00BA4E68">
          <w:rPr>
            <w:rFonts w:ascii="Times New Roman" w:hAnsi="Times New Roman" w:cs="Times New Roman"/>
            <w:b/>
            <w:bCs/>
          </w:rPr>
          <w:t>Student:</w:t>
        </w:r>
        <w:r w:rsidRPr="00BA4E68">
          <w:rPr>
            <w:rFonts w:ascii="Times New Roman" w:hAnsi="Times New Roman" w:cs="Times New Roman"/>
          </w:rPr>
          <w:t xml:space="preserve"> Needs feedback to improve their work and meet project requirements.</w:t>
        </w:r>
      </w:ins>
    </w:p>
    <w:p w14:paraId="766D5161" w14:textId="77777777" w:rsidR="00D37C6B" w:rsidRPr="00BA4E68" w:rsidRDefault="00D37C6B" w:rsidP="00BA4E68">
      <w:pPr>
        <w:rPr>
          <w:ins w:id="688" w:author="SAFEENA AKHTER" w:date="2025-03-26T19:45:00Z" w16du:dateUtc="2025-03-26T14:45:00Z"/>
          <w:rFonts w:ascii="Times New Roman" w:hAnsi="Times New Roman" w:cs="Times New Roman"/>
          <w:b/>
          <w:bCs/>
          <w:sz w:val="28"/>
          <w:szCs w:val="28"/>
        </w:rPr>
      </w:pPr>
      <w:ins w:id="689" w:author="SAFEENA AKHTER" w:date="2025-03-26T19:45:00Z" w16du:dateUtc="2025-03-26T14:45:00Z">
        <w:r w:rsidRPr="00BA4E68">
          <w:rPr>
            <w:rFonts w:ascii="Times New Roman" w:hAnsi="Times New Roman" w:cs="Times New Roman"/>
            <w:b/>
            <w:bCs/>
            <w:sz w:val="28"/>
            <w:szCs w:val="28"/>
          </w:rPr>
          <w:t>Pre-Conditions:</w:t>
        </w:r>
      </w:ins>
    </w:p>
    <w:p w14:paraId="5AD7FB9C" w14:textId="77777777" w:rsidR="00D37C6B" w:rsidRPr="00BA4E68" w:rsidRDefault="00D37C6B">
      <w:pPr>
        <w:numPr>
          <w:ilvl w:val="0"/>
          <w:numId w:val="94"/>
        </w:numPr>
        <w:rPr>
          <w:ins w:id="690" w:author="SAFEENA AKHTER" w:date="2025-03-26T19:45:00Z" w16du:dateUtc="2025-03-26T14:45:00Z"/>
          <w:rFonts w:ascii="Times New Roman" w:hAnsi="Times New Roman" w:cs="Times New Roman"/>
        </w:rPr>
        <w:pPrChange w:id="691" w:author="SAFEENA AKHTER" w:date="2025-03-26T19:45:00Z" w16du:dateUtc="2025-03-26T14:45:00Z">
          <w:pPr>
            <w:numPr>
              <w:numId w:val="28"/>
            </w:numPr>
            <w:tabs>
              <w:tab w:val="left" w:pos="720"/>
            </w:tabs>
            <w:ind w:left="720" w:hanging="360"/>
          </w:pPr>
        </w:pPrChange>
      </w:pPr>
      <w:ins w:id="692" w:author="SAFEENA AKHTER" w:date="2025-03-26T19:45:00Z" w16du:dateUtc="2025-03-26T14:45:00Z">
        <w:r w:rsidRPr="00BA4E68">
          <w:rPr>
            <w:rFonts w:ascii="Times New Roman" w:hAnsi="Times New Roman" w:cs="Times New Roman"/>
          </w:rPr>
          <w:t>The supervisor must be logged into the system.</w:t>
        </w:r>
      </w:ins>
    </w:p>
    <w:p w14:paraId="2ADC75CD" w14:textId="77777777" w:rsidR="00D37C6B" w:rsidRPr="00BA4E68" w:rsidRDefault="00D37C6B">
      <w:pPr>
        <w:numPr>
          <w:ilvl w:val="0"/>
          <w:numId w:val="94"/>
        </w:numPr>
        <w:rPr>
          <w:ins w:id="693" w:author="SAFEENA AKHTER" w:date="2025-03-26T19:45:00Z" w16du:dateUtc="2025-03-26T14:45:00Z"/>
          <w:rFonts w:ascii="Times New Roman" w:hAnsi="Times New Roman" w:cs="Times New Roman"/>
        </w:rPr>
        <w:pPrChange w:id="694" w:author="SAFEENA AKHTER" w:date="2025-03-26T19:45:00Z" w16du:dateUtc="2025-03-26T14:45:00Z">
          <w:pPr>
            <w:numPr>
              <w:numId w:val="28"/>
            </w:numPr>
            <w:tabs>
              <w:tab w:val="left" w:pos="720"/>
            </w:tabs>
            <w:ind w:left="720" w:hanging="360"/>
          </w:pPr>
        </w:pPrChange>
      </w:pPr>
      <w:ins w:id="695" w:author="SAFEENA AKHTER" w:date="2025-03-26T19:45:00Z" w16du:dateUtc="2025-03-26T14:45:00Z">
        <w:r w:rsidRPr="00BA4E68">
          <w:rPr>
            <w:rFonts w:ascii="Times New Roman" w:hAnsi="Times New Roman" w:cs="Times New Roman"/>
          </w:rPr>
          <w:t xml:space="preserve">The student must have </w:t>
        </w:r>
        <w:r w:rsidRPr="00BA4E68">
          <w:rPr>
            <w:rFonts w:ascii="Times New Roman" w:hAnsi="Times New Roman" w:cs="Times New Roman"/>
            <w:b/>
            <w:bCs/>
          </w:rPr>
          <w:t>submitted</w:t>
        </w:r>
        <w:r w:rsidRPr="00BA4E68">
          <w:rPr>
            <w:rFonts w:ascii="Times New Roman" w:hAnsi="Times New Roman" w:cs="Times New Roman"/>
          </w:rPr>
          <w:t xml:space="preserve"> a work product.</w:t>
        </w:r>
      </w:ins>
    </w:p>
    <w:p w14:paraId="66A0030D" w14:textId="77777777" w:rsidR="00D37C6B" w:rsidRPr="00BA4E68" w:rsidRDefault="00D37C6B" w:rsidP="00BA4E68">
      <w:pPr>
        <w:rPr>
          <w:ins w:id="696" w:author="SAFEENA AKHTER" w:date="2025-03-26T19:45:00Z" w16du:dateUtc="2025-03-26T14:45:00Z"/>
          <w:rFonts w:ascii="Times New Roman" w:hAnsi="Times New Roman" w:cs="Times New Roman"/>
          <w:b/>
          <w:bCs/>
          <w:sz w:val="28"/>
          <w:szCs w:val="28"/>
        </w:rPr>
      </w:pPr>
      <w:ins w:id="697" w:author="SAFEENA AKHTER" w:date="2025-03-26T19:45:00Z" w16du:dateUtc="2025-03-26T14:45:00Z">
        <w:r w:rsidRPr="00BA4E68">
          <w:rPr>
            <w:rFonts w:ascii="Times New Roman" w:hAnsi="Times New Roman" w:cs="Times New Roman"/>
            <w:b/>
            <w:bCs/>
            <w:sz w:val="28"/>
            <w:szCs w:val="28"/>
          </w:rPr>
          <w:t>Post-Conditions:</w:t>
        </w:r>
      </w:ins>
    </w:p>
    <w:p w14:paraId="23A1F1CD" w14:textId="77777777" w:rsidR="00D37C6B" w:rsidRPr="008F1F20" w:rsidRDefault="00D37C6B">
      <w:pPr>
        <w:pStyle w:val="ListParagraph"/>
        <w:numPr>
          <w:ilvl w:val="0"/>
          <w:numId w:val="84"/>
        </w:numPr>
        <w:rPr>
          <w:ins w:id="698" w:author="SAFEENA AKHTER" w:date="2025-03-26T19:45:00Z" w16du:dateUtc="2025-03-26T14:45:00Z"/>
          <w:rFonts w:ascii="Times New Roman" w:hAnsi="Times New Roman" w:cs="Times New Roman"/>
        </w:rPr>
        <w:pPrChange w:id="699" w:author="SAFEENA AKHTER" w:date="2025-03-26T19:45:00Z" w16du:dateUtc="2025-03-26T14:45:00Z">
          <w:pPr>
            <w:pStyle w:val="ListParagraph"/>
            <w:numPr>
              <w:numId w:val="9"/>
            </w:numPr>
            <w:tabs>
              <w:tab w:val="left" w:pos="720"/>
            </w:tabs>
            <w:ind w:hanging="360"/>
          </w:pPr>
        </w:pPrChange>
      </w:pPr>
      <w:ins w:id="700" w:author="SAFEENA AKHTER" w:date="2025-03-26T19:45:00Z" w16du:dateUtc="2025-03-26T14:45:00Z">
        <w:r w:rsidRPr="008F1F20">
          <w:rPr>
            <w:rFonts w:ascii="Times New Roman" w:hAnsi="Times New Roman" w:cs="Times New Roman"/>
          </w:rPr>
          <w:t xml:space="preserve">The system confirms that feedback has been stored and immediately notifies the </w:t>
        </w:r>
        <w:proofErr w:type="gramStart"/>
        <w:r w:rsidRPr="008F1F20">
          <w:rPr>
            <w:rFonts w:ascii="Times New Roman" w:hAnsi="Times New Roman" w:cs="Times New Roman"/>
          </w:rPr>
          <w:t>student</w:t>
        </w:r>
        <w:proofErr w:type="gramEnd"/>
        <w:r>
          <w:rPr>
            <w:rFonts w:ascii="Times New Roman" w:hAnsi="Times New Roman" w:cs="Times New Roman"/>
          </w:rPr>
          <w:t xml:space="preserve"> to check the feedback of their relevant work product</w:t>
        </w:r>
        <w:r w:rsidRPr="008F1F20">
          <w:rPr>
            <w:rFonts w:ascii="Times New Roman" w:hAnsi="Times New Roman" w:cs="Times New Roman"/>
          </w:rPr>
          <w:t>.</w:t>
        </w:r>
      </w:ins>
    </w:p>
    <w:p w14:paraId="16C6046A" w14:textId="77777777" w:rsidR="00D37C6B" w:rsidRPr="00BA4E68" w:rsidRDefault="00D37C6B" w:rsidP="00BA4E68">
      <w:pPr>
        <w:rPr>
          <w:ins w:id="701" w:author="SAFEENA AKHTER" w:date="2025-03-26T19:45:00Z" w16du:dateUtc="2025-03-26T14:45:00Z"/>
          <w:rFonts w:ascii="Times New Roman" w:hAnsi="Times New Roman" w:cs="Times New Roman"/>
          <w:b/>
          <w:bCs/>
          <w:sz w:val="28"/>
          <w:szCs w:val="28"/>
        </w:rPr>
      </w:pPr>
      <w:ins w:id="702" w:author="SAFEENA AKHTER" w:date="2025-03-26T19:45:00Z" w16du:dateUtc="2025-03-26T14:45:00Z">
        <w:r w:rsidRPr="00BA4E68">
          <w:rPr>
            <w:rFonts w:ascii="Times New Roman" w:hAnsi="Times New Roman" w:cs="Times New Roman"/>
            <w:b/>
            <w:bCs/>
            <w:sz w:val="28"/>
            <w:szCs w:val="28"/>
          </w:rPr>
          <w:t>Input:</w:t>
        </w:r>
      </w:ins>
    </w:p>
    <w:p w14:paraId="45A4202A" w14:textId="77777777" w:rsidR="00D37C6B" w:rsidRPr="00BA4E68" w:rsidRDefault="00D37C6B">
      <w:pPr>
        <w:numPr>
          <w:ilvl w:val="0"/>
          <w:numId w:val="95"/>
        </w:numPr>
        <w:rPr>
          <w:ins w:id="703" w:author="SAFEENA AKHTER" w:date="2025-03-26T19:45:00Z" w16du:dateUtc="2025-03-26T14:45:00Z"/>
          <w:rFonts w:ascii="Times New Roman" w:hAnsi="Times New Roman" w:cs="Times New Roman"/>
        </w:rPr>
        <w:pPrChange w:id="704" w:author="SAFEENA AKHTER" w:date="2025-03-26T19:45:00Z" w16du:dateUtc="2025-03-26T14:45:00Z">
          <w:pPr>
            <w:numPr>
              <w:numId w:val="30"/>
            </w:numPr>
            <w:tabs>
              <w:tab w:val="left" w:pos="720"/>
            </w:tabs>
            <w:ind w:left="720" w:hanging="360"/>
          </w:pPr>
        </w:pPrChange>
      </w:pPr>
      <w:ins w:id="705" w:author="SAFEENA AKHTER" w:date="2025-03-26T19:45:00Z" w16du:dateUtc="2025-03-26T14:45:00Z">
        <w:r w:rsidRPr="00BA4E68">
          <w:rPr>
            <w:rFonts w:ascii="Times New Roman" w:hAnsi="Times New Roman" w:cs="Times New Roman"/>
          </w:rPr>
          <w:t>Text feedback</w:t>
        </w:r>
      </w:ins>
    </w:p>
    <w:p w14:paraId="4472B3F0" w14:textId="77777777" w:rsidR="00D37C6B" w:rsidRPr="00BA4E68" w:rsidRDefault="00D37C6B">
      <w:pPr>
        <w:numPr>
          <w:ilvl w:val="0"/>
          <w:numId w:val="95"/>
        </w:numPr>
        <w:rPr>
          <w:ins w:id="706" w:author="SAFEENA AKHTER" w:date="2025-03-26T19:45:00Z" w16du:dateUtc="2025-03-26T14:45:00Z"/>
          <w:rFonts w:ascii="Times New Roman" w:hAnsi="Times New Roman" w:cs="Times New Roman"/>
        </w:rPr>
        <w:pPrChange w:id="707" w:author="SAFEENA AKHTER" w:date="2025-03-26T19:45:00Z" w16du:dateUtc="2025-03-26T14:45:00Z">
          <w:pPr>
            <w:numPr>
              <w:numId w:val="30"/>
            </w:numPr>
            <w:tabs>
              <w:tab w:val="left" w:pos="720"/>
            </w:tabs>
            <w:ind w:left="720" w:hanging="360"/>
          </w:pPr>
        </w:pPrChange>
      </w:pPr>
      <w:ins w:id="708" w:author="SAFEENA AKHTER" w:date="2025-03-26T19:45:00Z" w16du:dateUtc="2025-03-26T14:45:00Z">
        <w:r w:rsidRPr="00BA4E68">
          <w:rPr>
            <w:rFonts w:ascii="Times New Roman" w:hAnsi="Times New Roman" w:cs="Times New Roman"/>
          </w:rPr>
          <w:t>Optional file attachment (PDF, DOCX)</w:t>
        </w:r>
      </w:ins>
    </w:p>
    <w:p w14:paraId="7F6DDF5E" w14:textId="77777777" w:rsidR="00D37C6B" w:rsidRDefault="00D37C6B" w:rsidP="00BA4E68">
      <w:pPr>
        <w:rPr>
          <w:ins w:id="709" w:author="SAFEENA AKHTER" w:date="2025-03-26T19:45:00Z" w16du:dateUtc="2025-03-26T14:45:00Z"/>
          <w:rFonts w:ascii="Times New Roman" w:hAnsi="Times New Roman" w:cs="Times New Roman"/>
          <w:b/>
          <w:bCs/>
          <w:sz w:val="28"/>
          <w:szCs w:val="28"/>
        </w:rPr>
      </w:pPr>
      <w:ins w:id="710" w:author="SAFEENA AKHTER" w:date="2025-03-26T19:45:00Z" w16du:dateUtc="2025-03-26T14:45:00Z">
        <w:r w:rsidRPr="00BA4E68">
          <w:rPr>
            <w:rFonts w:ascii="Times New Roman" w:hAnsi="Times New Roman" w:cs="Times New Roman"/>
            <w:b/>
            <w:bCs/>
            <w:sz w:val="28"/>
            <w:szCs w:val="28"/>
          </w:rPr>
          <w:t>Output:</w:t>
        </w:r>
      </w:ins>
    </w:p>
    <w:p w14:paraId="351F098B" w14:textId="77777777" w:rsidR="00D37C6B" w:rsidRPr="008F1F20" w:rsidRDefault="00D37C6B">
      <w:pPr>
        <w:pStyle w:val="ListParagraph"/>
        <w:numPr>
          <w:ilvl w:val="0"/>
          <w:numId w:val="98"/>
        </w:numPr>
        <w:rPr>
          <w:ins w:id="711" w:author="SAFEENA AKHTER" w:date="2025-03-26T19:45:00Z" w16du:dateUtc="2025-03-26T14:45:00Z"/>
          <w:rFonts w:ascii="Times New Roman" w:hAnsi="Times New Roman" w:cs="Times New Roman"/>
          <w:b/>
          <w:bCs/>
          <w:sz w:val="28"/>
          <w:szCs w:val="28"/>
        </w:rPr>
        <w:pPrChange w:id="712" w:author="SAFEENA AKHTER" w:date="2025-03-26T19:45:00Z" w16du:dateUtc="2025-03-26T14:45:00Z">
          <w:pPr>
            <w:pStyle w:val="ListParagraph"/>
            <w:numPr>
              <w:numId w:val="34"/>
            </w:numPr>
            <w:tabs>
              <w:tab w:val="left" w:pos="720"/>
            </w:tabs>
            <w:ind w:hanging="360"/>
          </w:pPr>
        </w:pPrChange>
      </w:pPr>
      <w:ins w:id="713" w:author="SAFEENA AKHTER" w:date="2025-03-26T19:45:00Z" w16du:dateUtc="2025-03-26T14:45:00Z">
        <w:r w:rsidRPr="00D772AB">
          <w:rPr>
            <w:rFonts w:ascii="Times New Roman" w:hAnsi="Times New Roman" w:cs="Times New Roman"/>
          </w:rPr>
          <w:t xml:space="preserve">Confirmation message stating: </w:t>
        </w:r>
        <w:r w:rsidRPr="00D772AB">
          <w:rPr>
            <w:rFonts w:ascii="Times New Roman" w:hAnsi="Times New Roman" w:cs="Times New Roman"/>
            <w:b/>
            <w:bCs/>
          </w:rPr>
          <w:t>"Your feedback has been recorded and is now visible to the student."</w:t>
        </w:r>
      </w:ins>
    </w:p>
    <w:p w14:paraId="02BDDEA9" w14:textId="77777777" w:rsidR="00D37C6B" w:rsidRPr="008F1F20" w:rsidRDefault="00D37C6B">
      <w:pPr>
        <w:pStyle w:val="ListParagraph"/>
        <w:numPr>
          <w:ilvl w:val="0"/>
          <w:numId w:val="98"/>
        </w:numPr>
        <w:rPr>
          <w:ins w:id="714" w:author="SAFEENA AKHTER" w:date="2025-03-26T19:45:00Z" w16du:dateUtc="2025-03-26T14:45:00Z"/>
          <w:rFonts w:ascii="Times New Roman" w:hAnsi="Times New Roman" w:cs="Times New Roman"/>
        </w:rPr>
        <w:pPrChange w:id="715" w:author="SAFEENA AKHTER" w:date="2025-03-26T19:45:00Z" w16du:dateUtc="2025-03-26T14:45:00Z">
          <w:pPr>
            <w:pStyle w:val="ListParagraph"/>
            <w:numPr>
              <w:numId w:val="34"/>
            </w:numPr>
            <w:tabs>
              <w:tab w:val="left" w:pos="720"/>
            </w:tabs>
            <w:ind w:hanging="360"/>
          </w:pPr>
        </w:pPrChange>
      </w:pPr>
      <w:ins w:id="716" w:author="SAFEENA AKHTER" w:date="2025-03-26T19:45:00Z" w16du:dateUtc="2025-03-26T14:45:00Z">
        <w:r w:rsidRPr="008F1F20">
          <w:rPr>
            <w:rFonts w:ascii="Times New Roman" w:hAnsi="Times New Roman" w:cs="Times New Roman"/>
          </w:rPr>
          <w:t>The system notifies the student via email or dashboard alert.</w:t>
        </w:r>
      </w:ins>
    </w:p>
    <w:p w14:paraId="49139F9C" w14:textId="77777777" w:rsidR="00D37C6B" w:rsidRPr="00D772AB" w:rsidRDefault="00D37C6B" w:rsidP="00D772AB">
      <w:pPr>
        <w:rPr>
          <w:ins w:id="717" w:author="SAFEENA AKHTER" w:date="2025-03-26T19:45:00Z" w16du:dateUtc="2025-03-26T14:45:00Z"/>
          <w:rFonts w:ascii="Times New Roman" w:hAnsi="Times New Roman" w:cs="Times New Roman"/>
          <w:b/>
          <w:bCs/>
          <w:sz w:val="28"/>
          <w:szCs w:val="28"/>
        </w:rPr>
      </w:pPr>
      <w:ins w:id="718" w:author="SAFEENA AKHTER" w:date="2025-03-26T19:45:00Z" w16du:dateUtc="2025-03-26T14:45:00Z">
        <w:r w:rsidRPr="00D772AB">
          <w:rPr>
            <w:rFonts w:ascii="Times New Roman" w:hAnsi="Times New Roman" w:cs="Times New Roman"/>
            <w:b/>
            <w:bCs/>
            <w:sz w:val="28"/>
            <w:szCs w:val="28"/>
          </w:rPr>
          <w:t>Main Success Scenario:</w:t>
        </w:r>
      </w:ins>
    </w:p>
    <w:p w14:paraId="10DEEF94" w14:textId="77777777" w:rsidR="00D37C6B" w:rsidRPr="00BA4E68" w:rsidRDefault="00D37C6B">
      <w:pPr>
        <w:numPr>
          <w:ilvl w:val="0"/>
          <w:numId w:val="96"/>
        </w:numPr>
        <w:rPr>
          <w:ins w:id="719" w:author="SAFEENA AKHTER" w:date="2025-03-26T19:45:00Z" w16du:dateUtc="2025-03-26T14:45:00Z"/>
          <w:rFonts w:ascii="Times New Roman" w:hAnsi="Times New Roman" w:cs="Times New Roman"/>
        </w:rPr>
        <w:pPrChange w:id="720" w:author="SAFEENA AKHTER" w:date="2025-03-26T19:45:00Z" w16du:dateUtc="2025-03-26T14:45:00Z">
          <w:pPr>
            <w:numPr>
              <w:numId w:val="32"/>
            </w:numPr>
            <w:tabs>
              <w:tab w:val="left" w:pos="720"/>
            </w:tabs>
            <w:ind w:left="720" w:hanging="360"/>
          </w:pPr>
        </w:pPrChange>
      </w:pPr>
      <w:ins w:id="721" w:author="SAFEENA AKHTER" w:date="2025-03-26T19:45:00Z" w16du:dateUtc="2025-03-26T14:45:00Z">
        <w:r w:rsidRPr="00BA4E68">
          <w:rPr>
            <w:rFonts w:ascii="Times New Roman" w:hAnsi="Times New Roman" w:cs="Times New Roman"/>
          </w:rPr>
          <w:t>The supervisor navigates the "Work Submissions" section.</w:t>
        </w:r>
      </w:ins>
    </w:p>
    <w:p w14:paraId="5399CB52" w14:textId="77777777" w:rsidR="00D37C6B" w:rsidRPr="00BA4E68" w:rsidRDefault="00D37C6B">
      <w:pPr>
        <w:numPr>
          <w:ilvl w:val="0"/>
          <w:numId w:val="96"/>
        </w:numPr>
        <w:rPr>
          <w:ins w:id="722" w:author="SAFEENA AKHTER" w:date="2025-03-26T19:45:00Z" w16du:dateUtc="2025-03-26T14:45:00Z"/>
          <w:rFonts w:ascii="Times New Roman" w:hAnsi="Times New Roman" w:cs="Times New Roman"/>
        </w:rPr>
        <w:pPrChange w:id="723" w:author="SAFEENA AKHTER" w:date="2025-03-26T19:45:00Z" w16du:dateUtc="2025-03-26T14:45:00Z">
          <w:pPr>
            <w:numPr>
              <w:numId w:val="32"/>
            </w:numPr>
            <w:tabs>
              <w:tab w:val="left" w:pos="720"/>
            </w:tabs>
            <w:ind w:left="720" w:hanging="360"/>
          </w:pPr>
        </w:pPrChange>
      </w:pPr>
      <w:ins w:id="724" w:author="SAFEENA AKHTER" w:date="2025-03-26T19:45:00Z" w16du:dateUtc="2025-03-26T14:45:00Z">
        <w:r w:rsidRPr="00BA4E68">
          <w:rPr>
            <w:rFonts w:ascii="Times New Roman" w:hAnsi="Times New Roman" w:cs="Times New Roman"/>
          </w:rPr>
          <w:t>The system displays a list of student-submitted work products.</w:t>
        </w:r>
      </w:ins>
    </w:p>
    <w:p w14:paraId="4E19D85D" w14:textId="77777777" w:rsidR="00D37C6B" w:rsidRPr="00BA4E68" w:rsidRDefault="00D37C6B">
      <w:pPr>
        <w:numPr>
          <w:ilvl w:val="0"/>
          <w:numId w:val="96"/>
        </w:numPr>
        <w:rPr>
          <w:ins w:id="725" w:author="SAFEENA AKHTER" w:date="2025-03-26T19:45:00Z" w16du:dateUtc="2025-03-26T14:45:00Z"/>
          <w:rFonts w:ascii="Times New Roman" w:hAnsi="Times New Roman" w:cs="Times New Roman"/>
        </w:rPr>
        <w:pPrChange w:id="726" w:author="SAFEENA AKHTER" w:date="2025-03-26T19:45:00Z" w16du:dateUtc="2025-03-26T14:45:00Z">
          <w:pPr>
            <w:numPr>
              <w:numId w:val="32"/>
            </w:numPr>
            <w:tabs>
              <w:tab w:val="left" w:pos="720"/>
            </w:tabs>
            <w:ind w:left="720" w:hanging="360"/>
          </w:pPr>
        </w:pPrChange>
      </w:pPr>
      <w:ins w:id="727" w:author="SAFEENA AKHTER" w:date="2025-03-26T19:45:00Z" w16du:dateUtc="2025-03-26T14:45:00Z">
        <w:r w:rsidRPr="00BA4E68">
          <w:rPr>
            <w:rFonts w:ascii="Times New Roman" w:hAnsi="Times New Roman" w:cs="Times New Roman"/>
          </w:rPr>
          <w:t>The supervisor selects a submission to review.</w:t>
        </w:r>
      </w:ins>
    </w:p>
    <w:p w14:paraId="508E3DE1" w14:textId="77777777" w:rsidR="00D37C6B" w:rsidRPr="00BA4E68" w:rsidRDefault="00D37C6B">
      <w:pPr>
        <w:numPr>
          <w:ilvl w:val="0"/>
          <w:numId w:val="96"/>
        </w:numPr>
        <w:rPr>
          <w:ins w:id="728" w:author="SAFEENA AKHTER" w:date="2025-03-26T19:45:00Z" w16du:dateUtc="2025-03-26T14:45:00Z"/>
          <w:rFonts w:ascii="Times New Roman" w:hAnsi="Times New Roman" w:cs="Times New Roman"/>
        </w:rPr>
        <w:pPrChange w:id="729" w:author="SAFEENA AKHTER" w:date="2025-03-26T19:45:00Z" w16du:dateUtc="2025-03-26T14:45:00Z">
          <w:pPr>
            <w:numPr>
              <w:numId w:val="32"/>
            </w:numPr>
            <w:tabs>
              <w:tab w:val="left" w:pos="720"/>
            </w:tabs>
            <w:ind w:left="720" w:hanging="360"/>
          </w:pPr>
        </w:pPrChange>
      </w:pPr>
      <w:ins w:id="730" w:author="SAFEENA AKHTER" w:date="2025-03-26T19:45:00Z" w16du:dateUtc="2025-03-26T14:45:00Z">
        <w:r w:rsidRPr="00BA4E68">
          <w:rPr>
            <w:rFonts w:ascii="Times New Roman" w:hAnsi="Times New Roman" w:cs="Times New Roman"/>
          </w:rPr>
          <w:t>The supervisor enters feedback in the provided text field.</w:t>
        </w:r>
      </w:ins>
    </w:p>
    <w:p w14:paraId="7BE8AF43" w14:textId="77777777" w:rsidR="00D37C6B" w:rsidRPr="00BA4E68" w:rsidRDefault="00D37C6B">
      <w:pPr>
        <w:numPr>
          <w:ilvl w:val="0"/>
          <w:numId w:val="96"/>
        </w:numPr>
        <w:rPr>
          <w:ins w:id="731" w:author="SAFEENA AKHTER" w:date="2025-03-26T19:45:00Z" w16du:dateUtc="2025-03-26T14:45:00Z"/>
          <w:rFonts w:ascii="Times New Roman" w:hAnsi="Times New Roman" w:cs="Times New Roman"/>
        </w:rPr>
        <w:pPrChange w:id="732" w:author="SAFEENA AKHTER" w:date="2025-03-26T19:45:00Z" w16du:dateUtc="2025-03-26T14:45:00Z">
          <w:pPr>
            <w:numPr>
              <w:numId w:val="32"/>
            </w:numPr>
            <w:tabs>
              <w:tab w:val="left" w:pos="720"/>
            </w:tabs>
            <w:ind w:left="720" w:hanging="360"/>
          </w:pPr>
        </w:pPrChange>
      </w:pPr>
      <w:ins w:id="733" w:author="SAFEENA AKHTER" w:date="2025-03-26T19:45:00Z" w16du:dateUtc="2025-03-26T14:45:00Z">
        <w:r w:rsidRPr="00BA4E68">
          <w:rPr>
            <w:rFonts w:ascii="Times New Roman" w:hAnsi="Times New Roman" w:cs="Times New Roman"/>
          </w:rPr>
          <w:t>(Optional) The supervisor uploads an attachment for additional feedback.</w:t>
        </w:r>
      </w:ins>
    </w:p>
    <w:p w14:paraId="289884F8" w14:textId="77777777" w:rsidR="00D37C6B" w:rsidRPr="00BA4E68" w:rsidRDefault="00D37C6B">
      <w:pPr>
        <w:numPr>
          <w:ilvl w:val="0"/>
          <w:numId w:val="96"/>
        </w:numPr>
        <w:rPr>
          <w:ins w:id="734" w:author="SAFEENA AKHTER" w:date="2025-03-26T19:45:00Z" w16du:dateUtc="2025-03-26T14:45:00Z"/>
          <w:rFonts w:ascii="Times New Roman" w:hAnsi="Times New Roman" w:cs="Times New Roman"/>
        </w:rPr>
        <w:pPrChange w:id="735" w:author="SAFEENA AKHTER" w:date="2025-03-26T19:45:00Z" w16du:dateUtc="2025-03-26T14:45:00Z">
          <w:pPr>
            <w:numPr>
              <w:numId w:val="32"/>
            </w:numPr>
            <w:tabs>
              <w:tab w:val="left" w:pos="720"/>
            </w:tabs>
            <w:ind w:left="720" w:hanging="360"/>
          </w:pPr>
        </w:pPrChange>
      </w:pPr>
      <w:ins w:id="736" w:author="SAFEENA AKHTER" w:date="2025-03-26T19:45:00Z" w16du:dateUtc="2025-03-26T14:45:00Z">
        <w:r w:rsidRPr="00BA4E68">
          <w:rPr>
            <w:rFonts w:ascii="Times New Roman" w:hAnsi="Times New Roman" w:cs="Times New Roman"/>
          </w:rPr>
          <w:t>The supervisor submits the feedback.</w:t>
        </w:r>
      </w:ins>
    </w:p>
    <w:p w14:paraId="7E31D9A9" w14:textId="77777777" w:rsidR="00D37C6B" w:rsidRPr="00BA4E68" w:rsidRDefault="00D37C6B">
      <w:pPr>
        <w:numPr>
          <w:ilvl w:val="0"/>
          <w:numId w:val="96"/>
        </w:numPr>
        <w:rPr>
          <w:ins w:id="737" w:author="SAFEENA AKHTER" w:date="2025-03-26T19:45:00Z" w16du:dateUtc="2025-03-26T14:45:00Z"/>
          <w:rFonts w:ascii="Times New Roman" w:hAnsi="Times New Roman" w:cs="Times New Roman"/>
        </w:rPr>
        <w:pPrChange w:id="738" w:author="SAFEENA AKHTER" w:date="2025-03-26T19:45:00Z" w16du:dateUtc="2025-03-26T14:45:00Z">
          <w:pPr>
            <w:numPr>
              <w:numId w:val="32"/>
            </w:numPr>
            <w:tabs>
              <w:tab w:val="left" w:pos="720"/>
            </w:tabs>
            <w:ind w:left="720" w:hanging="360"/>
          </w:pPr>
        </w:pPrChange>
      </w:pPr>
      <w:ins w:id="739" w:author="SAFEENA AKHTER" w:date="2025-03-26T19:45:00Z" w16du:dateUtc="2025-03-26T14:45:00Z">
        <w:r w:rsidRPr="00BA4E68">
          <w:rPr>
            <w:rFonts w:ascii="Times New Roman" w:hAnsi="Times New Roman" w:cs="Times New Roman"/>
          </w:rPr>
          <w:t>The system stores the feedback and notifies the student.</w:t>
        </w:r>
      </w:ins>
    </w:p>
    <w:p w14:paraId="597811BE" w14:textId="77777777" w:rsidR="00D37C6B" w:rsidRPr="00BA4E68" w:rsidRDefault="00D37C6B" w:rsidP="00BA4E68">
      <w:pPr>
        <w:rPr>
          <w:ins w:id="740" w:author="SAFEENA AKHTER" w:date="2025-03-26T19:45:00Z" w16du:dateUtc="2025-03-26T14:45:00Z"/>
          <w:rFonts w:ascii="Times New Roman" w:hAnsi="Times New Roman" w:cs="Times New Roman"/>
          <w:b/>
          <w:bCs/>
          <w:sz w:val="28"/>
          <w:szCs w:val="28"/>
        </w:rPr>
      </w:pPr>
      <w:ins w:id="741" w:author="SAFEENA AKHTER" w:date="2025-03-26T19:45:00Z" w16du:dateUtc="2025-03-26T14:45:00Z">
        <w:r w:rsidRPr="00BA4E68">
          <w:rPr>
            <w:rFonts w:ascii="Times New Roman" w:hAnsi="Times New Roman" w:cs="Times New Roman"/>
            <w:b/>
            <w:bCs/>
            <w:sz w:val="28"/>
            <w:szCs w:val="28"/>
          </w:rPr>
          <w:t>Alternative Scenarios:</w:t>
        </w:r>
      </w:ins>
    </w:p>
    <w:p w14:paraId="6E4D8ED8" w14:textId="77777777" w:rsidR="00D37C6B" w:rsidRPr="00BA4E68" w:rsidRDefault="00D37C6B">
      <w:pPr>
        <w:numPr>
          <w:ilvl w:val="0"/>
          <w:numId w:val="97"/>
        </w:numPr>
        <w:rPr>
          <w:ins w:id="742" w:author="SAFEENA AKHTER" w:date="2025-03-26T19:45:00Z" w16du:dateUtc="2025-03-26T14:45:00Z"/>
          <w:rFonts w:ascii="Times New Roman" w:hAnsi="Times New Roman" w:cs="Times New Roman"/>
        </w:rPr>
        <w:pPrChange w:id="743" w:author="SAFEENA AKHTER" w:date="2025-03-26T19:45:00Z" w16du:dateUtc="2025-03-26T14:45:00Z">
          <w:pPr>
            <w:numPr>
              <w:numId w:val="33"/>
            </w:numPr>
            <w:tabs>
              <w:tab w:val="left" w:pos="720"/>
            </w:tabs>
            <w:ind w:left="720" w:hanging="360"/>
          </w:pPr>
        </w:pPrChange>
      </w:pPr>
      <w:ins w:id="744" w:author="SAFEENA AKHTER" w:date="2025-03-26T19:45:00Z" w16du:dateUtc="2025-03-26T14:45:00Z">
        <w:r w:rsidRPr="00BA4E68">
          <w:rPr>
            <w:rFonts w:ascii="Times New Roman" w:hAnsi="Times New Roman" w:cs="Times New Roman"/>
            <w:b/>
            <w:bCs/>
          </w:rPr>
          <w:t>No Submissions Available:</w:t>
        </w:r>
      </w:ins>
    </w:p>
    <w:p w14:paraId="306DF918" w14:textId="77777777" w:rsidR="00D37C6B" w:rsidRPr="00BA4E68" w:rsidRDefault="00D37C6B">
      <w:pPr>
        <w:numPr>
          <w:ilvl w:val="1"/>
          <w:numId w:val="97"/>
        </w:numPr>
        <w:rPr>
          <w:ins w:id="745" w:author="SAFEENA AKHTER" w:date="2025-03-26T19:45:00Z" w16du:dateUtc="2025-03-26T14:45:00Z"/>
          <w:rFonts w:ascii="Times New Roman" w:hAnsi="Times New Roman" w:cs="Times New Roman"/>
        </w:rPr>
        <w:pPrChange w:id="746" w:author="SAFEENA AKHTER" w:date="2025-03-26T19:45:00Z" w16du:dateUtc="2025-03-26T14:45:00Z">
          <w:pPr>
            <w:numPr>
              <w:ilvl w:val="1"/>
              <w:numId w:val="33"/>
            </w:numPr>
            <w:tabs>
              <w:tab w:val="left" w:pos="1440"/>
            </w:tabs>
            <w:ind w:left="1440" w:hanging="360"/>
          </w:pPr>
        </w:pPrChange>
      </w:pPr>
      <w:ins w:id="747" w:author="SAFEENA AKHTER" w:date="2025-03-26T19:45:00Z" w16du:dateUtc="2025-03-26T14:45:00Z">
        <w:r w:rsidRPr="00BA4E68">
          <w:rPr>
            <w:rFonts w:ascii="Times New Roman" w:hAnsi="Times New Roman" w:cs="Times New Roman"/>
          </w:rPr>
          <w:t xml:space="preserve">The system displays a message: </w:t>
        </w:r>
        <w:r w:rsidRPr="00BA4E68">
          <w:rPr>
            <w:rFonts w:ascii="Times New Roman" w:hAnsi="Times New Roman" w:cs="Times New Roman"/>
            <w:b/>
            <w:bCs/>
          </w:rPr>
          <w:t>"No work products available for feedback."</w:t>
        </w:r>
      </w:ins>
    </w:p>
    <w:p w14:paraId="05F9D4AE" w14:textId="77777777" w:rsidR="00D37C6B" w:rsidRPr="00BA4E68" w:rsidRDefault="00D37C6B">
      <w:pPr>
        <w:numPr>
          <w:ilvl w:val="1"/>
          <w:numId w:val="97"/>
        </w:numPr>
        <w:rPr>
          <w:ins w:id="748" w:author="SAFEENA AKHTER" w:date="2025-03-26T19:45:00Z" w16du:dateUtc="2025-03-26T14:45:00Z"/>
          <w:rFonts w:ascii="Times New Roman" w:hAnsi="Times New Roman" w:cs="Times New Roman"/>
        </w:rPr>
        <w:pPrChange w:id="749" w:author="SAFEENA AKHTER" w:date="2025-03-26T19:45:00Z" w16du:dateUtc="2025-03-26T14:45:00Z">
          <w:pPr>
            <w:numPr>
              <w:ilvl w:val="1"/>
              <w:numId w:val="33"/>
            </w:numPr>
            <w:tabs>
              <w:tab w:val="left" w:pos="1440"/>
            </w:tabs>
            <w:ind w:left="1440" w:hanging="360"/>
          </w:pPr>
        </w:pPrChange>
      </w:pPr>
      <w:ins w:id="750" w:author="SAFEENA AKHTER" w:date="2025-03-26T19:45:00Z" w16du:dateUtc="2025-03-26T14:45:00Z">
        <w:r w:rsidRPr="00BA4E68">
          <w:rPr>
            <w:rFonts w:ascii="Times New Roman" w:hAnsi="Times New Roman" w:cs="Times New Roman"/>
          </w:rPr>
          <w:t>The supervisor is redirected to the dashboard.</w:t>
        </w:r>
      </w:ins>
    </w:p>
    <w:p w14:paraId="5C60CB36" w14:textId="77777777" w:rsidR="00D37C6B" w:rsidRPr="00BA4E68" w:rsidRDefault="00D37C6B">
      <w:pPr>
        <w:numPr>
          <w:ilvl w:val="0"/>
          <w:numId w:val="97"/>
        </w:numPr>
        <w:rPr>
          <w:ins w:id="751" w:author="SAFEENA AKHTER" w:date="2025-03-26T19:45:00Z" w16du:dateUtc="2025-03-26T14:45:00Z"/>
          <w:rFonts w:ascii="Times New Roman" w:hAnsi="Times New Roman" w:cs="Times New Roman"/>
        </w:rPr>
        <w:pPrChange w:id="752" w:author="SAFEENA AKHTER" w:date="2025-03-26T19:45:00Z" w16du:dateUtc="2025-03-26T14:45:00Z">
          <w:pPr>
            <w:numPr>
              <w:numId w:val="33"/>
            </w:numPr>
            <w:tabs>
              <w:tab w:val="left" w:pos="720"/>
            </w:tabs>
            <w:ind w:left="720" w:hanging="360"/>
          </w:pPr>
        </w:pPrChange>
      </w:pPr>
      <w:ins w:id="753" w:author="SAFEENA AKHTER" w:date="2025-03-26T19:45:00Z" w16du:dateUtc="2025-03-26T14:45:00Z">
        <w:r w:rsidRPr="00BA4E68">
          <w:rPr>
            <w:rFonts w:ascii="Times New Roman" w:hAnsi="Times New Roman" w:cs="Times New Roman"/>
            <w:b/>
            <w:bCs/>
          </w:rPr>
          <w:t>System Failure During Submission:</w:t>
        </w:r>
      </w:ins>
    </w:p>
    <w:p w14:paraId="0860B2B5" w14:textId="77777777" w:rsidR="00D37C6B" w:rsidRPr="00BA4E68" w:rsidRDefault="00D37C6B">
      <w:pPr>
        <w:numPr>
          <w:ilvl w:val="1"/>
          <w:numId w:val="97"/>
        </w:numPr>
        <w:rPr>
          <w:ins w:id="754" w:author="SAFEENA AKHTER" w:date="2025-03-26T19:45:00Z" w16du:dateUtc="2025-03-26T14:45:00Z"/>
          <w:rFonts w:ascii="Times New Roman" w:hAnsi="Times New Roman" w:cs="Times New Roman"/>
        </w:rPr>
        <w:pPrChange w:id="755" w:author="SAFEENA AKHTER" w:date="2025-03-26T19:45:00Z" w16du:dateUtc="2025-03-26T14:45:00Z">
          <w:pPr>
            <w:numPr>
              <w:ilvl w:val="1"/>
              <w:numId w:val="33"/>
            </w:numPr>
            <w:tabs>
              <w:tab w:val="left" w:pos="1440"/>
            </w:tabs>
            <w:ind w:left="1440" w:hanging="360"/>
          </w:pPr>
        </w:pPrChange>
      </w:pPr>
      <w:ins w:id="756" w:author="SAFEENA AKHTER" w:date="2025-03-26T19:45:00Z" w16du:dateUtc="2025-03-26T14:45:00Z">
        <w:r w:rsidRPr="00BA4E68">
          <w:rPr>
            <w:rFonts w:ascii="Times New Roman" w:hAnsi="Times New Roman" w:cs="Times New Roman"/>
          </w:rPr>
          <w:t>The system fails to store feedback due to an error.</w:t>
        </w:r>
      </w:ins>
    </w:p>
    <w:p w14:paraId="00B4864D" w14:textId="77777777" w:rsidR="00D37C6B" w:rsidRPr="00D772AB" w:rsidRDefault="00D37C6B">
      <w:pPr>
        <w:numPr>
          <w:ilvl w:val="1"/>
          <w:numId w:val="97"/>
        </w:numPr>
        <w:rPr>
          <w:ins w:id="757" w:author="SAFEENA AKHTER" w:date="2025-03-26T19:45:00Z" w16du:dateUtc="2025-03-26T14:45:00Z"/>
          <w:rFonts w:ascii="Times New Roman" w:hAnsi="Times New Roman" w:cs="Times New Roman"/>
        </w:rPr>
        <w:pPrChange w:id="758" w:author="SAFEENA AKHTER" w:date="2025-03-26T19:45:00Z" w16du:dateUtc="2025-03-26T14:45:00Z">
          <w:pPr>
            <w:numPr>
              <w:ilvl w:val="1"/>
              <w:numId w:val="33"/>
            </w:numPr>
            <w:tabs>
              <w:tab w:val="left" w:pos="1440"/>
            </w:tabs>
            <w:ind w:left="1440" w:hanging="360"/>
          </w:pPr>
        </w:pPrChange>
      </w:pPr>
      <w:ins w:id="759" w:author="SAFEENA AKHTER" w:date="2025-03-26T19:45:00Z" w16du:dateUtc="2025-03-26T14:45:00Z">
        <w:r w:rsidRPr="00BA4E68">
          <w:rPr>
            <w:rFonts w:ascii="Times New Roman" w:hAnsi="Times New Roman" w:cs="Times New Roman"/>
          </w:rPr>
          <w:t xml:space="preserve">The supervisor receives a message: </w:t>
        </w:r>
        <w:r w:rsidRPr="00BA4E68">
          <w:rPr>
            <w:rFonts w:ascii="Times New Roman" w:hAnsi="Times New Roman" w:cs="Times New Roman"/>
            <w:b/>
            <w:bCs/>
          </w:rPr>
          <w:t>"Feedback submission failed. Please try again later."</w:t>
        </w:r>
      </w:ins>
    </w:p>
    <w:p w14:paraId="2890E275" w14:textId="77777777" w:rsidR="00D37C6B" w:rsidRPr="00D772AB" w:rsidRDefault="00D37C6B">
      <w:pPr>
        <w:pStyle w:val="ListParagraph"/>
        <w:numPr>
          <w:ilvl w:val="0"/>
          <w:numId w:val="97"/>
        </w:numPr>
        <w:rPr>
          <w:ins w:id="760" w:author="SAFEENA AKHTER" w:date="2025-03-26T19:45:00Z" w16du:dateUtc="2025-03-26T14:45:00Z"/>
          <w:rFonts w:ascii="Times New Roman" w:hAnsi="Times New Roman" w:cs="Times New Roman"/>
        </w:rPr>
        <w:pPrChange w:id="761" w:author="SAFEENA AKHTER" w:date="2025-03-26T19:45:00Z" w16du:dateUtc="2025-03-26T14:45:00Z">
          <w:pPr>
            <w:pStyle w:val="ListParagraph"/>
            <w:numPr>
              <w:numId w:val="33"/>
            </w:numPr>
            <w:tabs>
              <w:tab w:val="left" w:pos="720"/>
            </w:tabs>
            <w:ind w:hanging="360"/>
          </w:pPr>
        </w:pPrChange>
      </w:pPr>
      <w:ins w:id="762" w:author="SAFEENA AKHTER" w:date="2025-03-26T19:45:00Z" w16du:dateUtc="2025-03-26T14:45:00Z">
        <w:r w:rsidRPr="00D772AB">
          <w:rPr>
            <w:rFonts w:ascii="Times New Roman" w:hAnsi="Times New Roman" w:cs="Times New Roman"/>
            <w:b/>
            <w:bCs/>
          </w:rPr>
          <w:t>Internet Connection Failure:</w:t>
        </w:r>
      </w:ins>
    </w:p>
    <w:p w14:paraId="594C7BF8" w14:textId="77777777" w:rsidR="00D37C6B" w:rsidRPr="00D772AB" w:rsidRDefault="00D37C6B">
      <w:pPr>
        <w:numPr>
          <w:ilvl w:val="0"/>
          <w:numId w:val="99"/>
        </w:numPr>
        <w:rPr>
          <w:ins w:id="763" w:author="SAFEENA AKHTER" w:date="2025-03-26T19:45:00Z" w16du:dateUtc="2025-03-26T14:45:00Z"/>
          <w:rFonts w:ascii="Times New Roman" w:hAnsi="Times New Roman" w:cs="Times New Roman"/>
        </w:rPr>
        <w:pPrChange w:id="764" w:author="SAFEENA AKHTER" w:date="2025-03-26T19:45:00Z" w16du:dateUtc="2025-03-26T14:45:00Z">
          <w:pPr>
            <w:numPr>
              <w:numId w:val="37"/>
            </w:numPr>
            <w:tabs>
              <w:tab w:val="left" w:pos="720"/>
            </w:tabs>
            <w:ind w:left="720" w:hanging="360"/>
          </w:pPr>
        </w:pPrChange>
      </w:pPr>
      <w:ins w:id="765" w:author="SAFEENA AKHTER" w:date="2025-03-26T19:45:00Z" w16du:dateUtc="2025-03-26T14:45:00Z">
        <w:r w:rsidRPr="00D772AB">
          <w:rPr>
            <w:rFonts w:ascii="Times New Roman" w:hAnsi="Times New Roman" w:cs="Times New Roman"/>
          </w:rPr>
          <w:t>The system detects a network issue during feedback submission.</w:t>
        </w:r>
      </w:ins>
    </w:p>
    <w:p w14:paraId="663CB9C9" w14:textId="77777777" w:rsidR="00D37C6B" w:rsidRPr="00D772AB" w:rsidRDefault="00D37C6B">
      <w:pPr>
        <w:numPr>
          <w:ilvl w:val="0"/>
          <w:numId w:val="99"/>
        </w:numPr>
        <w:rPr>
          <w:ins w:id="766" w:author="SAFEENA AKHTER" w:date="2025-03-26T19:45:00Z" w16du:dateUtc="2025-03-26T14:45:00Z"/>
          <w:rFonts w:ascii="Times New Roman" w:hAnsi="Times New Roman" w:cs="Times New Roman"/>
        </w:rPr>
        <w:pPrChange w:id="767" w:author="SAFEENA AKHTER" w:date="2025-03-26T19:45:00Z" w16du:dateUtc="2025-03-26T14:45:00Z">
          <w:pPr>
            <w:numPr>
              <w:numId w:val="37"/>
            </w:numPr>
            <w:tabs>
              <w:tab w:val="left" w:pos="720"/>
            </w:tabs>
            <w:ind w:left="720" w:hanging="360"/>
          </w:pPr>
        </w:pPrChange>
      </w:pPr>
      <w:ins w:id="768" w:author="SAFEENA AKHTER" w:date="2025-03-26T19:45:00Z" w16du:dateUtc="2025-03-26T14:45:00Z">
        <w:r w:rsidRPr="00D772AB">
          <w:rPr>
            <w:rFonts w:ascii="Times New Roman" w:hAnsi="Times New Roman" w:cs="Times New Roman"/>
          </w:rPr>
          <w:t>The system temporarily saves the feedback draft.</w:t>
        </w:r>
      </w:ins>
    </w:p>
    <w:p w14:paraId="42B050B3" w14:textId="77777777" w:rsidR="00D37C6B" w:rsidRDefault="00D37C6B" w:rsidP="00D37C6B">
      <w:pPr>
        <w:numPr>
          <w:ilvl w:val="0"/>
          <w:numId w:val="99"/>
        </w:numPr>
        <w:rPr>
          <w:ins w:id="769" w:author="SAFEENA AKHTER" w:date="2025-03-26T19:48:00Z" w16du:dateUtc="2025-03-26T14:48:00Z"/>
          <w:rFonts w:ascii="Times New Roman" w:hAnsi="Times New Roman" w:cs="Times New Roman"/>
        </w:rPr>
      </w:pPr>
      <w:ins w:id="770" w:author="SAFEENA AKHTER" w:date="2025-03-26T19:45:00Z" w16du:dateUtc="2025-03-26T14:45:00Z">
        <w:r w:rsidRPr="00D772AB">
          <w:rPr>
            <w:rFonts w:ascii="Times New Roman" w:hAnsi="Times New Roman" w:cs="Times New Roman"/>
          </w:rPr>
          <w:t xml:space="preserve">Once the internet is restored, the system prompts the supervisor to </w:t>
        </w:r>
        <w:r w:rsidRPr="00D772AB">
          <w:rPr>
            <w:rFonts w:ascii="Times New Roman" w:hAnsi="Times New Roman" w:cs="Times New Roman"/>
            <w:b/>
            <w:bCs/>
          </w:rPr>
          <w:t>"Resume Submission"</w:t>
        </w:r>
        <w:r w:rsidRPr="00D772AB">
          <w:rPr>
            <w:rFonts w:ascii="Times New Roman" w:hAnsi="Times New Roman" w:cs="Times New Roman"/>
          </w:rPr>
          <w:t xml:space="preserve"> instead of restarting.</w:t>
        </w:r>
      </w:ins>
    </w:p>
    <w:p w14:paraId="2BE5E29E" w14:textId="60B49C5F" w:rsidR="00813662" w:rsidRPr="00813662" w:rsidRDefault="00813662" w:rsidP="00813662">
      <w:pPr>
        <w:rPr>
          <w:ins w:id="771" w:author="SAFEENA AKHTER" w:date="2025-03-26T19:58:00Z"/>
          <w:rFonts w:ascii="Times New Roman" w:hAnsi="Times New Roman" w:cs="Times New Roman"/>
          <w:b/>
          <w:bCs/>
          <w:sz w:val="32"/>
          <w:szCs w:val="32"/>
          <w:rPrChange w:id="772" w:author="SAFEENA AKHTER" w:date="2025-03-26T20:03:00Z" w16du:dateUtc="2025-03-26T15:03:00Z">
            <w:rPr>
              <w:ins w:id="773" w:author="SAFEENA AKHTER" w:date="2025-03-26T19:58:00Z"/>
              <w:rFonts w:ascii="Times New Roman" w:hAnsi="Times New Roman" w:cs="Times New Roman"/>
              <w:b/>
              <w:bCs/>
            </w:rPr>
          </w:rPrChange>
        </w:rPr>
      </w:pPr>
      <w:ins w:id="774" w:author="SAFEENA AKHTER" w:date="2025-03-26T19:58:00Z">
        <w:r w:rsidRPr="00813662">
          <w:rPr>
            <w:rFonts w:ascii="Times New Roman" w:hAnsi="Times New Roman" w:cs="Times New Roman"/>
            <w:b/>
            <w:bCs/>
            <w:sz w:val="32"/>
            <w:szCs w:val="32"/>
            <w:rPrChange w:id="775" w:author="SAFEENA AKHTER" w:date="2025-03-26T20:03:00Z" w16du:dateUtc="2025-03-26T15:03:00Z">
              <w:rPr>
                <w:rFonts w:ascii="Times New Roman" w:hAnsi="Times New Roman" w:cs="Times New Roman"/>
                <w:b/>
                <w:bCs/>
              </w:rPr>
            </w:rPrChange>
          </w:rPr>
          <w:t>U</w:t>
        </w:r>
      </w:ins>
      <w:ins w:id="776" w:author="SAFEENA AKHTER" w:date="2025-03-26T20:01:00Z" w16du:dateUtc="2025-03-26T15:01:00Z">
        <w:r w:rsidRPr="00813662">
          <w:rPr>
            <w:rFonts w:ascii="Times New Roman" w:hAnsi="Times New Roman" w:cs="Times New Roman"/>
            <w:b/>
            <w:bCs/>
            <w:sz w:val="32"/>
            <w:szCs w:val="32"/>
            <w:rPrChange w:id="777" w:author="SAFEENA AKHTER" w:date="2025-03-26T20:03:00Z" w16du:dateUtc="2025-03-26T15:03:00Z">
              <w:rPr>
                <w:rFonts w:ascii="Times New Roman" w:hAnsi="Times New Roman" w:cs="Times New Roman"/>
                <w:b/>
                <w:bCs/>
              </w:rPr>
            </w:rPrChange>
          </w:rPr>
          <w:t xml:space="preserve">se </w:t>
        </w:r>
      </w:ins>
      <w:ins w:id="778" w:author="SAFEENA AKHTER" w:date="2025-03-26T19:58:00Z">
        <w:r w:rsidRPr="00813662">
          <w:rPr>
            <w:rFonts w:ascii="Times New Roman" w:hAnsi="Times New Roman" w:cs="Times New Roman"/>
            <w:b/>
            <w:bCs/>
            <w:sz w:val="32"/>
            <w:szCs w:val="32"/>
            <w:rPrChange w:id="779" w:author="SAFEENA AKHTER" w:date="2025-03-26T20:03:00Z" w16du:dateUtc="2025-03-26T15:03:00Z">
              <w:rPr>
                <w:rFonts w:ascii="Times New Roman" w:hAnsi="Times New Roman" w:cs="Times New Roman"/>
                <w:b/>
                <w:bCs/>
              </w:rPr>
            </w:rPrChange>
          </w:rPr>
          <w:t>C</w:t>
        </w:r>
      </w:ins>
      <w:ins w:id="780" w:author="SAFEENA AKHTER" w:date="2025-03-26T20:01:00Z" w16du:dateUtc="2025-03-26T15:01:00Z">
        <w:r w:rsidRPr="00813662">
          <w:rPr>
            <w:rFonts w:ascii="Times New Roman" w:hAnsi="Times New Roman" w:cs="Times New Roman"/>
            <w:b/>
            <w:bCs/>
            <w:sz w:val="32"/>
            <w:szCs w:val="32"/>
            <w:rPrChange w:id="781" w:author="SAFEENA AKHTER" w:date="2025-03-26T20:03:00Z" w16du:dateUtc="2025-03-26T15:03:00Z">
              <w:rPr>
                <w:rFonts w:ascii="Times New Roman" w:hAnsi="Times New Roman" w:cs="Times New Roman"/>
                <w:b/>
                <w:bCs/>
              </w:rPr>
            </w:rPrChange>
          </w:rPr>
          <w:t xml:space="preserve">ase UC9 </w:t>
        </w:r>
      </w:ins>
      <w:ins w:id="782" w:author="SAFEENA AKHTER" w:date="2025-03-26T19:58:00Z">
        <w:r w:rsidRPr="00813662">
          <w:rPr>
            <w:rFonts w:ascii="Times New Roman" w:hAnsi="Times New Roman" w:cs="Times New Roman"/>
            <w:b/>
            <w:bCs/>
            <w:sz w:val="32"/>
            <w:szCs w:val="32"/>
            <w:rPrChange w:id="783" w:author="SAFEENA AKHTER" w:date="2025-03-26T20:03:00Z" w16du:dateUtc="2025-03-26T15:03:00Z">
              <w:rPr>
                <w:rFonts w:ascii="Times New Roman" w:hAnsi="Times New Roman" w:cs="Times New Roman"/>
                <w:b/>
                <w:bCs/>
              </w:rPr>
            </w:rPrChange>
          </w:rPr>
          <w:t>: Register Project</w:t>
        </w:r>
      </w:ins>
    </w:p>
    <w:p w14:paraId="2D339999" w14:textId="77777777" w:rsidR="00813662" w:rsidRPr="00813662" w:rsidRDefault="00813662" w:rsidP="00813662">
      <w:pPr>
        <w:rPr>
          <w:ins w:id="784" w:author="SAFEENA AKHTER" w:date="2025-03-26T19:58:00Z"/>
          <w:rFonts w:ascii="Times New Roman" w:hAnsi="Times New Roman" w:cs="Times New Roman"/>
        </w:rPr>
      </w:pPr>
      <w:ins w:id="785" w:author="SAFEENA AKHTER" w:date="2025-03-26T19:58:00Z">
        <w:r w:rsidRPr="00813662">
          <w:rPr>
            <w:rFonts w:ascii="Times New Roman" w:hAnsi="Times New Roman" w:cs="Times New Roman"/>
            <w:b/>
            <w:bCs/>
          </w:rPr>
          <w:t>Primary Actor:</w:t>
        </w:r>
      </w:ins>
    </w:p>
    <w:p w14:paraId="2F984006" w14:textId="77777777" w:rsidR="00813662" w:rsidRPr="00813662" w:rsidRDefault="00813662" w:rsidP="00813662">
      <w:pPr>
        <w:numPr>
          <w:ilvl w:val="0"/>
          <w:numId w:val="125"/>
        </w:numPr>
        <w:rPr>
          <w:ins w:id="786" w:author="SAFEENA AKHTER" w:date="2025-03-26T19:58:00Z"/>
          <w:rFonts w:ascii="Times New Roman" w:hAnsi="Times New Roman" w:cs="Times New Roman"/>
        </w:rPr>
      </w:pPr>
      <w:ins w:id="787" w:author="SAFEENA AKHTER" w:date="2025-03-26T19:58:00Z">
        <w:r w:rsidRPr="00813662">
          <w:rPr>
            <w:rFonts w:ascii="Times New Roman" w:hAnsi="Times New Roman" w:cs="Times New Roman"/>
          </w:rPr>
          <w:t>Supervisor</w:t>
        </w:r>
      </w:ins>
    </w:p>
    <w:p w14:paraId="7EDCFDEB" w14:textId="77777777" w:rsidR="00813662" w:rsidRPr="00813662" w:rsidRDefault="00813662" w:rsidP="00813662">
      <w:pPr>
        <w:rPr>
          <w:ins w:id="788" w:author="SAFEENA AKHTER" w:date="2025-03-26T19:58:00Z"/>
          <w:rFonts w:ascii="Times New Roman" w:hAnsi="Times New Roman" w:cs="Times New Roman"/>
        </w:rPr>
      </w:pPr>
      <w:ins w:id="789" w:author="SAFEENA AKHTER" w:date="2025-03-26T19:58:00Z">
        <w:r w:rsidRPr="00813662">
          <w:rPr>
            <w:rFonts w:ascii="Times New Roman" w:hAnsi="Times New Roman" w:cs="Times New Roman"/>
            <w:b/>
            <w:bCs/>
          </w:rPr>
          <w:t>Pre-conditions:</w:t>
        </w:r>
      </w:ins>
    </w:p>
    <w:p w14:paraId="7F06151B" w14:textId="77777777" w:rsidR="00813662" w:rsidRPr="00813662" w:rsidRDefault="00813662" w:rsidP="00813662">
      <w:pPr>
        <w:numPr>
          <w:ilvl w:val="0"/>
          <w:numId w:val="126"/>
        </w:numPr>
        <w:rPr>
          <w:ins w:id="790" w:author="SAFEENA AKHTER" w:date="2025-03-26T19:58:00Z"/>
          <w:rFonts w:ascii="Times New Roman" w:hAnsi="Times New Roman" w:cs="Times New Roman"/>
        </w:rPr>
      </w:pPr>
      <w:ins w:id="791" w:author="SAFEENA AKHTER" w:date="2025-03-26T19:58:00Z">
        <w:r w:rsidRPr="00813662">
          <w:rPr>
            <w:rFonts w:ascii="Times New Roman" w:hAnsi="Times New Roman" w:cs="Times New Roman"/>
          </w:rPr>
          <w:t>The supervisor must be logged into the system.</w:t>
        </w:r>
      </w:ins>
    </w:p>
    <w:p w14:paraId="2764AD03" w14:textId="77777777" w:rsidR="00813662" w:rsidRPr="00813662" w:rsidRDefault="00813662" w:rsidP="00813662">
      <w:pPr>
        <w:numPr>
          <w:ilvl w:val="0"/>
          <w:numId w:val="126"/>
        </w:numPr>
        <w:rPr>
          <w:ins w:id="792" w:author="SAFEENA AKHTER" w:date="2025-03-26T19:58:00Z"/>
          <w:rFonts w:ascii="Times New Roman" w:hAnsi="Times New Roman" w:cs="Times New Roman"/>
        </w:rPr>
      </w:pPr>
      <w:ins w:id="793" w:author="SAFEENA AKHTER" w:date="2025-03-26T19:58:00Z">
        <w:r w:rsidRPr="00813662">
          <w:rPr>
            <w:rFonts w:ascii="Times New Roman" w:hAnsi="Times New Roman" w:cs="Times New Roman"/>
          </w:rPr>
          <w:t>The project registration period must be open.</w:t>
        </w:r>
      </w:ins>
    </w:p>
    <w:p w14:paraId="5C4E1DD6" w14:textId="77777777" w:rsidR="00813662" w:rsidRPr="00813662" w:rsidRDefault="00813662" w:rsidP="00813662">
      <w:pPr>
        <w:rPr>
          <w:ins w:id="794" w:author="SAFEENA AKHTER" w:date="2025-03-26T19:58:00Z"/>
          <w:rFonts w:ascii="Times New Roman" w:hAnsi="Times New Roman" w:cs="Times New Roman"/>
        </w:rPr>
      </w:pPr>
      <w:ins w:id="795" w:author="SAFEENA AKHTER" w:date="2025-03-26T19:58:00Z">
        <w:r w:rsidRPr="00813662">
          <w:rPr>
            <w:rFonts w:ascii="Times New Roman" w:hAnsi="Times New Roman" w:cs="Times New Roman"/>
            <w:b/>
            <w:bCs/>
          </w:rPr>
          <w:t>Post-conditions:</w:t>
        </w:r>
      </w:ins>
    </w:p>
    <w:p w14:paraId="3BDB7B1A" w14:textId="77777777" w:rsidR="00813662" w:rsidRPr="00813662" w:rsidRDefault="00813662" w:rsidP="00813662">
      <w:pPr>
        <w:numPr>
          <w:ilvl w:val="0"/>
          <w:numId w:val="127"/>
        </w:numPr>
        <w:rPr>
          <w:ins w:id="796" w:author="SAFEENA AKHTER" w:date="2025-03-26T19:58:00Z"/>
          <w:rFonts w:ascii="Times New Roman" w:hAnsi="Times New Roman" w:cs="Times New Roman"/>
        </w:rPr>
      </w:pPr>
      <w:ins w:id="797" w:author="SAFEENA AKHTER" w:date="2025-03-26T19:58:00Z">
        <w:r w:rsidRPr="00813662">
          <w:rPr>
            <w:rFonts w:ascii="Times New Roman" w:hAnsi="Times New Roman" w:cs="Times New Roman"/>
          </w:rPr>
          <w:t>The project is registered in the system.</w:t>
        </w:r>
      </w:ins>
    </w:p>
    <w:p w14:paraId="6E0E5E8C" w14:textId="77777777" w:rsidR="00813662" w:rsidRPr="00813662" w:rsidRDefault="00813662" w:rsidP="00813662">
      <w:pPr>
        <w:numPr>
          <w:ilvl w:val="0"/>
          <w:numId w:val="127"/>
        </w:numPr>
        <w:rPr>
          <w:ins w:id="798" w:author="SAFEENA AKHTER" w:date="2025-03-26T19:58:00Z"/>
          <w:rFonts w:ascii="Times New Roman" w:hAnsi="Times New Roman" w:cs="Times New Roman"/>
        </w:rPr>
      </w:pPr>
      <w:ins w:id="799" w:author="SAFEENA AKHTER" w:date="2025-03-26T19:58:00Z">
        <w:r w:rsidRPr="00813662">
          <w:rPr>
            <w:rFonts w:ascii="Times New Roman" w:hAnsi="Times New Roman" w:cs="Times New Roman"/>
          </w:rPr>
          <w:t>The project is now available for student selection.</w:t>
        </w:r>
      </w:ins>
    </w:p>
    <w:p w14:paraId="384E135A" w14:textId="77777777" w:rsidR="00813662" w:rsidRPr="00813662" w:rsidRDefault="00813662" w:rsidP="00813662">
      <w:pPr>
        <w:rPr>
          <w:ins w:id="800" w:author="SAFEENA AKHTER" w:date="2025-03-26T19:58:00Z"/>
          <w:rFonts w:ascii="Times New Roman" w:hAnsi="Times New Roman" w:cs="Times New Roman"/>
        </w:rPr>
      </w:pPr>
      <w:ins w:id="801" w:author="SAFEENA AKHTER" w:date="2025-03-26T19:58:00Z">
        <w:r w:rsidRPr="00813662">
          <w:rPr>
            <w:rFonts w:ascii="Times New Roman" w:hAnsi="Times New Roman" w:cs="Times New Roman"/>
            <w:b/>
            <w:bCs/>
          </w:rPr>
          <w:t>Input:</w:t>
        </w:r>
      </w:ins>
    </w:p>
    <w:p w14:paraId="26492C27" w14:textId="77777777" w:rsidR="00813662" w:rsidRPr="00813662" w:rsidRDefault="00813662" w:rsidP="00813662">
      <w:pPr>
        <w:numPr>
          <w:ilvl w:val="0"/>
          <w:numId w:val="128"/>
        </w:numPr>
        <w:rPr>
          <w:ins w:id="802" w:author="SAFEENA AKHTER" w:date="2025-03-26T19:58:00Z"/>
          <w:rFonts w:ascii="Times New Roman" w:hAnsi="Times New Roman" w:cs="Times New Roman"/>
        </w:rPr>
      </w:pPr>
      <w:ins w:id="803" w:author="SAFEENA AKHTER" w:date="2025-03-26T19:58:00Z">
        <w:r w:rsidRPr="00813662">
          <w:rPr>
            <w:rFonts w:ascii="Times New Roman" w:hAnsi="Times New Roman" w:cs="Times New Roman"/>
          </w:rPr>
          <w:t>Project Title</w:t>
        </w:r>
      </w:ins>
    </w:p>
    <w:p w14:paraId="602FA071" w14:textId="77777777" w:rsidR="00813662" w:rsidRPr="00813662" w:rsidRDefault="00813662" w:rsidP="00813662">
      <w:pPr>
        <w:numPr>
          <w:ilvl w:val="0"/>
          <w:numId w:val="128"/>
        </w:numPr>
        <w:rPr>
          <w:ins w:id="804" w:author="SAFEENA AKHTER" w:date="2025-03-26T19:58:00Z"/>
          <w:rFonts w:ascii="Times New Roman" w:hAnsi="Times New Roman" w:cs="Times New Roman"/>
        </w:rPr>
      </w:pPr>
      <w:ins w:id="805" w:author="SAFEENA AKHTER" w:date="2025-03-26T19:58:00Z">
        <w:r w:rsidRPr="00813662">
          <w:rPr>
            <w:rFonts w:ascii="Times New Roman" w:hAnsi="Times New Roman" w:cs="Times New Roman"/>
          </w:rPr>
          <w:t>Project Description</w:t>
        </w:r>
      </w:ins>
    </w:p>
    <w:p w14:paraId="1E2B0BCF" w14:textId="77777777" w:rsidR="00813662" w:rsidRPr="00813662" w:rsidRDefault="00813662" w:rsidP="00813662">
      <w:pPr>
        <w:numPr>
          <w:ilvl w:val="0"/>
          <w:numId w:val="128"/>
        </w:numPr>
        <w:rPr>
          <w:ins w:id="806" w:author="SAFEENA AKHTER" w:date="2025-03-26T19:58:00Z"/>
          <w:rFonts w:ascii="Times New Roman" w:hAnsi="Times New Roman" w:cs="Times New Roman"/>
        </w:rPr>
      </w:pPr>
      <w:ins w:id="807" w:author="SAFEENA AKHTER" w:date="2025-03-26T19:58:00Z">
        <w:r w:rsidRPr="00813662">
          <w:rPr>
            <w:rFonts w:ascii="Times New Roman" w:hAnsi="Times New Roman" w:cs="Times New Roman"/>
          </w:rPr>
          <w:t>Required Skills</w:t>
        </w:r>
      </w:ins>
    </w:p>
    <w:p w14:paraId="7470C83B" w14:textId="77777777" w:rsidR="00813662" w:rsidRPr="00813662" w:rsidRDefault="00813662" w:rsidP="00813662">
      <w:pPr>
        <w:numPr>
          <w:ilvl w:val="0"/>
          <w:numId w:val="128"/>
        </w:numPr>
        <w:rPr>
          <w:ins w:id="808" w:author="SAFEENA AKHTER" w:date="2025-03-26T19:58:00Z"/>
          <w:rFonts w:ascii="Times New Roman" w:hAnsi="Times New Roman" w:cs="Times New Roman"/>
        </w:rPr>
      </w:pPr>
      <w:ins w:id="809" w:author="SAFEENA AKHTER" w:date="2025-03-26T19:58:00Z">
        <w:r w:rsidRPr="00813662">
          <w:rPr>
            <w:rFonts w:ascii="Times New Roman" w:hAnsi="Times New Roman" w:cs="Times New Roman"/>
          </w:rPr>
          <w:t>Supervisor Name</w:t>
        </w:r>
      </w:ins>
    </w:p>
    <w:p w14:paraId="25BE7CF1" w14:textId="77777777" w:rsidR="00813662" w:rsidRPr="00813662" w:rsidRDefault="00813662" w:rsidP="00813662">
      <w:pPr>
        <w:rPr>
          <w:ins w:id="810" w:author="SAFEENA AKHTER" w:date="2025-03-26T19:58:00Z"/>
          <w:rFonts w:ascii="Times New Roman" w:hAnsi="Times New Roman" w:cs="Times New Roman"/>
        </w:rPr>
      </w:pPr>
      <w:ins w:id="811" w:author="SAFEENA AKHTER" w:date="2025-03-26T19:58:00Z">
        <w:r w:rsidRPr="00813662">
          <w:rPr>
            <w:rFonts w:ascii="Times New Roman" w:hAnsi="Times New Roman" w:cs="Times New Roman"/>
            <w:b/>
            <w:bCs/>
          </w:rPr>
          <w:t>Output:</w:t>
        </w:r>
      </w:ins>
    </w:p>
    <w:p w14:paraId="17CBE69F" w14:textId="77777777" w:rsidR="00813662" w:rsidRPr="00813662" w:rsidRDefault="00813662" w:rsidP="00813662">
      <w:pPr>
        <w:numPr>
          <w:ilvl w:val="0"/>
          <w:numId w:val="129"/>
        </w:numPr>
        <w:rPr>
          <w:ins w:id="812" w:author="SAFEENA AKHTER" w:date="2025-03-26T19:58:00Z"/>
          <w:rFonts w:ascii="Times New Roman" w:hAnsi="Times New Roman" w:cs="Times New Roman"/>
        </w:rPr>
      </w:pPr>
      <w:ins w:id="813" w:author="SAFEENA AKHTER" w:date="2025-03-26T19:58:00Z">
        <w:r w:rsidRPr="00813662">
          <w:rPr>
            <w:rFonts w:ascii="Times New Roman" w:hAnsi="Times New Roman" w:cs="Times New Roman"/>
          </w:rPr>
          <w:t>Project stored in the database.</w:t>
        </w:r>
      </w:ins>
    </w:p>
    <w:p w14:paraId="045B16AA" w14:textId="77777777" w:rsidR="00813662" w:rsidRPr="00813662" w:rsidRDefault="00813662" w:rsidP="00813662">
      <w:pPr>
        <w:numPr>
          <w:ilvl w:val="0"/>
          <w:numId w:val="129"/>
        </w:numPr>
        <w:rPr>
          <w:ins w:id="814" w:author="SAFEENA AKHTER" w:date="2025-03-26T19:58:00Z"/>
          <w:rFonts w:ascii="Times New Roman" w:hAnsi="Times New Roman" w:cs="Times New Roman"/>
        </w:rPr>
      </w:pPr>
      <w:ins w:id="815" w:author="SAFEENA AKHTER" w:date="2025-03-26T19:58:00Z">
        <w:r w:rsidRPr="00813662">
          <w:rPr>
            <w:rFonts w:ascii="Times New Roman" w:hAnsi="Times New Roman" w:cs="Times New Roman"/>
          </w:rPr>
          <w:t>Confirmation message displayed to the supervisor.</w:t>
        </w:r>
      </w:ins>
    </w:p>
    <w:p w14:paraId="35813460" w14:textId="77777777" w:rsidR="00813662" w:rsidRPr="00813662" w:rsidRDefault="00813662" w:rsidP="00813662">
      <w:pPr>
        <w:rPr>
          <w:ins w:id="816" w:author="SAFEENA AKHTER" w:date="2025-03-26T19:58:00Z"/>
          <w:rFonts w:ascii="Times New Roman" w:hAnsi="Times New Roman" w:cs="Times New Roman"/>
          <w:b/>
          <w:bCs/>
        </w:rPr>
      </w:pPr>
      <w:ins w:id="817" w:author="SAFEENA AKHTER" w:date="2025-03-26T19:58:00Z">
        <w:r w:rsidRPr="00813662">
          <w:rPr>
            <w:rFonts w:ascii="Times New Roman" w:hAnsi="Times New Roman" w:cs="Times New Roman"/>
            <w:b/>
            <w:bCs/>
          </w:rPr>
          <w:t>Main Success Scenario:</w:t>
        </w:r>
      </w:ins>
    </w:p>
    <w:p w14:paraId="38C31EB1" w14:textId="77777777" w:rsidR="00813662" w:rsidRPr="00813662" w:rsidRDefault="00813662" w:rsidP="00813662">
      <w:pPr>
        <w:numPr>
          <w:ilvl w:val="0"/>
          <w:numId w:val="130"/>
        </w:numPr>
        <w:rPr>
          <w:ins w:id="818" w:author="SAFEENA AKHTER" w:date="2025-03-26T19:58:00Z"/>
          <w:rFonts w:ascii="Times New Roman" w:hAnsi="Times New Roman" w:cs="Times New Roman"/>
        </w:rPr>
      </w:pPr>
      <w:ins w:id="819" w:author="SAFEENA AKHTER" w:date="2025-03-26T19:58:00Z">
        <w:r w:rsidRPr="00813662">
          <w:rPr>
            <w:rFonts w:ascii="Times New Roman" w:hAnsi="Times New Roman" w:cs="Times New Roman"/>
          </w:rPr>
          <w:t>The supervisor logs into the system and navigates to the "Register Project" section.</w:t>
        </w:r>
      </w:ins>
    </w:p>
    <w:p w14:paraId="307D41A5" w14:textId="77777777" w:rsidR="00813662" w:rsidRPr="00813662" w:rsidRDefault="00813662" w:rsidP="00813662">
      <w:pPr>
        <w:numPr>
          <w:ilvl w:val="0"/>
          <w:numId w:val="130"/>
        </w:numPr>
        <w:rPr>
          <w:ins w:id="820" w:author="SAFEENA AKHTER" w:date="2025-03-26T19:58:00Z"/>
          <w:rFonts w:ascii="Times New Roman" w:hAnsi="Times New Roman" w:cs="Times New Roman"/>
        </w:rPr>
      </w:pPr>
      <w:ins w:id="821" w:author="SAFEENA AKHTER" w:date="2025-03-26T19:58:00Z">
        <w:r w:rsidRPr="00813662">
          <w:rPr>
            <w:rFonts w:ascii="Times New Roman" w:hAnsi="Times New Roman" w:cs="Times New Roman"/>
          </w:rPr>
          <w:t>The system displays the project registration form.</w:t>
        </w:r>
      </w:ins>
    </w:p>
    <w:p w14:paraId="504C2C82" w14:textId="77777777" w:rsidR="00813662" w:rsidRPr="00813662" w:rsidRDefault="00813662" w:rsidP="00813662">
      <w:pPr>
        <w:numPr>
          <w:ilvl w:val="0"/>
          <w:numId w:val="130"/>
        </w:numPr>
        <w:rPr>
          <w:ins w:id="822" w:author="SAFEENA AKHTER" w:date="2025-03-26T19:58:00Z"/>
          <w:rFonts w:ascii="Times New Roman" w:hAnsi="Times New Roman" w:cs="Times New Roman"/>
        </w:rPr>
      </w:pPr>
      <w:ins w:id="823" w:author="SAFEENA AKHTER" w:date="2025-03-26T19:58:00Z">
        <w:r w:rsidRPr="00813662">
          <w:rPr>
            <w:rFonts w:ascii="Times New Roman" w:hAnsi="Times New Roman" w:cs="Times New Roman"/>
          </w:rPr>
          <w:t>The supervisor enters project details (title, description, required skills).</w:t>
        </w:r>
      </w:ins>
    </w:p>
    <w:p w14:paraId="155461B4" w14:textId="77777777" w:rsidR="00813662" w:rsidRPr="00813662" w:rsidRDefault="00813662" w:rsidP="00813662">
      <w:pPr>
        <w:numPr>
          <w:ilvl w:val="0"/>
          <w:numId w:val="130"/>
        </w:numPr>
        <w:rPr>
          <w:ins w:id="824" w:author="SAFEENA AKHTER" w:date="2025-03-26T19:58:00Z"/>
          <w:rFonts w:ascii="Times New Roman" w:hAnsi="Times New Roman" w:cs="Times New Roman"/>
        </w:rPr>
      </w:pPr>
      <w:ins w:id="825" w:author="SAFEENA AKHTER" w:date="2025-03-26T19:58:00Z">
        <w:r w:rsidRPr="00813662">
          <w:rPr>
            <w:rFonts w:ascii="Times New Roman" w:hAnsi="Times New Roman" w:cs="Times New Roman"/>
          </w:rPr>
          <w:t>The supervisor submits the project registration form.</w:t>
        </w:r>
      </w:ins>
    </w:p>
    <w:p w14:paraId="6134EE23" w14:textId="77777777" w:rsidR="00813662" w:rsidRPr="00813662" w:rsidRDefault="00813662" w:rsidP="00813662">
      <w:pPr>
        <w:numPr>
          <w:ilvl w:val="0"/>
          <w:numId w:val="130"/>
        </w:numPr>
        <w:rPr>
          <w:ins w:id="826" w:author="SAFEENA AKHTER" w:date="2025-03-26T19:58:00Z"/>
          <w:rFonts w:ascii="Times New Roman" w:hAnsi="Times New Roman" w:cs="Times New Roman"/>
        </w:rPr>
      </w:pPr>
      <w:ins w:id="827" w:author="SAFEENA AKHTER" w:date="2025-03-26T19:58:00Z">
        <w:r w:rsidRPr="00813662">
          <w:rPr>
            <w:rFonts w:ascii="Times New Roman" w:hAnsi="Times New Roman" w:cs="Times New Roman"/>
          </w:rPr>
          <w:t>The system validates the data and checks for duplicate project titles.</w:t>
        </w:r>
      </w:ins>
    </w:p>
    <w:p w14:paraId="46A093F3" w14:textId="77777777" w:rsidR="00813662" w:rsidRPr="00813662" w:rsidRDefault="00813662" w:rsidP="00813662">
      <w:pPr>
        <w:numPr>
          <w:ilvl w:val="0"/>
          <w:numId w:val="130"/>
        </w:numPr>
        <w:rPr>
          <w:ins w:id="828" w:author="SAFEENA AKHTER" w:date="2025-03-26T19:58:00Z"/>
          <w:rFonts w:ascii="Times New Roman" w:hAnsi="Times New Roman" w:cs="Times New Roman"/>
        </w:rPr>
      </w:pPr>
      <w:ins w:id="829" w:author="SAFEENA AKHTER" w:date="2025-03-26T19:58:00Z">
        <w:r w:rsidRPr="00813662">
          <w:rPr>
            <w:rFonts w:ascii="Times New Roman" w:hAnsi="Times New Roman" w:cs="Times New Roman"/>
          </w:rPr>
          <w:t>The system stores the project in the database.</w:t>
        </w:r>
      </w:ins>
    </w:p>
    <w:p w14:paraId="1958A5F3" w14:textId="77777777" w:rsidR="00813662" w:rsidRPr="00813662" w:rsidRDefault="00813662" w:rsidP="00813662">
      <w:pPr>
        <w:numPr>
          <w:ilvl w:val="0"/>
          <w:numId w:val="130"/>
        </w:numPr>
        <w:rPr>
          <w:ins w:id="830" w:author="SAFEENA AKHTER" w:date="2025-03-26T19:58:00Z"/>
          <w:rFonts w:ascii="Times New Roman" w:hAnsi="Times New Roman" w:cs="Times New Roman"/>
        </w:rPr>
      </w:pPr>
      <w:ins w:id="831" w:author="SAFEENA AKHTER" w:date="2025-03-26T19:58:00Z">
        <w:r w:rsidRPr="00813662">
          <w:rPr>
            <w:rFonts w:ascii="Times New Roman" w:hAnsi="Times New Roman" w:cs="Times New Roman"/>
          </w:rPr>
          <w:t>The system confirms successful registration.</w:t>
        </w:r>
      </w:ins>
    </w:p>
    <w:p w14:paraId="78E3187E" w14:textId="77777777" w:rsidR="00813662" w:rsidRPr="00813662" w:rsidRDefault="00813662" w:rsidP="00813662">
      <w:pPr>
        <w:rPr>
          <w:ins w:id="832" w:author="SAFEENA AKHTER" w:date="2025-03-26T19:58:00Z"/>
          <w:rFonts w:ascii="Times New Roman" w:hAnsi="Times New Roman" w:cs="Times New Roman"/>
          <w:b/>
          <w:bCs/>
        </w:rPr>
      </w:pPr>
      <w:ins w:id="833" w:author="SAFEENA AKHTER" w:date="2025-03-26T19:58:00Z">
        <w:r w:rsidRPr="00813662">
          <w:rPr>
            <w:rFonts w:ascii="Times New Roman" w:hAnsi="Times New Roman" w:cs="Times New Roman"/>
            <w:b/>
            <w:bCs/>
          </w:rPr>
          <w:t>Alternative Scenarios:</w:t>
        </w:r>
      </w:ins>
    </w:p>
    <w:p w14:paraId="3B2F82F9" w14:textId="77777777" w:rsidR="00813662" w:rsidRPr="00813662" w:rsidRDefault="00813662" w:rsidP="00813662">
      <w:pPr>
        <w:numPr>
          <w:ilvl w:val="0"/>
          <w:numId w:val="131"/>
        </w:numPr>
        <w:rPr>
          <w:ins w:id="834" w:author="SAFEENA AKHTER" w:date="2025-03-26T19:58:00Z"/>
          <w:rFonts w:ascii="Times New Roman" w:hAnsi="Times New Roman" w:cs="Times New Roman"/>
        </w:rPr>
      </w:pPr>
      <w:ins w:id="835" w:author="SAFEENA AKHTER" w:date="2025-03-26T19:58:00Z">
        <w:r w:rsidRPr="00813662">
          <w:rPr>
            <w:rFonts w:ascii="Times New Roman" w:hAnsi="Times New Roman" w:cs="Times New Roman"/>
            <w:b/>
            <w:bCs/>
          </w:rPr>
          <w:t>Missing Fields:</w:t>
        </w:r>
        <w:r w:rsidRPr="00813662">
          <w:rPr>
            <w:rFonts w:ascii="Times New Roman" w:hAnsi="Times New Roman" w:cs="Times New Roman"/>
          </w:rPr>
          <w:t xml:space="preserve"> If the supervisor does not complete all required fields, the system prompts them to enter missing details.</w:t>
        </w:r>
      </w:ins>
    </w:p>
    <w:p w14:paraId="28C06532" w14:textId="77777777" w:rsidR="00813662" w:rsidRPr="00813662" w:rsidRDefault="00813662" w:rsidP="00813662">
      <w:pPr>
        <w:numPr>
          <w:ilvl w:val="0"/>
          <w:numId w:val="131"/>
        </w:numPr>
        <w:rPr>
          <w:ins w:id="836" w:author="SAFEENA AKHTER" w:date="2025-03-26T19:58:00Z"/>
          <w:rFonts w:ascii="Times New Roman" w:hAnsi="Times New Roman" w:cs="Times New Roman"/>
        </w:rPr>
      </w:pPr>
      <w:ins w:id="837" w:author="SAFEENA AKHTER" w:date="2025-03-26T19:58:00Z">
        <w:r w:rsidRPr="00813662">
          <w:rPr>
            <w:rFonts w:ascii="Times New Roman" w:hAnsi="Times New Roman" w:cs="Times New Roman"/>
            <w:b/>
            <w:bCs/>
          </w:rPr>
          <w:t>Duplicate Project Name:</w:t>
        </w:r>
        <w:r w:rsidRPr="00813662">
          <w:rPr>
            <w:rFonts w:ascii="Times New Roman" w:hAnsi="Times New Roman" w:cs="Times New Roman"/>
          </w:rPr>
          <w:t xml:space="preserve"> If the project name already exists, the system asks the supervisor to provide a different name.</w:t>
        </w:r>
      </w:ins>
    </w:p>
    <w:p w14:paraId="77F707BA" w14:textId="77777777" w:rsidR="00813662" w:rsidRPr="00813662" w:rsidRDefault="00813662" w:rsidP="00813662">
      <w:pPr>
        <w:numPr>
          <w:ilvl w:val="0"/>
          <w:numId w:val="131"/>
        </w:numPr>
        <w:rPr>
          <w:ins w:id="838" w:author="SAFEENA AKHTER" w:date="2025-03-26T19:58:00Z"/>
          <w:rFonts w:ascii="Times New Roman" w:hAnsi="Times New Roman" w:cs="Times New Roman"/>
        </w:rPr>
      </w:pPr>
      <w:ins w:id="839" w:author="SAFEENA AKHTER" w:date="2025-03-26T19:58:00Z">
        <w:r w:rsidRPr="00813662">
          <w:rPr>
            <w:rFonts w:ascii="Times New Roman" w:hAnsi="Times New Roman" w:cs="Times New Roman"/>
            <w:b/>
            <w:bCs/>
          </w:rPr>
          <w:t>System Failure:</w:t>
        </w:r>
        <w:r w:rsidRPr="00813662">
          <w:rPr>
            <w:rFonts w:ascii="Times New Roman" w:hAnsi="Times New Roman" w:cs="Times New Roman"/>
          </w:rPr>
          <w:t xml:space="preserve"> If the system crashes, project details are saved as a draft for later submission.</w:t>
        </w:r>
      </w:ins>
    </w:p>
    <w:p w14:paraId="5AF05F3B" w14:textId="0DEC69D4" w:rsidR="00813662" w:rsidRPr="00813662" w:rsidRDefault="00813662" w:rsidP="00813662">
      <w:pPr>
        <w:rPr>
          <w:ins w:id="840" w:author="SAFEENA AKHTER" w:date="2025-03-26T19:58:00Z"/>
          <w:rFonts w:ascii="Times New Roman" w:hAnsi="Times New Roman" w:cs="Times New Roman"/>
        </w:rPr>
      </w:pPr>
    </w:p>
    <w:p w14:paraId="52825398" w14:textId="3715D0FF" w:rsidR="00813662" w:rsidRPr="00813662" w:rsidRDefault="00813662" w:rsidP="00813662">
      <w:pPr>
        <w:rPr>
          <w:ins w:id="841" w:author="SAFEENA AKHTER" w:date="2025-03-26T19:58:00Z"/>
          <w:rFonts w:ascii="Times New Roman" w:hAnsi="Times New Roman" w:cs="Times New Roman"/>
          <w:b/>
          <w:bCs/>
          <w:sz w:val="32"/>
          <w:szCs w:val="32"/>
          <w:rPrChange w:id="842" w:author="SAFEENA AKHTER" w:date="2025-03-26T20:03:00Z" w16du:dateUtc="2025-03-26T15:03:00Z">
            <w:rPr>
              <w:ins w:id="843" w:author="SAFEENA AKHTER" w:date="2025-03-26T19:58:00Z"/>
              <w:rFonts w:ascii="Times New Roman" w:hAnsi="Times New Roman" w:cs="Times New Roman"/>
              <w:b/>
              <w:bCs/>
            </w:rPr>
          </w:rPrChange>
        </w:rPr>
      </w:pPr>
      <w:ins w:id="844" w:author="SAFEENA AKHTER" w:date="2025-03-26T19:58:00Z">
        <w:r w:rsidRPr="00813662">
          <w:rPr>
            <w:rFonts w:ascii="Times New Roman" w:hAnsi="Times New Roman" w:cs="Times New Roman"/>
            <w:b/>
            <w:bCs/>
            <w:sz w:val="32"/>
            <w:szCs w:val="32"/>
            <w:rPrChange w:id="845" w:author="SAFEENA AKHTER" w:date="2025-03-26T20:03:00Z" w16du:dateUtc="2025-03-26T15:03:00Z">
              <w:rPr>
                <w:rFonts w:ascii="Times New Roman" w:hAnsi="Times New Roman" w:cs="Times New Roman"/>
                <w:b/>
                <w:bCs/>
              </w:rPr>
            </w:rPrChange>
          </w:rPr>
          <w:t>U</w:t>
        </w:r>
      </w:ins>
      <w:ins w:id="846" w:author="SAFEENA AKHTER" w:date="2025-03-26T20:01:00Z" w16du:dateUtc="2025-03-26T15:01:00Z">
        <w:r w:rsidRPr="00813662">
          <w:rPr>
            <w:rFonts w:ascii="Times New Roman" w:hAnsi="Times New Roman" w:cs="Times New Roman"/>
            <w:b/>
            <w:bCs/>
            <w:sz w:val="32"/>
            <w:szCs w:val="32"/>
            <w:rPrChange w:id="847" w:author="SAFEENA AKHTER" w:date="2025-03-26T20:03:00Z" w16du:dateUtc="2025-03-26T15:03:00Z">
              <w:rPr>
                <w:rFonts w:ascii="Times New Roman" w:hAnsi="Times New Roman" w:cs="Times New Roman"/>
                <w:b/>
                <w:bCs/>
              </w:rPr>
            </w:rPrChange>
          </w:rPr>
          <w:t xml:space="preserve">se </w:t>
        </w:r>
      </w:ins>
      <w:ins w:id="848" w:author="SAFEENA AKHTER" w:date="2025-03-26T19:58:00Z">
        <w:r w:rsidRPr="00813662">
          <w:rPr>
            <w:rFonts w:ascii="Times New Roman" w:hAnsi="Times New Roman" w:cs="Times New Roman"/>
            <w:b/>
            <w:bCs/>
            <w:sz w:val="32"/>
            <w:szCs w:val="32"/>
            <w:rPrChange w:id="849" w:author="SAFEENA AKHTER" w:date="2025-03-26T20:03:00Z" w16du:dateUtc="2025-03-26T15:03:00Z">
              <w:rPr>
                <w:rFonts w:ascii="Times New Roman" w:hAnsi="Times New Roman" w:cs="Times New Roman"/>
                <w:b/>
                <w:bCs/>
              </w:rPr>
            </w:rPrChange>
          </w:rPr>
          <w:t>C</w:t>
        </w:r>
      </w:ins>
      <w:ins w:id="850" w:author="SAFEENA AKHTER" w:date="2025-03-26T20:01:00Z" w16du:dateUtc="2025-03-26T15:01:00Z">
        <w:r w:rsidRPr="00813662">
          <w:rPr>
            <w:rFonts w:ascii="Times New Roman" w:hAnsi="Times New Roman" w:cs="Times New Roman"/>
            <w:b/>
            <w:bCs/>
            <w:sz w:val="32"/>
            <w:szCs w:val="32"/>
            <w:rPrChange w:id="851" w:author="SAFEENA AKHTER" w:date="2025-03-26T20:03:00Z" w16du:dateUtc="2025-03-26T15:03:00Z">
              <w:rPr>
                <w:rFonts w:ascii="Times New Roman" w:hAnsi="Times New Roman" w:cs="Times New Roman"/>
                <w:b/>
                <w:bCs/>
              </w:rPr>
            </w:rPrChange>
          </w:rPr>
          <w:t xml:space="preserve">ase UC 10 </w:t>
        </w:r>
      </w:ins>
      <w:ins w:id="852" w:author="SAFEENA AKHTER" w:date="2025-03-26T19:58:00Z">
        <w:r w:rsidRPr="00813662">
          <w:rPr>
            <w:rFonts w:ascii="Times New Roman" w:hAnsi="Times New Roman" w:cs="Times New Roman"/>
            <w:b/>
            <w:bCs/>
            <w:sz w:val="32"/>
            <w:szCs w:val="32"/>
            <w:rPrChange w:id="853" w:author="SAFEENA AKHTER" w:date="2025-03-26T20:03:00Z" w16du:dateUtc="2025-03-26T15:03:00Z">
              <w:rPr>
                <w:rFonts w:ascii="Times New Roman" w:hAnsi="Times New Roman" w:cs="Times New Roman"/>
                <w:b/>
                <w:bCs/>
              </w:rPr>
            </w:rPrChange>
          </w:rPr>
          <w:t>: Approve Project</w:t>
        </w:r>
      </w:ins>
    </w:p>
    <w:p w14:paraId="6CCDBD0A" w14:textId="77777777" w:rsidR="00813662" w:rsidRPr="00813662" w:rsidRDefault="00813662" w:rsidP="00813662">
      <w:pPr>
        <w:rPr>
          <w:ins w:id="854" w:author="SAFEENA AKHTER" w:date="2025-03-26T19:58:00Z"/>
          <w:rFonts w:ascii="Times New Roman" w:hAnsi="Times New Roman" w:cs="Times New Roman"/>
        </w:rPr>
      </w:pPr>
      <w:ins w:id="855" w:author="SAFEENA AKHTER" w:date="2025-03-26T19:58:00Z">
        <w:r w:rsidRPr="00813662">
          <w:rPr>
            <w:rFonts w:ascii="Times New Roman" w:hAnsi="Times New Roman" w:cs="Times New Roman"/>
            <w:b/>
            <w:bCs/>
          </w:rPr>
          <w:t>Primary Actor:</w:t>
        </w:r>
      </w:ins>
    </w:p>
    <w:p w14:paraId="2BDA2C22" w14:textId="77777777" w:rsidR="00813662" w:rsidRPr="00813662" w:rsidRDefault="00813662" w:rsidP="00813662">
      <w:pPr>
        <w:numPr>
          <w:ilvl w:val="0"/>
          <w:numId w:val="132"/>
        </w:numPr>
        <w:rPr>
          <w:ins w:id="856" w:author="SAFEENA AKHTER" w:date="2025-03-26T19:58:00Z"/>
          <w:rFonts w:ascii="Times New Roman" w:hAnsi="Times New Roman" w:cs="Times New Roman"/>
        </w:rPr>
      </w:pPr>
      <w:ins w:id="857" w:author="SAFEENA AKHTER" w:date="2025-03-26T19:58:00Z">
        <w:r w:rsidRPr="00813662">
          <w:rPr>
            <w:rFonts w:ascii="Times New Roman" w:hAnsi="Times New Roman" w:cs="Times New Roman"/>
          </w:rPr>
          <w:t>Supervisor</w:t>
        </w:r>
      </w:ins>
    </w:p>
    <w:p w14:paraId="6BDBE5CC" w14:textId="77777777" w:rsidR="00813662" w:rsidRPr="00813662" w:rsidRDefault="00813662" w:rsidP="00813662">
      <w:pPr>
        <w:rPr>
          <w:ins w:id="858" w:author="SAFEENA AKHTER" w:date="2025-03-26T19:58:00Z"/>
          <w:rFonts w:ascii="Times New Roman" w:hAnsi="Times New Roman" w:cs="Times New Roman"/>
        </w:rPr>
      </w:pPr>
      <w:ins w:id="859" w:author="SAFEENA AKHTER" w:date="2025-03-26T19:58:00Z">
        <w:r w:rsidRPr="00813662">
          <w:rPr>
            <w:rFonts w:ascii="Times New Roman" w:hAnsi="Times New Roman" w:cs="Times New Roman"/>
            <w:b/>
            <w:bCs/>
          </w:rPr>
          <w:t>Pre-conditions:</w:t>
        </w:r>
      </w:ins>
    </w:p>
    <w:p w14:paraId="6E0BADF4" w14:textId="77777777" w:rsidR="00813662" w:rsidRPr="00813662" w:rsidRDefault="00813662" w:rsidP="00813662">
      <w:pPr>
        <w:numPr>
          <w:ilvl w:val="0"/>
          <w:numId w:val="133"/>
        </w:numPr>
        <w:rPr>
          <w:ins w:id="860" w:author="SAFEENA AKHTER" w:date="2025-03-26T19:58:00Z"/>
          <w:rFonts w:ascii="Times New Roman" w:hAnsi="Times New Roman" w:cs="Times New Roman"/>
        </w:rPr>
      </w:pPr>
      <w:ins w:id="861" w:author="SAFEENA AKHTER" w:date="2025-03-26T19:58:00Z">
        <w:r w:rsidRPr="00813662">
          <w:rPr>
            <w:rFonts w:ascii="Times New Roman" w:hAnsi="Times New Roman" w:cs="Times New Roman"/>
          </w:rPr>
          <w:t>The supervisor must be logged into the system.</w:t>
        </w:r>
      </w:ins>
    </w:p>
    <w:p w14:paraId="511D6ABE" w14:textId="77777777" w:rsidR="00813662" w:rsidRPr="00813662" w:rsidRDefault="00813662" w:rsidP="00813662">
      <w:pPr>
        <w:numPr>
          <w:ilvl w:val="0"/>
          <w:numId w:val="133"/>
        </w:numPr>
        <w:rPr>
          <w:ins w:id="862" w:author="SAFEENA AKHTER" w:date="2025-03-26T19:58:00Z"/>
          <w:rFonts w:ascii="Times New Roman" w:hAnsi="Times New Roman" w:cs="Times New Roman"/>
        </w:rPr>
      </w:pPr>
      <w:ins w:id="863" w:author="SAFEENA AKHTER" w:date="2025-03-26T19:58:00Z">
        <w:r w:rsidRPr="00813662">
          <w:rPr>
            <w:rFonts w:ascii="Times New Roman" w:hAnsi="Times New Roman" w:cs="Times New Roman"/>
          </w:rPr>
          <w:t>The project must be in "Pending Approval" status.</w:t>
        </w:r>
      </w:ins>
    </w:p>
    <w:p w14:paraId="7094D3A9" w14:textId="77777777" w:rsidR="00813662" w:rsidRPr="00813662" w:rsidRDefault="00813662" w:rsidP="00813662">
      <w:pPr>
        <w:rPr>
          <w:ins w:id="864" w:author="SAFEENA AKHTER" w:date="2025-03-26T19:58:00Z"/>
          <w:rFonts w:ascii="Times New Roman" w:hAnsi="Times New Roman" w:cs="Times New Roman"/>
        </w:rPr>
      </w:pPr>
      <w:ins w:id="865" w:author="SAFEENA AKHTER" w:date="2025-03-26T19:58:00Z">
        <w:r w:rsidRPr="00813662">
          <w:rPr>
            <w:rFonts w:ascii="Times New Roman" w:hAnsi="Times New Roman" w:cs="Times New Roman"/>
            <w:b/>
            <w:bCs/>
          </w:rPr>
          <w:t>Post-conditions:</w:t>
        </w:r>
      </w:ins>
    </w:p>
    <w:p w14:paraId="1888F607" w14:textId="77777777" w:rsidR="00813662" w:rsidRPr="00813662" w:rsidRDefault="00813662" w:rsidP="00813662">
      <w:pPr>
        <w:numPr>
          <w:ilvl w:val="0"/>
          <w:numId w:val="134"/>
        </w:numPr>
        <w:rPr>
          <w:ins w:id="866" w:author="SAFEENA AKHTER" w:date="2025-03-26T19:58:00Z"/>
          <w:rFonts w:ascii="Times New Roman" w:hAnsi="Times New Roman" w:cs="Times New Roman"/>
        </w:rPr>
      </w:pPr>
      <w:ins w:id="867" w:author="SAFEENA AKHTER" w:date="2025-03-26T19:58:00Z">
        <w:r w:rsidRPr="00813662">
          <w:rPr>
            <w:rFonts w:ascii="Times New Roman" w:hAnsi="Times New Roman" w:cs="Times New Roman"/>
          </w:rPr>
          <w:t>The project is either approved, rejected, or marked for modifications.</w:t>
        </w:r>
      </w:ins>
    </w:p>
    <w:p w14:paraId="5953394B" w14:textId="77777777" w:rsidR="00813662" w:rsidRPr="00813662" w:rsidRDefault="00813662" w:rsidP="00813662">
      <w:pPr>
        <w:numPr>
          <w:ilvl w:val="0"/>
          <w:numId w:val="134"/>
        </w:numPr>
        <w:rPr>
          <w:ins w:id="868" w:author="SAFEENA AKHTER" w:date="2025-03-26T19:58:00Z"/>
          <w:rFonts w:ascii="Times New Roman" w:hAnsi="Times New Roman" w:cs="Times New Roman"/>
        </w:rPr>
      </w:pPr>
      <w:ins w:id="869" w:author="SAFEENA AKHTER" w:date="2025-03-26T19:58:00Z">
        <w:r w:rsidRPr="00813662">
          <w:rPr>
            <w:rFonts w:ascii="Times New Roman" w:hAnsi="Times New Roman" w:cs="Times New Roman"/>
          </w:rPr>
          <w:t>The student receives a notification of the decision.</w:t>
        </w:r>
      </w:ins>
    </w:p>
    <w:p w14:paraId="68C9C869" w14:textId="77777777" w:rsidR="00813662" w:rsidRPr="00813662" w:rsidRDefault="00813662" w:rsidP="00813662">
      <w:pPr>
        <w:rPr>
          <w:ins w:id="870" w:author="SAFEENA AKHTER" w:date="2025-03-26T19:58:00Z"/>
          <w:rFonts w:ascii="Times New Roman" w:hAnsi="Times New Roman" w:cs="Times New Roman"/>
        </w:rPr>
      </w:pPr>
      <w:ins w:id="871" w:author="SAFEENA AKHTER" w:date="2025-03-26T19:58:00Z">
        <w:r w:rsidRPr="00813662">
          <w:rPr>
            <w:rFonts w:ascii="Times New Roman" w:hAnsi="Times New Roman" w:cs="Times New Roman"/>
            <w:b/>
            <w:bCs/>
          </w:rPr>
          <w:t>Input:</w:t>
        </w:r>
      </w:ins>
    </w:p>
    <w:p w14:paraId="201A6001" w14:textId="77777777" w:rsidR="00813662" w:rsidRPr="00813662" w:rsidRDefault="00813662" w:rsidP="00813662">
      <w:pPr>
        <w:numPr>
          <w:ilvl w:val="0"/>
          <w:numId w:val="135"/>
        </w:numPr>
        <w:rPr>
          <w:ins w:id="872" w:author="SAFEENA AKHTER" w:date="2025-03-26T19:58:00Z"/>
          <w:rFonts w:ascii="Times New Roman" w:hAnsi="Times New Roman" w:cs="Times New Roman"/>
        </w:rPr>
      </w:pPr>
      <w:ins w:id="873" w:author="SAFEENA AKHTER" w:date="2025-03-26T19:58:00Z">
        <w:r w:rsidRPr="00813662">
          <w:rPr>
            <w:rFonts w:ascii="Times New Roman" w:hAnsi="Times New Roman" w:cs="Times New Roman"/>
          </w:rPr>
          <w:t>Project details</w:t>
        </w:r>
      </w:ins>
    </w:p>
    <w:p w14:paraId="2EE1C382" w14:textId="77777777" w:rsidR="00813662" w:rsidRPr="00813662" w:rsidRDefault="00813662" w:rsidP="00813662">
      <w:pPr>
        <w:numPr>
          <w:ilvl w:val="0"/>
          <w:numId w:val="135"/>
        </w:numPr>
        <w:rPr>
          <w:ins w:id="874" w:author="SAFEENA AKHTER" w:date="2025-03-26T19:58:00Z"/>
          <w:rFonts w:ascii="Times New Roman" w:hAnsi="Times New Roman" w:cs="Times New Roman"/>
        </w:rPr>
      </w:pPr>
      <w:ins w:id="875" w:author="SAFEENA AKHTER" w:date="2025-03-26T19:58:00Z">
        <w:r w:rsidRPr="00813662">
          <w:rPr>
            <w:rFonts w:ascii="Times New Roman" w:hAnsi="Times New Roman" w:cs="Times New Roman"/>
          </w:rPr>
          <w:t>Student justification</w:t>
        </w:r>
      </w:ins>
    </w:p>
    <w:p w14:paraId="26160E19" w14:textId="77777777" w:rsidR="00813662" w:rsidRPr="00813662" w:rsidRDefault="00813662" w:rsidP="00813662">
      <w:pPr>
        <w:numPr>
          <w:ilvl w:val="0"/>
          <w:numId w:val="135"/>
        </w:numPr>
        <w:rPr>
          <w:ins w:id="876" w:author="SAFEENA AKHTER" w:date="2025-03-26T19:58:00Z"/>
          <w:rFonts w:ascii="Times New Roman" w:hAnsi="Times New Roman" w:cs="Times New Roman"/>
        </w:rPr>
      </w:pPr>
      <w:ins w:id="877" w:author="SAFEENA AKHTER" w:date="2025-03-26T19:58:00Z">
        <w:r w:rsidRPr="00813662">
          <w:rPr>
            <w:rFonts w:ascii="Times New Roman" w:hAnsi="Times New Roman" w:cs="Times New Roman"/>
          </w:rPr>
          <w:t>Supervisor’s decision (Approve, Reject, Request Modifications)</w:t>
        </w:r>
      </w:ins>
    </w:p>
    <w:p w14:paraId="37278D94" w14:textId="77777777" w:rsidR="00813662" w:rsidRPr="00813662" w:rsidRDefault="00813662" w:rsidP="00813662">
      <w:pPr>
        <w:rPr>
          <w:ins w:id="878" w:author="SAFEENA AKHTER" w:date="2025-03-26T19:58:00Z"/>
          <w:rFonts w:ascii="Times New Roman" w:hAnsi="Times New Roman" w:cs="Times New Roman"/>
        </w:rPr>
      </w:pPr>
      <w:ins w:id="879" w:author="SAFEENA AKHTER" w:date="2025-03-26T19:58:00Z">
        <w:r w:rsidRPr="00813662">
          <w:rPr>
            <w:rFonts w:ascii="Times New Roman" w:hAnsi="Times New Roman" w:cs="Times New Roman"/>
            <w:b/>
            <w:bCs/>
          </w:rPr>
          <w:t>Output:</w:t>
        </w:r>
      </w:ins>
    </w:p>
    <w:p w14:paraId="036F3EF6" w14:textId="77777777" w:rsidR="00813662" w:rsidRPr="00813662" w:rsidRDefault="00813662" w:rsidP="00813662">
      <w:pPr>
        <w:numPr>
          <w:ilvl w:val="0"/>
          <w:numId w:val="136"/>
        </w:numPr>
        <w:rPr>
          <w:ins w:id="880" w:author="SAFEENA AKHTER" w:date="2025-03-26T19:58:00Z"/>
          <w:rFonts w:ascii="Times New Roman" w:hAnsi="Times New Roman" w:cs="Times New Roman"/>
        </w:rPr>
      </w:pPr>
      <w:ins w:id="881" w:author="SAFEENA AKHTER" w:date="2025-03-26T19:58:00Z">
        <w:r w:rsidRPr="00813662">
          <w:rPr>
            <w:rFonts w:ascii="Times New Roman" w:hAnsi="Times New Roman" w:cs="Times New Roman"/>
          </w:rPr>
          <w:t>Updated project status</w:t>
        </w:r>
      </w:ins>
    </w:p>
    <w:p w14:paraId="5DCF0ED3" w14:textId="77777777" w:rsidR="00813662" w:rsidRPr="00813662" w:rsidRDefault="00813662" w:rsidP="00813662">
      <w:pPr>
        <w:numPr>
          <w:ilvl w:val="0"/>
          <w:numId w:val="136"/>
        </w:numPr>
        <w:rPr>
          <w:ins w:id="882" w:author="SAFEENA AKHTER" w:date="2025-03-26T19:58:00Z"/>
          <w:rFonts w:ascii="Times New Roman" w:hAnsi="Times New Roman" w:cs="Times New Roman"/>
        </w:rPr>
      </w:pPr>
      <w:ins w:id="883" w:author="SAFEENA AKHTER" w:date="2025-03-26T19:58:00Z">
        <w:r w:rsidRPr="00813662">
          <w:rPr>
            <w:rFonts w:ascii="Times New Roman" w:hAnsi="Times New Roman" w:cs="Times New Roman"/>
          </w:rPr>
          <w:t>Student receives approval/rejection notification</w:t>
        </w:r>
      </w:ins>
    </w:p>
    <w:p w14:paraId="6B789BFA" w14:textId="77777777" w:rsidR="00813662" w:rsidRPr="00813662" w:rsidRDefault="00813662" w:rsidP="00813662">
      <w:pPr>
        <w:rPr>
          <w:ins w:id="884" w:author="SAFEENA AKHTER" w:date="2025-03-26T19:58:00Z"/>
          <w:rFonts w:ascii="Times New Roman" w:hAnsi="Times New Roman" w:cs="Times New Roman"/>
          <w:b/>
          <w:bCs/>
        </w:rPr>
      </w:pPr>
      <w:ins w:id="885" w:author="SAFEENA AKHTER" w:date="2025-03-26T19:58:00Z">
        <w:r w:rsidRPr="00813662">
          <w:rPr>
            <w:rFonts w:ascii="Times New Roman" w:hAnsi="Times New Roman" w:cs="Times New Roman"/>
            <w:b/>
            <w:bCs/>
          </w:rPr>
          <w:t>Main Success Scenario:</w:t>
        </w:r>
      </w:ins>
    </w:p>
    <w:p w14:paraId="0D04B22C" w14:textId="77777777" w:rsidR="00813662" w:rsidRPr="00813662" w:rsidRDefault="00813662" w:rsidP="00813662">
      <w:pPr>
        <w:numPr>
          <w:ilvl w:val="0"/>
          <w:numId w:val="137"/>
        </w:numPr>
        <w:rPr>
          <w:ins w:id="886" w:author="SAFEENA AKHTER" w:date="2025-03-26T19:58:00Z"/>
          <w:rFonts w:ascii="Times New Roman" w:hAnsi="Times New Roman" w:cs="Times New Roman"/>
        </w:rPr>
      </w:pPr>
      <w:ins w:id="887" w:author="SAFEENA AKHTER" w:date="2025-03-26T19:58:00Z">
        <w:r w:rsidRPr="00813662">
          <w:rPr>
            <w:rFonts w:ascii="Times New Roman" w:hAnsi="Times New Roman" w:cs="Times New Roman"/>
          </w:rPr>
          <w:t>The supervisor logs into the system and navigates to the "Pending Project Approvals" section.</w:t>
        </w:r>
      </w:ins>
    </w:p>
    <w:p w14:paraId="0833E847" w14:textId="77777777" w:rsidR="00813662" w:rsidRPr="00813662" w:rsidRDefault="00813662" w:rsidP="00813662">
      <w:pPr>
        <w:numPr>
          <w:ilvl w:val="0"/>
          <w:numId w:val="137"/>
        </w:numPr>
        <w:rPr>
          <w:ins w:id="888" w:author="SAFEENA AKHTER" w:date="2025-03-26T19:58:00Z"/>
          <w:rFonts w:ascii="Times New Roman" w:hAnsi="Times New Roman" w:cs="Times New Roman"/>
        </w:rPr>
      </w:pPr>
      <w:ins w:id="889" w:author="SAFEENA AKHTER" w:date="2025-03-26T19:58:00Z">
        <w:r w:rsidRPr="00813662">
          <w:rPr>
            <w:rFonts w:ascii="Times New Roman" w:hAnsi="Times New Roman" w:cs="Times New Roman"/>
          </w:rPr>
          <w:t>The system displays a list of students who have registered projects.</w:t>
        </w:r>
      </w:ins>
    </w:p>
    <w:p w14:paraId="4A62984D" w14:textId="77777777" w:rsidR="00813662" w:rsidRPr="00813662" w:rsidRDefault="00813662" w:rsidP="00813662">
      <w:pPr>
        <w:numPr>
          <w:ilvl w:val="0"/>
          <w:numId w:val="137"/>
        </w:numPr>
        <w:rPr>
          <w:ins w:id="890" w:author="SAFEENA AKHTER" w:date="2025-03-26T19:58:00Z"/>
          <w:rFonts w:ascii="Times New Roman" w:hAnsi="Times New Roman" w:cs="Times New Roman"/>
        </w:rPr>
      </w:pPr>
      <w:ins w:id="891" w:author="SAFEENA AKHTER" w:date="2025-03-26T19:58:00Z">
        <w:r w:rsidRPr="00813662">
          <w:rPr>
            <w:rFonts w:ascii="Times New Roman" w:hAnsi="Times New Roman" w:cs="Times New Roman"/>
          </w:rPr>
          <w:t>The supervisor selects a project to review.</w:t>
        </w:r>
      </w:ins>
    </w:p>
    <w:p w14:paraId="437997C4" w14:textId="77777777" w:rsidR="00813662" w:rsidRPr="00813662" w:rsidRDefault="00813662" w:rsidP="00813662">
      <w:pPr>
        <w:numPr>
          <w:ilvl w:val="0"/>
          <w:numId w:val="137"/>
        </w:numPr>
        <w:rPr>
          <w:ins w:id="892" w:author="SAFEENA AKHTER" w:date="2025-03-26T19:58:00Z"/>
          <w:rFonts w:ascii="Times New Roman" w:hAnsi="Times New Roman" w:cs="Times New Roman"/>
        </w:rPr>
      </w:pPr>
      <w:ins w:id="893" w:author="SAFEENA AKHTER" w:date="2025-03-26T19:58:00Z">
        <w:r w:rsidRPr="00813662">
          <w:rPr>
            <w:rFonts w:ascii="Times New Roman" w:hAnsi="Times New Roman" w:cs="Times New Roman"/>
          </w:rPr>
          <w:t xml:space="preserve">The system displays the </w:t>
        </w:r>
        <w:proofErr w:type="gramStart"/>
        <w:r w:rsidRPr="00813662">
          <w:rPr>
            <w:rFonts w:ascii="Times New Roman" w:hAnsi="Times New Roman" w:cs="Times New Roman"/>
          </w:rPr>
          <w:t>student’s</w:t>
        </w:r>
        <w:proofErr w:type="gramEnd"/>
        <w:r w:rsidRPr="00813662">
          <w:rPr>
            <w:rFonts w:ascii="Times New Roman" w:hAnsi="Times New Roman" w:cs="Times New Roman"/>
          </w:rPr>
          <w:t xml:space="preserve"> details, selected </w:t>
        </w:r>
        <w:proofErr w:type="gramStart"/>
        <w:r w:rsidRPr="00813662">
          <w:rPr>
            <w:rFonts w:ascii="Times New Roman" w:hAnsi="Times New Roman" w:cs="Times New Roman"/>
          </w:rPr>
          <w:t>project</w:t>
        </w:r>
        <w:proofErr w:type="gramEnd"/>
        <w:r w:rsidRPr="00813662">
          <w:rPr>
            <w:rFonts w:ascii="Times New Roman" w:hAnsi="Times New Roman" w:cs="Times New Roman"/>
          </w:rPr>
          <w:t>, and justification.</w:t>
        </w:r>
      </w:ins>
    </w:p>
    <w:p w14:paraId="2AC01338" w14:textId="77777777" w:rsidR="00813662" w:rsidRPr="00813662" w:rsidRDefault="00813662" w:rsidP="00813662">
      <w:pPr>
        <w:numPr>
          <w:ilvl w:val="0"/>
          <w:numId w:val="137"/>
        </w:numPr>
        <w:rPr>
          <w:ins w:id="894" w:author="SAFEENA AKHTER" w:date="2025-03-26T19:58:00Z"/>
          <w:rFonts w:ascii="Times New Roman" w:hAnsi="Times New Roman" w:cs="Times New Roman"/>
        </w:rPr>
      </w:pPr>
      <w:ins w:id="895" w:author="SAFEENA AKHTER" w:date="2025-03-26T19:58:00Z">
        <w:r w:rsidRPr="00813662">
          <w:rPr>
            <w:rFonts w:ascii="Times New Roman" w:hAnsi="Times New Roman" w:cs="Times New Roman"/>
          </w:rPr>
          <w:t>The supervisor evaluates the student’s capability and project suitability.</w:t>
        </w:r>
      </w:ins>
    </w:p>
    <w:p w14:paraId="25AE1D18" w14:textId="77777777" w:rsidR="00813662" w:rsidRPr="00813662" w:rsidRDefault="00813662" w:rsidP="00813662">
      <w:pPr>
        <w:numPr>
          <w:ilvl w:val="0"/>
          <w:numId w:val="137"/>
        </w:numPr>
        <w:rPr>
          <w:ins w:id="896" w:author="SAFEENA AKHTER" w:date="2025-03-26T19:58:00Z"/>
          <w:rFonts w:ascii="Times New Roman" w:hAnsi="Times New Roman" w:cs="Times New Roman"/>
        </w:rPr>
      </w:pPr>
      <w:ins w:id="897" w:author="SAFEENA AKHTER" w:date="2025-03-26T19:58:00Z">
        <w:r w:rsidRPr="00813662">
          <w:rPr>
            <w:rFonts w:ascii="Times New Roman" w:hAnsi="Times New Roman" w:cs="Times New Roman"/>
          </w:rPr>
          <w:t>The supervisor selects one of the following options:</w:t>
        </w:r>
      </w:ins>
    </w:p>
    <w:p w14:paraId="239EDBB7" w14:textId="77777777" w:rsidR="00813662" w:rsidRPr="00813662" w:rsidRDefault="00813662" w:rsidP="00813662">
      <w:pPr>
        <w:numPr>
          <w:ilvl w:val="1"/>
          <w:numId w:val="137"/>
        </w:numPr>
        <w:rPr>
          <w:ins w:id="898" w:author="SAFEENA AKHTER" w:date="2025-03-26T19:58:00Z"/>
          <w:rFonts w:ascii="Times New Roman" w:hAnsi="Times New Roman" w:cs="Times New Roman"/>
        </w:rPr>
      </w:pPr>
      <w:ins w:id="899" w:author="SAFEENA AKHTER" w:date="2025-03-26T19:58:00Z">
        <w:r w:rsidRPr="00813662">
          <w:rPr>
            <w:rFonts w:ascii="Times New Roman" w:hAnsi="Times New Roman" w:cs="Times New Roman"/>
            <w:b/>
            <w:bCs/>
          </w:rPr>
          <w:t>Approve:</w:t>
        </w:r>
        <w:r w:rsidRPr="00813662">
          <w:rPr>
            <w:rFonts w:ascii="Times New Roman" w:hAnsi="Times New Roman" w:cs="Times New Roman"/>
          </w:rPr>
          <w:t xml:space="preserve"> If the student is suitable for the project.</w:t>
        </w:r>
      </w:ins>
    </w:p>
    <w:p w14:paraId="205FC596" w14:textId="77777777" w:rsidR="00813662" w:rsidRPr="00813662" w:rsidRDefault="00813662" w:rsidP="00813662">
      <w:pPr>
        <w:numPr>
          <w:ilvl w:val="1"/>
          <w:numId w:val="137"/>
        </w:numPr>
        <w:rPr>
          <w:ins w:id="900" w:author="SAFEENA AKHTER" w:date="2025-03-26T19:58:00Z"/>
          <w:rFonts w:ascii="Times New Roman" w:hAnsi="Times New Roman" w:cs="Times New Roman"/>
        </w:rPr>
      </w:pPr>
      <w:ins w:id="901" w:author="SAFEENA AKHTER" w:date="2025-03-26T19:58:00Z">
        <w:r w:rsidRPr="00813662">
          <w:rPr>
            <w:rFonts w:ascii="Times New Roman" w:hAnsi="Times New Roman" w:cs="Times New Roman"/>
            <w:b/>
            <w:bCs/>
          </w:rPr>
          <w:t>Reject:</w:t>
        </w:r>
        <w:r w:rsidRPr="00813662">
          <w:rPr>
            <w:rFonts w:ascii="Times New Roman" w:hAnsi="Times New Roman" w:cs="Times New Roman"/>
          </w:rPr>
          <w:t xml:space="preserve"> If the project is not suitable for the student.</w:t>
        </w:r>
      </w:ins>
    </w:p>
    <w:p w14:paraId="152BD79F" w14:textId="77777777" w:rsidR="00813662" w:rsidRPr="00813662" w:rsidRDefault="00813662" w:rsidP="00813662">
      <w:pPr>
        <w:numPr>
          <w:ilvl w:val="1"/>
          <w:numId w:val="137"/>
        </w:numPr>
        <w:rPr>
          <w:ins w:id="902" w:author="SAFEENA AKHTER" w:date="2025-03-26T19:58:00Z"/>
          <w:rFonts w:ascii="Times New Roman" w:hAnsi="Times New Roman" w:cs="Times New Roman"/>
        </w:rPr>
      </w:pPr>
      <w:ins w:id="903" w:author="SAFEENA AKHTER" w:date="2025-03-26T19:58:00Z">
        <w:r w:rsidRPr="00813662">
          <w:rPr>
            <w:rFonts w:ascii="Times New Roman" w:hAnsi="Times New Roman" w:cs="Times New Roman"/>
            <w:b/>
            <w:bCs/>
          </w:rPr>
          <w:t>Request Modifications:</w:t>
        </w:r>
        <w:r w:rsidRPr="00813662">
          <w:rPr>
            <w:rFonts w:ascii="Times New Roman" w:hAnsi="Times New Roman" w:cs="Times New Roman"/>
          </w:rPr>
          <w:t xml:space="preserve"> If the student needs to refine their justification.</w:t>
        </w:r>
      </w:ins>
    </w:p>
    <w:p w14:paraId="4DFBB738" w14:textId="77777777" w:rsidR="00813662" w:rsidRPr="00813662" w:rsidRDefault="00813662" w:rsidP="00813662">
      <w:pPr>
        <w:numPr>
          <w:ilvl w:val="0"/>
          <w:numId w:val="137"/>
        </w:numPr>
        <w:rPr>
          <w:ins w:id="904" w:author="SAFEENA AKHTER" w:date="2025-03-26T19:58:00Z"/>
          <w:rFonts w:ascii="Times New Roman" w:hAnsi="Times New Roman" w:cs="Times New Roman"/>
        </w:rPr>
      </w:pPr>
      <w:ins w:id="905" w:author="SAFEENA AKHTER" w:date="2025-03-26T19:58:00Z">
        <w:r w:rsidRPr="00813662">
          <w:rPr>
            <w:rFonts w:ascii="Times New Roman" w:hAnsi="Times New Roman" w:cs="Times New Roman"/>
          </w:rPr>
          <w:t>The system updates the project status accordingly.</w:t>
        </w:r>
      </w:ins>
    </w:p>
    <w:p w14:paraId="4CB0AB9F" w14:textId="77777777" w:rsidR="00813662" w:rsidRPr="00813662" w:rsidRDefault="00813662" w:rsidP="00813662">
      <w:pPr>
        <w:numPr>
          <w:ilvl w:val="0"/>
          <w:numId w:val="137"/>
        </w:numPr>
        <w:rPr>
          <w:ins w:id="906" w:author="SAFEENA AKHTER" w:date="2025-03-26T19:58:00Z"/>
          <w:rFonts w:ascii="Times New Roman" w:hAnsi="Times New Roman" w:cs="Times New Roman"/>
        </w:rPr>
      </w:pPr>
      <w:ins w:id="907" w:author="SAFEENA AKHTER" w:date="2025-03-26T19:58:00Z">
        <w:r w:rsidRPr="00813662">
          <w:rPr>
            <w:rFonts w:ascii="Times New Roman" w:hAnsi="Times New Roman" w:cs="Times New Roman"/>
          </w:rPr>
          <w:t>The system notifies the student of the supervisor’s decision.</w:t>
        </w:r>
      </w:ins>
    </w:p>
    <w:p w14:paraId="30B4C928" w14:textId="77777777" w:rsidR="00813662" w:rsidRPr="00813662" w:rsidRDefault="00813662" w:rsidP="00813662">
      <w:pPr>
        <w:rPr>
          <w:ins w:id="908" w:author="SAFEENA AKHTER" w:date="2025-03-26T19:58:00Z"/>
          <w:rFonts w:ascii="Times New Roman" w:hAnsi="Times New Roman" w:cs="Times New Roman"/>
          <w:b/>
          <w:bCs/>
        </w:rPr>
      </w:pPr>
      <w:ins w:id="909" w:author="SAFEENA AKHTER" w:date="2025-03-26T19:58:00Z">
        <w:r w:rsidRPr="00813662">
          <w:rPr>
            <w:rFonts w:ascii="Times New Roman" w:hAnsi="Times New Roman" w:cs="Times New Roman"/>
            <w:b/>
            <w:bCs/>
          </w:rPr>
          <w:t>Alternative Scenarios:</w:t>
        </w:r>
      </w:ins>
    </w:p>
    <w:p w14:paraId="2295C791" w14:textId="77777777" w:rsidR="00813662" w:rsidRPr="00813662" w:rsidRDefault="00813662" w:rsidP="00813662">
      <w:pPr>
        <w:numPr>
          <w:ilvl w:val="0"/>
          <w:numId w:val="138"/>
        </w:numPr>
        <w:rPr>
          <w:ins w:id="910" w:author="SAFEENA AKHTER" w:date="2025-03-26T19:58:00Z"/>
          <w:rFonts w:ascii="Times New Roman" w:hAnsi="Times New Roman" w:cs="Times New Roman"/>
        </w:rPr>
      </w:pPr>
      <w:ins w:id="911" w:author="SAFEENA AKHTER" w:date="2025-03-26T19:58:00Z">
        <w:r w:rsidRPr="00813662">
          <w:rPr>
            <w:rFonts w:ascii="Times New Roman" w:hAnsi="Times New Roman" w:cs="Times New Roman"/>
            <w:b/>
            <w:bCs/>
          </w:rPr>
          <w:t>Student Not Qualified:</w:t>
        </w:r>
        <w:r w:rsidRPr="00813662">
          <w:rPr>
            <w:rFonts w:ascii="Times New Roman" w:hAnsi="Times New Roman" w:cs="Times New Roman"/>
          </w:rPr>
          <w:t xml:space="preserve"> If the student lacks the required skills, the supervisor rejects the request with feedback.</w:t>
        </w:r>
      </w:ins>
    </w:p>
    <w:p w14:paraId="6715DCD1" w14:textId="77777777" w:rsidR="00813662" w:rsidRPr="00813662" w:rsidRDefault="00813662" w:rsidP="00813662">
      <w:pPr>
        <w:numPr>
          <w:ilvl w:val="0"/>
          <w:numId w:val="138"/>
        </w:numPr>
        <w:rPr>
          <w:ins w:id="912" w:author="SAFEENA AKHTER" w:date="2025-03-26T19:58:00Z"/>
          <w:rFonts w:ascii="Times New Roman" w:hAnsi="Times New Roman" w:cs="Times New Roman"/>
        </w:rPr>
      </w:pPr>
      <w:ins w:id="913" w:author="SAFEENA AKHTER" w:date="2025-03-26T19:58:00Z">
        <w:r w:rsidRPr="00813662">
          <w:rPr>
            <w:rFonts w:ascii="Times New Roman" w:hAnsi="Times New Roman" w:cs="Times New Roman"/>
            <w:b/>
            <w:bCs/>
          </w:rPr>
          <w:t>Project Already Assigned:</w:t>
        </w:r>
        <w:r w:rsidRPr="00813662">
          <w:rPr>
            <w:rFonts w:ascii="Times New Roman" w:hAnsi="Times New Roman" w:cs="Times New Roman"/>
          </w:rPr>
          <w:t xml:space="preserve"> If another student has already been approved for the same project, the supervisor must reassign the student.</w:t>
        </w:r>
      </w:ins>
    </w:p>
    <w:p w14:paraId="4CC52148" w14:textId="77777777" w:rsidR="00813662" w:rsidRPr="00813662" w:rsidRDefault="00813662" w:rsidP="00813662">
      <w:pPr>
        <w:numPr>
          <w:ilvl w:val="0"/>
          <w:numId w:val="138"/>
        </w:numPr>
        <w:rPr>
          <w:ins w:id="914" w:author="SAFEENA AKHTER" w:date="2025-03-26T19:58:00Z"/>
          <w:rFonts w:ascii="Times New Roman" w:hAnsi="Times New Roman" w:cs="Times New Roman"/>
        </w:rPr>
      </w:pPr>
      <w:ins w:id="915" w:author="SAFEENA AKHTER" w:date="2025-03-26T19:58:00Z">
        <w:r w:rsidRPr="00813662">
          <w:rPr>
            <w:rFonts w:ascii="Times New Roman" w:hAnsi="Times New Roman" w:cs="Times New Roman"/>
            <w:b/>
            <w:bCs/>
          </w:rPr>
          <w:t>System Failure:</w:t>
        </w:r>
        <w:r w:rsidRPr="00813662">
          <w:rPr>
            <w:rFonts w:ascii="Times New Roman" w:hAnsi="Times New Roman" w:cs="Times New Roman"/>
          </w:rPr>
          <w:t xml:space="preserve"> If the system crashes, the supervisor’s progress is saved.</w:t>
        </w:r>
      </w:ins>
    </w:p>
    <w:p w14:paraId="51B39746" w14:textId="77777777" w:rsidR="00D37C6B" w:rsidRDefault="00D37C6B" w:rsidP="00D37C6B">
      <w:pPr>
        <w:rPr>
          <w:ins w:id="916" w:author="SAFEENA AKHTER" w:date="2025-03-26T19:48:00Z" w16du:dateUtc="2025-03-26T14:48:00Z"/>
          <w:rFonts w:ascii="Times New Roman" w:hAnsi="Times New Roman" w:cs="Times New Roman"/>
        </w:rPr>
      </w:pPr>
    </w:p>
    <w:p w14:paraId="64EA5238" w14:textId="1FBF3618" w:rsidR="001F1E38" w:rsidRPr="00FE044E" w:rsidDel="00813662" w:rsidRDefault="001F1E38" w:rsidP="00FE044E">
      <w:pPr>
        <w:rPr>
          <w:del w:id="917" w:author="SAFEENA AKHTER" w:date="2025-03-26T19:56:00Z" w16du:dateUtc="2025-03-26T14:56:00Z"/>
          <w:b/>
          <w:bCs/>
        </w:rPr>
      </w:pPr>
    </w:p>
    <w:p w14:paraId="301FC27C" w14:textId="60C73711" w:rsidR="00FE044E" w:rsidRPr="00FE044E" w:rsidDel="001F1E38" w:rsidRDefault="00FE044E" w:rsidP="00FE044E">
      <w:pPr>
        <w:numPr>
          <w:ilvl w:val="0"/>
          <w:numId w:val="3"/>
        </w:numPr>
        <w:rPr>
          <w:del w:id="918" w:author="SAFEENA AKHTER" w:date="2025-03-26T19:43:00Z" w16du:dateUtc="2025-03-26T14:43:00Z"/>
        </w:rPr>
      </w:pPr>
      <w:del w:id="919" w:author="SAFEENA AKHTER" w:date="2025-03-26T19:43:00Z" w16du:dateUtc="2025-03-26T14:43:00Z">
        <w:r w:rsidRPr="00FE044E" w:rsidDel="001F1E38">
          <w:rPr>
            <w:b/>
            <w:bCs/>
          </w:rPr>
          <w:delText>User Authentication:</w:delText>
        </w:r>
      </w:del>
    </w:p>
    <w:p w14:paraId="4D74DD59" w14:textId="55FED7E3" w:rsidR="00FE044E" w:rsidRPr="00FE044E" w:rsidDel="001F1E38" w:rsidRDefault="00FE044E" w:rsidP="00FE044E">
      <w:pPr>
        <w:numPr>
          <w:ilvl w:val="1"/>
          <w:numId w:val="3"/>
        </w:numPr>
        <w:rPr>
          <w:del w:id="920" w:author="SAFEENA AKHTER" w:date="2025-03-26T19:43:00Z" w16du:dateUtc="2025-03-26T14:43:00Z"/>
        </w:rPr>
      </w:pPr>
      <w:del w:id="921" w:author="SAFEENA AKHTER" w:date="2025-03-26T19:43:00Z" w16du:dateUtc="2025-03-26T14:43:00Z">
        <w:r w:rsidRPr="00FE044E" w:rsidDel="001F1E38">
          <w:delText>Secure login with role-based access (student/supervisor).</w:delText>
        </w:r>
      </w:del>
    </w:p>
    <w:p w14:paraId="175C720E" w14:textId="026F1C50" w:rsidR="00FE044E" w:rsidRPr="00FE044E" w:rsidDel="001F1E38" w:rsidRDefault="00FE044E" w:rsidP="00FE044E">
      <w:pPr>
        <w:numPr>
          <w:ilvl w:val="1"/>
          <w:numId w:val="3"/>
        </w:numPr>
        <w:rPr>
          <w:del w:id="922" w:author="SAFEENA AKHTER" w:date="2025-03-26T19:43:00Z" w16du:dateUtc="2025-03-26T14:43:00Z"/>
        </w:rPr>
      </w:pPr>
      <w:del w:id="923" w:author="SAFEENA AKHTER" w:date="2025-03-26T19:43:00Z" w16du:dateUtc="2025-03-26T14:43:00Z">
        <w:r w:rsidRPr="00FE044E" w:rsidDel="001F1E38">
          <w:delText>Password reset functionality.</w:delText>
        </w:r>
      </w:del>
    </w:p>
    <w:p w14:paraId="50904AF1" w14:textId="746431CF" w:rsidR="00FE044E" w:rsidRPr="00FE044E" w:rsidDel="001F1E38" w:rsidRDefault="00FE044E" w:rsidP="00FE044E">
      <w:pPr>
        <w:numPr>
          <w:ilvl w:val="0"/>
          <w:numId w:val="3"/>
        </w:numPr>
        <w:rPr>
          <w:del w:id="924" w:author="SAFEENA AKHTER" w:date="2025-03-26T19:43:00Z" w16du:dateUtc="2025-03-26T14:43:00Z"/>
        </w:rPr>
      </w:pPr>
      <w:del w:id="925" w:author="SAFEENA AKHTER" w:date="2025-03-26T19:43:00Z" w16du:dateUtc="2025-03-26T14:43:00Z">
        <w:r w:rsidRPr="00FE044E" w:rsidDel="001F1E38">
          <w:rPr>
            <w:b/>
            <w:bCs/>
          </w:rPr>
          <w:delText>Project Registration:</w:delText>
        </w:r>
      </w:del>
    </w:p>
    <w:p w14:paraId="4A97E0CF" w14:textId="6CA9CB6C" w:rsidR="00FE044E" w:rsidRPr="00FE044E" w:rsidDel="001F1E38" w:rsidRDefault="00FE044E" w:rsidP="00FE044E">
      <w:pPr>
        <w:numPr>
          <w:ilvl w:val="1"/>
          <w:numId w:val="3"/>
        </w:numPr>
        <w:rPr>
          <w:del w:id="926" w:author="SAFEENA AKHTER" w:date="2025-03-26T19:43:00Z" w16du:dateUtc="2025-03-26T14:43:00Z"/>
        </w:rPr>
      </w:pPr>
      <w:del w:id="927" w:author="SAFEENA AKHTER" w:date="2025-03-26T19:43:00Z" w16du:dateUtc="2025-03-26T14:43:00Z">
        <w:r w:rsidRPr="00FE044E" w:rsidDel="001F1E38">
          <w:delText>Students should be able to submit a project proposal.</w:delText>
        </w:r>
      </w:del>
    </w:p>
    <w:p w14:paraId="3F983632" w14:textId="67579918" w:rsidR="00FE044E" w:rsidRPr="00FE044E" w:rsidDel="001F1E38" w:rsidRDefault="00FE044E" w:rsidP="00FE044E">
      <w:pPr>
        <w:numPr>
          <w:ilvl w:val="1"/>
          <w:numId w:val="3"/>
        </w:numPr>
        <w:rPr>
          <w:del w:id="928" w:author="SAFEENA AKHTER" w:date="2025-03-26T19:43:00Z" w16du:dateUtc="2025-03-26T14:43:00Z"/>
        </w:rPr>
      </w:pPr>
      <w:del w:id="929" w:author="SAFEENA AKHTER" w:date="2025-03-26T19:43:00Z" w16du:dateUtc="2025-03-26T14:43:00Z">
        <w:r w:rsidRPr="00FE044E" w:rsidDel="001F1E38">
          <w:delText>Supervisors should have the ability to approve or reject project proposals.</w:delText>
        </w:r>
      </w:del>
    </w:p>
    <w:p w14:paraId="4D640391" w14:textId="5C83B3EA" w:rsidR="00FE044E" w:rsidRPr="00FE044E" w:rsidDel="001F1E38" w:rsidRDefault="00FE044E" w:rsidP="00FE044E">
      <w:pPr>
        <w:numPr>
          <w:ilvl w:val="0"/>
          <w:numId w:val="3"/>
        </w:numPr>
        <w:rPr>
          <w:del w:id="930" w:author="SAFEENA AKHTER" w:date="2025-03-26T19:43:00Z" w16du:dateUtc="2025-03-26T14:43:00Z"/>
        </w:rPr>
      </w:pPr>
      <w:del w:id="931" w:author="SAFEENA AKHTER" w:date="2025-03-26T19:43:00Z" w16du:dateUtc="2025-03-26T14:43:00Z">
        <w:r w:rsidRPr="00FE044E" w:rsidDel="001F1E38">
          <w:rPr>
            <w:b/>
            <w:bCs/>
          </w:rPr>
          <w:delText>Work Product Submission:</w:delText>
        </w:r>
      </w:del>
    </w:p>
    <w:p w14:paraId="10E99EA1" w14:textId="07079F2B" w:rsidR="00FE044E" w:rsidRPr="00FE044E" w:rsidDel="001F1E38" w:rsidRDefault="00FE044E" w:rsidP="00FE044E">
      <w:pPr>
        <w:numPr>
          <w:ilvl w:val="1"/>
          <w:numId w:val="3"/>
        </w:numPr>
        <w:rPr>
          <w:del w:id="932" w:author="SAFEENA AKHTER" w:date="2025-03-26T19:43:00Z" w16du:dateUtc="2025-03-26T14:43:00Z"/>
        </w:rPr>
      </w:pPr>
      <w:del w:id="933" w:author="SAFEENA AKHTER" w:date="2025-03-26T19:43:00Z" w16du:dateUtc="2025-03-26T14:43:00Z">
        <w:r w:rsidRPr="00FE044E" w:rsidDel="001F1E38">
          <w:delText>Students can upload multiple versions of work.</w:delText>
        </w:r>
      </w:del>
    </w:p>
    <w:p w14:paraId="6D774EDE" w14:textId="0DBF85D2" w:rsidR="00FE044E" w:rsidRPr="00FE044E" w:rsidDel="001F1E38" w:rsidRDefault="00FE044E" w:rsidP="00FE044E">
      <w:pPr>
        <w:numPr>
          <w:ilvl w:val="1"/>
          <w:numId w:val="3"/>
        </w:numPr>
        <w:rPr>
          <w:del w:id="934" w:author="SAFEENA AKHTER" w:date="2025-03-26T19:43:00Z" w16du:dateUtc="2025-03-26T14:43:00Z"/>
        </w:rPr>
      </w:pPr>
      <w:del w:id="935" w:author="SAFEENA AKHTER" w:date="2025-03-26T19:43:00Z" w16du:dateUtc="2025-03-26T14:43:00Z">
        <w:r w:rsidRPr="00FE044E" w:rsidDel="001F1E38">
          <w:delText>A version history should be maintained.</w:delText>
        </w:r>
      </w:del>
    </w:p>
    <w:p w14:paraId="15198653" w14:textId="7339A79B" w:rsidR="00FE044E" w:rsidRPr="00FE044E" w:rsidDel="001F1E38" w:rsidRDefault="00FE044E" w:rsidP="00FE044E">
      <w:pPr>
        <w:numPr>
          <w:ilvl w:val="0"/>
          <w:numId w:val="3"/>
        </w:numPr>
        <w:rPr>
          <w:del w:id="936" w:author="SAFEENA AKHTER" w:date="2025-03-26T19:43:00Z" w16du:dateUtc="2025-03-26T14:43:00Z"/>
        </w:rPr>
      </w:pPr>
      <w:del w:id="937" w:author="SAFEENA AKHTER" w:date="2025-03-26T19:43:00Z" w16du:dateUtc="2025-03-26T14:43:00Z">
        <w:r w:rsidRPr="00FE044E" w:rsidDel="001F1E38">
          <w:rPr>
            <w:b/>
            <w:bCs/>
          </w:rPr>
          <w:delText>Feedback Mechanism:</w:delText>
        </w:r>
      </w:del>
    </w:p>
    <w:p w14:paraId="0F42D261" w14:textId="78E7CABF" w:rsidR="00FE044E" w:rsidRPr="00FE044E" w:rsidDel="001F1E38" w:rsidRDefault="00FE044E" w:rsidP="00FE044E">
      <w:pPr>
        <w:numPr>
          <w:ilvl w:val="1"/>
          <w:numId w:val="3"/>
        </w:numPr>
        <w:rPr>
          <w:del w:id="938" w:author="SAFEENA AKHTER" w:date="2025-03-26T19:43:00Z" w16du:dateUtc="2025-03-26T14:43:00Z"/>
        </w:rPr>
      </w:pPr>
      <w:del w:id="939" w:author="SAFEENA AKHTER" w:date="2025-03-26T19:43:00Z" w16du:dateUtc="2025-03-26T14:43:00Z">
        <w:r w:rsidRPr="00FE044E" w:rsidDel="001F1E38">
          <w:delText>Supervisors can provide feedback and attach necessary documents.</w:delText>
        </w:r>
      </w:del>
    </w:p>
    <w:p w14:paraId="118D9DDF" w14:textId="68C58927" w:rsidR="00FE044E" w:rsidRPr="00FE044E" w:rsidDel="001F1E38" w:rsidRDefault="00FE044E" w:rsidP="00FE044E">
      <w:pPr>
        <w:numPr>
          <w:ilvl w:val="1"/>
          <w:numId w:val="3"/>
        </w:numPr>
        <w:rPr>
          <w:del w:id="940" w:author="SAFEENA AKHTER" w:date="2025-03-26T19:43:00Z" w16du:dateUtc="2025-03-26T14:43:00Z"/>
        </w:rPr>
      </w:pPr>
      <w:del w:id="941" w:author="SAFEENA AKHTER" w:date="2025-03-26T19:43:00Z" w16du:dateUtc="2025-03-26T14:43:00Z">
        <w:r w:rsidRPr="00FE044E" w:rsidDel="001F1E38">
          <w:delText>Students should be notified of new feedback.</w:delText>
        </w:r>
      </w:del>
    </w:p>
    <w:p w14:paraId="00EE2432" w14:textId="0A783743" w:rsidR="00FE044E" w:rsidRPr="00FE044E" w:rsidDel="001F1E38" w:rsidRDefault="00FE044E" w:rsidP="00FE044E">
      <w:pPr>
        <w:numPr>
          <w:ilvl w:val="0"/>
          <w:numId w:val="3"/>
        </w:numPr>
        <w:rPr>
          <w:del w:id="942" w:author="SAFEENA AKHTER" w:date="2025-03-26T19:43:00Z" w16du:dateUtc="2025-03-26T14:43:00Z"/>
        </w:rPr>
      </w:pPr>
      <w:del w:id="943" w:author="SAFEENA AKHTER" w:date="2025-03-26T19:43:00Z" w16du:dateUtc="2025-03-26T14:43:00Z">
        <w:r w:rsidRPr="00FE044E" w:rsidDel="001F1E38">
          <w:rPr>
            <w:b/>
            <w:bCs/>
          </w:rPr>
          <w:delText>Notification System:</w:delText>
        </w:r>
      </w:del>
    </w:p>
    <w:p w14:paraId="4AEF3DC6" w14:textId="525E93E9" w:rsidR="00FE044E" w:rsidRPr="00FE044E" w:rsidDel="001F1E38" w:rsidRDefault="00FE044E" w:rsidP="00FE044E">
      <w:pPr>
        <w:numPr>
          <w:ilvl w:val="1"/>
          <w:numId w:val="3"/>
        </w:numPr>
        <w:rPr>
          <w:del w:id="944" w:author="SAFEENA AKHTER" w:date="2025-03-26T19:43:00Z" w16du:dateUtc="2025-03-26T14:43:00Z"/>
        </w:rPr>
      </w:pPr>
      <w:del w:id="945" w:author="SAFEENA AKHTER" w:date="2025-03-26T19:43:00Z" w16du:dateUtc="2025-03-26T14:43:00Z">
        <w:r w:rsidRPr="00FE044E" w:rsidDel="001F1E38">
          <w:delText>Email or in-app notifications for project approvals, submissions, and feedback.</w:delText>
        </w:r>
      </w:del>
    </w:p>
    <w:p w14:paraId="5721A3D4" w14:textId="77777777" w:rsidR="00FE044E" w:rsidRPr="00FE044E" w:rsidRDefault="00FE044E" w:rsidP="005825E6">
      <w:pPr>
        <w:pStyle w:val="Heading2"/>
      </w:pPr>
      <w:bookmarkStart w:id="946" w:name="_Toc193918491"/>
      <w:r w:rsidRPr="00FE044E">
        <w:t>3.2 Non-Functional Requirements</w:t>
      </w:r>
      <w:bookmarkEnd w:id="946"/>
    </w:p>
    <w:p w14:paraId="4096EB96" w14:textId="7C398B91" w:rsidR="00FE044E" w:rsidRPr="00FE044E" w:rsidRDefault="00FE044E" w:rsidP="00FE044E">
      <w:pPr>
        <w:numPr>
          <w:ilvl w:val="0"/>
          <w:numId w:val="4"/>
        </w:numPr>
      </w:pPr>
      <w:r w:rsidRPr="00FE044E">
        <w:rPr>
          <w:b/>
          <w:bCs/>
        </w:rPr>
        <w:t>Security:</w:t>
      </w:r>
      <w:r w:rsidRPr="00FE044E">
        <w:t xml:space="preserve"> Data encryption for secure communication and storage</w:t>
      </w:r>
      <w:ins w:id="947" w:author="SAFEENA AKHTER" w:date="2025-03-26T20:06:00Z" w16du:dateUtc="2025-03-26T15:06:00Z">
        <w:r w:rsidR="00FC50C3">
          <w:t>,</w:t>
        </w:r>
        <w:r w:rsidR="00FC50C3" w:rsidRPr="00FC50C3">
          <w:t xml:space="preserve"> </w:t>
        </w:r>
      </w:ins>
      <w:ins w:id="948" w:author="SAFEENA AKHTER" w:date="2025-03-26T20:06:00Z">
        <w:r w:rsidR="00FC50C3" w:rsidRPr="00FC50C3">
          <w:t>Secure document uploads with encryption</w:t>
        </w:r>
      </w:ins>
      <w:ins w:id="949" w:author="SAFEENA AKHTER" w:date="2025-03-26T20:06:00Z" w16du:dateUtc="2025-03-26T15:06:00Z">
        <w:r w:rsidR="00FC50C3">
          <w:t>, e</w:t>
        </w:r>
      </w:ins>
      <w:ins w:id="950" w:author="SAFEENA AKHTER" w:date="2025-03-26T20:06:00Z">
        <w:r w:rsidR="00FC50C3" w:rsidRPr="00FC50C3">
          <w:t>nsure only authorized users can view/edit feedback</w:t>
        </w:r>
      </w:ins>
      <w:del w:id="951" w:author="SAFEENA AKHTER" w:date="2025-03-26T20:06:00Z" w16du:dateUtc="2025-03-26T15:06:00Z">
        <w:r w:rsidRPr="00FE044E" w:rsidDel="00FC50C3">
          <w:delText>.</w:delText>
        </w:r>
      </w:del>
    </w:p>
    <w:p w14:paraId="78D89EB9" w14:textId="5AFB5CEB" w:rsidR="00FE044E" w:rsidRPr="00FE044E" w:rsidRDefault="00FE044E" w:rsidP="00FE044E">
      <w:pPr>
        <w:numPr>
          <w:ilvl w:val="0"/>
          <w:numId w:val="4"/>
        </w:numPr>
      </w:pPr>
      <w:r w:rsidRPr="00FE044E">
        <w:rPr>
          <w:b/>
          <w:bCs/>
        </w:rPr>
        <w:t>Usability:</w:t>
      </w:r>
      <w:r w:rsidRPr="00FE044E">
        <w:t xml:space="preserve"> Intuitive UI for easy navigation and interaction</w:t>
      </w:r>
      <w:ins w:id="952" w:author="SAFEENA AKHTER" w:date="2025-03-26T20:07:00Z" w16du:dateUtc="2025-03-26T15:07:00Z">
        <w:r w:rsidR="00FC50C3">
          <w:t xml:space="preserve"> for  student and </w:t>
        </w:r>
        <w:proofErr w:type="gramStart"/>
        <w:r w:rsidR="00FC50C3">
          <w:t>supervisor</w:t>
        </w:r>
      </w:ins>
      <w:proofErr w:type="gramEnd"/>
      <w:ins w:id="953" w:author="SAFEENA AKHTER" w:date="2025-03-26T20:08:00Z" w16du:dateUtc="2025-03-26T15:08:00Z">
        <w:r w:rsidR="00FC50C3">
          <w:t>, clear layout for feedback tracking</w:t>
        </w:r>
      </w:ins>
      <w:r w:rsidRPr="00FE044E">
        <w:t>.</w:t>
      </w:r>
    </w:p>
    <w:p w14:paraId="294E191E" w14:textId="73FDC19E" w:rsidR="00FE044E" w:rsidRPr="00FE044E" w:rsidRDefault="00FE044E" w:rsidP="00FE044E">
      <w:pPr>
        <w:numPr>
          <w:ilvl w:val="0"/>
          <w:numId w:val="4"/>
        </w:numPr>
      </w:pPr>
      <w:r w:rsidRPr="00FE044E">
        <w:rPr>
          <w:b/>
          <w:bCs/>
        </w:rPr>
        <w:t>Scalability:</w:t>
      </w:r>
      <w:r w:rsidRPr="00FE044E">
        <w:t xml:space="preserve"> Should handle multiple student-supervisor interactions efficiently</w:t>
      </w:r>
      <w:ins w:id="954" w:author="SAFEENA AKHTER" w:date="2025-03-26T20:08:00Z" w16du:dateUtc="2025-03-26T15:08:00Z">
        <w:r w:rsidR="00FC50C3">
          <w:t>,</w:t>
        </w:r>
        <w:r w:rsidR="00FC50C3" w:rsidRPr="00FC50C3">
          <w:t xml:space="preserve"> </w:t>
        </w:r>
      </w:ins>
      <w:proofErr w:type="gramStart"/>
      <w:ins w:id="955" w:author="SAFEENA AKHTER" w:date="2025-03-26T20:08:00Z">
        <w:r w:rsidR="00FC50C3" w:rsidRPr="00FC50C3">
          <w:t>Optimize</w:t>
        </w:r>
        <w:proofErr w:type="gramEnd"/>
        <w:r w:rsidR="00FC50C3" w:rsidRPr="00FC50C3">
          <w:t xml:space="preserve"> database for increasing uploads</w:t>
        </w:r>
      </w:ins>
      <w:ins w:id="956" w:author="SAFEENA AKHTER" w:date="2025-03-26T20:09:00Z" w16du:dateUtc="2025-03-26T15:09:00Z">
        <w:r w:rsidR="00FC50C3">
          <w:t>,</w:t>
        </w:r>
        <w:r w:rsidR="00FC50C3" w:rsidRPr="00FC50C3">
          <w:t xml:space="preserve"> </w:t>
        </w:r>
        <w:r w:rsidR="00FC50C3">
          <w:t>e</w:t>
        </w:r>
      </w:ins>
      <w:ins w:id="957" w:author="SAFEENA AKHTER" w:date="2025-03-26T20:09:00Z">
        <w:r w:rsidR="00FC50C3" w:rsidRPr="00FC50C3">
          <w:t>fficient handling of frequent alerts</w:t>
        </w:r>
      </w:ins>
      <w:r w:rsidRPr="00FE044E">
        <w:t>.</w:t>
      </w:r>
    </w:p>
    <w:p w14:paraId="62D9007E" w14:textId="12B41BE9" w:rsidR="001F1E38" w:rsidRDefault="00FE044E" w:rsidP="001F1E38">
      <w:pPr>
        <w:numPr>
          <w:ilvl w:val="0"/>
          <w:numId w:val="4"/>
        </w:numPr>
        <w:rPr>
          <w:ins w:id="958" w:author="SAFEENA AKHTER" w:date="2025-03-26T19:38:00Z" w16du:dateUtc="2025-03-26T14:38:00Z"/>
        </w:rPr>
      </w:pPr>
      <w:r w:rsidRPr="00FE044E">
        <w:rPr>
          <w:b/>
          <w:bCs/>
        </w:rPr>
        <w:t>Performance:</w:t>
      </w:r>
      <w:r w:rsidRPr="00FE044E">
        <w:t xml:space="preserve"> Fast response times for uploads and feedback retrieval</w:t>
      </w:r>
      <w:del w:id="959" w:author="SAFEENA AKHTER" w:date="2025-03-26T20:10:00Z" w16du:dateUtc="2025-03-26T15:10:00Z">
        <w:r w:rsidRPr="00FE044E" w:rsidDel="00FC50C3">
          <w:delText>.</w:delText>
        </w:r>
      </w:del>
    </w:p>
    <w:p w14:paraId="39C4C250" w14:textId="584B553A" w:rsidR="001F1E38" w:rsidRDefault="001F1E38">
      <w:pPr>
        <w:rPr>
          <w:ins w:id="960" w:author="SAFEENA AKHTER" w:date="2025-03-26T19:39:00Z" w16du:dateUtc="2025-03-26T14:39:00Z"/>
          <w:rFonts w:ascii="Times New Roman" w:hAnsi="Times New Roman" w:cs="Times New Roman"/>
          <w:b/>
          <w:bCs/>
          <w:sz w:val="28"/>
          <w:szCs w:val="28"/>
          <w:u w:val="single"/>
        </w:rPr>
      </w:pPr>
    </w:p>
    <w:p w14:paraId="4C5F36E7" w14:textId="77777777" w:rsidR="001F1E38" w:rsidRDefault="001F1E38">
      <w:pPr>
        <w:rPr>
          <w:ins w:id="961" w:author="SAFEENA AKHTER" w:date="2025-03-26T19:39:00Z" w16du:dateUtc="2025-03-26T14:39:00Z"/>
          <w:rFonts w:ascii="Times New Roman" w:hAnsi="Times New Roman" w:cs="Times New Roman"/>
          <w:b/>
          <w:bCs/>
        </w:rPr>
      </w:pPr>
    </w:p>
    <w:p w14:paraId="0EA3C6C9" w14:textId="77777777" w:rsidR="001F1E38" w:rsidRDefault="001F1E38">
      <w:pPr>
        <w:rPr>
          <w:ins w:id="962" w:author="SAFEENA AKHTER" w:date="2025-03-26T19:39:00Z" w16du:dateUtc="2025-03-26T14:39:00Z"/>
        </w:rPr>
      </w:pPr>
    </w:p>
    <w:p w14:paraId="3C0DB435" w14:textId="77777777" w:rsidR="001F1E38" w:rsidRDefault="001F1E38">
      <w:pPr>
        <w:rPr>
          <w:ins w:id="963" w:author="SAFEENA AKHTER" w:date="2025-03-26T19:39:00Z" w16du:dateUtc="2025-03-26T14:39:00Z"/>
        </w:rPr>
      </w:pPr>
    </w:p>
    <w:p w14:paraId="79475DBC" w14:textId="77777777" w:rsidR="001F1E38" w:rsidRPr="00FE044E" w:rsidRDefault="001F1E38">
      <w:pPr>
        <w:pPrChange w:id="964" w:author="SAFEENA AKHTER" w:date="2025-03-26T19:38:00Z" w16du:dateUtc="2025-03-26T14:38:00Z">
          <w:pPr>
            <w:numPr>
              <w:numId w:val="4"/>
            </w:numPr>
            <w:tabs>
              <w:tab w:val="num" w:pos="720"/>
            </w:tabs>
            <w:ind w:left="720" w:hanging="360"/>
          </w:pPr>
        </w:pPrChange>
      </w:pPr>
    </w:p>
    <w:p w14:paraId="3E9ADC5F" w14:textId="77777777" w:rsidR="00FE044E" w:rsidRPr="00FE044E" w:rsidRDefault="00FE044E">
      <w:pPr>
        <w:pStyle w:val="Heading1"/>
        <w:rPr>
          <w:rPrChange w:id="965" w:author="SAFEENA AKHTER" w:date="2025-03-26T19:29:00Z" w16du:dateUtc="2025-03-26T14:29:00Z">
            <w:rPr>
              <w:b/>
              <w:bCs/>
            </w:rPr>
          </w:rPrChange>
        </w:rPr>
        <w:pPrChange w:id="966" w:author="SAFEENA AKHTER" w:date="2025-03-26T21:31:00Z" w16du:dateUtc="2025-03-26T16:31:00Z">
          <w:pPr/>
        </w:pPrChange>
      </w:pPr>
      <w:bookmarkStart w:id="967" w:name="_Toc193918492"/>
      <w:r w:rsidRPr="00FE044E">
        <w:rPr>
          <w:rPrChange w:id="968" w:author="SAFEENA AKHTER" w:date="2025-03-26T19:29:00Z" w16du:dateUtc="2025-03-26T14:29:00Z">
            <w:rPr>
              <w:b/>
              <w:bCs/>
            </w:rPr>
          </w:rPrChange>
        </w:rPr>
        <w:t>4. Supporting Material</w:t>
      </w:r>
      <w:bookmarkEnd w:id="967"/>
    </w:p>
    <w:p w14:paraId="5604F982" w14:textId="77777777" w:rsidR="00FE044E" w:rsidRPr="00FE044E" w:rsidRDefault="00FE044E" w:rsidP="00FE044E">
      <w:pPr>
        <w:rPr>
          <w:b/>
          <w:bCs/>
        </w:rPr>
      </w:pPr>
      <w:r w:rsidRPr="00FE044E">
        <w:rPr>
          <w:b/>
          <w:bCs/>
        </w:rPr>
        <w:t>4.1 Models</w:t>
      </w:r>
    </w:p>
    <w:p w14:paraId="643AEB6B" w14:textId="5E93E1FE" w:rsidR="00FC50C3" w:rsidRPr="00FE044E" w:rsidRDefault="00FE044E" w:rsidP="00FC50C3">
      <w:pPr>
        <w:numPr>
          <w:ilvl w:val="0"/>
          <w:numId w:val="5"/>
        </w:numPr>
      </w:pPr>
      <w:r w:rsidRPr="00FE044E">
        <w:rPr>
          <w:b/>
          <w:bCs/>
        </w:rPr>
        <w:t>Use Case Diagram:</w:t>
      </w:r>
      <w:r w:rsidRPr="00FE044E">
        <w:t xml:space="preserve"> Shows interactions between students, supervisors, and the system.</w:t>
      </w:r>
    </w:p>
    <w:p w14:paraId="41310871" w14:textId="6A2E5D83" w:rsidR="00FE044E" w:rsidRPr="00FE044E" w:rsidDel="00FE044E" w:rsidRDefault="00FE044E" w:rsidP="00FE044E">
      <w:pPr>
        <w:numPr>
          <w:ilvl w:val="0"/>
          <w:numId w:val="5"/>
        </w:numPr>
        <w:rPr>
          <w:del w:id="969" w:author="SAFEENA AKHTER" w:date="2025-03-26T19:30:00Z" w16du:dateUtc="2025-03-26T14:30:00Z"/>
        </w:rPr>
      </w:pPr>
      <w:del w:id="970" w:author="SAFEENA AKHTER" w:date="2025-03-26T19:30:00Z" w16du:dateUtc="2025-03-26T14:30:00Z">
        <w:r w:rsidRPr="00FE044E" w:rsidDel="00FE044E">
          <w:rPr>
            <w:b/>
            <w:bCs/>
          </w:rPr>
          <w:delText>ER Diagram:</w:delText>
        </w:r>
        <w:r w:rsidRPr="00FE044E" w:rsidDel="00FE044E">
          <w:delText xml:space="preserve"> Represents the database structure including entities like students, supervisors, projects, and submissions.</w:delText>
        </w:r>
      </w:del>
    </w:p>
    <w:p w14:paraId="111D9F6F" w14:textId="731AF342" w:rsidR="00FE044E" w:rsidRPr="00FE044E" w:rsidRDefault="00FE044E" w:rsidP="00FE044E">
      <w:pPr>
        <w:numPr>
          <w:ilvl w:val="0"/>
          <w:numId w:val="5"/>
        </w:numPr>
      </w:pPr>
      <w:ins w:id="971" w:author="SAFEENA AKHTER" w:date="2025-03-26T19:30:00Z" w16du:dateUtc="2025-03-26T14:30:00Z">
        <w:r>
          <w:rPr>
            <w:b/>
            <w:bCs/>
          </w:rPr>
          <w:t xml:space="preserve">System </w:t>
        </w:r>
      </w:ins>
      <w:r w:rsidRPr="00FE044E">
        <w:rPr>
          <w:b/>
          <w:bCs/>
        </w:rPr>
        <w:t>Sequence Diagram:</w:t>
      </w:r>
      <w:r w:rsidRPr="00FE044E">
        <w:t xml:space="preserve"> Illustrates the process </w:t>
      </w:r>
      <w:del w:id="972" w:author="SAFEENA AKHTER" w:date="2025-03-26T19:30:00Z" w16du:dateUtc="2025-03-26T14:30:00Z">
        <w:r w:rsidRPr="00FE044E" w:rsidDel="00FE044E">
          <w:delText>of project registration, submission, and feedback.</w:delText>
        </w:r>
      </w:del>
      <w:ins w:id="973" w:author="SAFEENA AKHTER" w:date="2025-03-26T19:30:00Z" w16du:dateUtc="2025-03-26T14:30:00Z">
        <w:r>
          <w:t>of use cases .</w:t>
        </w:r>
      </w:ins>
    </w:p>
    <w:p w14:paraId="0597FBF9" w14:textId="6182A1D1" w:rsidR="00FC50C3" w:rsidRDefault="00FE044E" w:rsidP="00FC50C3">
      <w:pPr>
        <w:numPr>
          <w:ilvl w:val="0"/>
          <w:numId w:val="5"/>
        </w:numPr>
        <w:rPr>
          <w:ins w:id="974" w:author="SAFEENA AKHTER" w:date="2025-03-26T20:10:00Z" w16du:dateUtc="2025-03-26T15:10:00Z"/>
        </w:rPr>
      </w:pPr>
      <w:del w:id="975" w:author="SAFEENA AKHTER" w:date="2025-03-26T19:29:00Z" w16du:dateUtc="2025-03-26T14:29:00Z">
        <w:r w:rsidRPr="00FE044E" w:rsidDel="00FE044E">
          <w:rPr>
            <w:b/>
            <w:bCs/>
          </w:rPr>
          <w:delText>Class Diagram</w:delText>
        </w:r>
      </w:del>
      <w:ins w:id="976" w:author="SAFEENA AKHTER" w:date="2025-03-26T19:29:00Z" w16du:dateUtc="2025-03-26T14:29:00Z">
        <w:r>
          <w:rPr>
            <w:b/>
            <w:bCs/>
          </w:rPr>
          <w:t>Domain model</w:t>
        </w:r>
      </w:ins>
      <w:r w:rsidRPr="00FE044E">
        <w:rPr>
          <w:b/>
          <w:bCs/>
        </w:rPr>
        <w:t>:</w:t>
      </w:r>
      <w:r w:rsidRPr="00FE044E">
        <w:t xml:space="preserve"> Defines system classes </w:t>
      </w:r>
      <w:ins w:id="977" w:author="SAFEENA AKHTER" w:date="2025-03-26T19:29:00Z" w16du:dateUtc="2025-03-26T14:29:00Z">
        <w:r>
          <w:t xml:space="preserve">, attributes </w:t>
        </w:r>
      </w:ins>
      <w:r w:rsidRPr="00FE044E">
        <w:t>and their relationships.</w:t>
      </w:r>
    </w:p>
    <w:p w14:paraId="08F9AA79" w14:textId="55F44901" w:rsidR="00FC50C3" w:rsidRDefault="00FC50C3" w:rsidP="00FC50C3">
      <w:pPr>
        <w:numPr>
          <w:ilvl w:val="0"/>
          <w:numId w:val="5"/>
        </w:numPr>
        <w:rPr>
          <w:ins w:id="978" w:author="SAFEENA AKHTER" w:date="2025-03-26T20:13:00Z" w16du:dateUtc="2025-03-26T15:13:00Z"/>
        </w:rPr>
      </w:pPr>
      <w:ins w:id="979" w:author="SAFEENA AKHTER" w:date="2025-03-26T20:11:00Z" w16du:dateUtc="2025-03-26T15:11:00Z">
        <w:r w:rsidRPr="00FC50C3">
          <w:rPr>
            <w:b/>
            <w:bCs/>
            <w:rPrChange w:id="980" w:author="SAFEENA AKHTER" w:date="2025-03-26T20:12:00Z" w16du:dateUtc="2025-03-26T15:12:00Z">
              <w:rPr/>
            </w:rPrChange>
          </w:rPr>
          <w:t>Data dictionary:</w:t>
        </w:r>
        <w:r>
          <w:t xml:space="preserve"> contains the information of all the data used in project with </w:t>
        </w:r>
        <w:proofErr w:type="spellStart"/>
        <w:proofErr w:type="gramStart"/>
        <w:r>
          <w:t>it’s</w:t>
        </w:r>
        <w:proofErr w:type="spellEnd"/>
        <w:proofErr w:type="gramEnd"/>
        <w:r>
          <w:t xml:space="preserve"> constraints/conditions and </w:t>
        </w:r>
      </w:ins>
      <w:ins w:id="981" w:author="SAFEENA AKHTER" w:date="2025-03-26T20:12:00Z" w16du:dateUtc="2025-03-26T15:12:00Z">
        <w:r>
          <w:t>purpose of using the particular data.</w:t>
        </w:r>
      </w:ins>
    </w:p>
    <w:p w14:paraId="0E977F57" w14:textId="77777777" w:rsidR="00FC50C3" w:rsidRDefault="00FC50C3" w:rsidP="00FC50C3">
      <w:pPr>
        <w:rPr>
          <w:ins w:id="982" w:author="SAFEENA AKHTER" w:date="2025-03-26T20:13:00Z" w16du:dateUtc="2025-03-26T15:13:00Z"/>
        </w:rPr>
      </w:pPr>
    </w:p>
    <w:p w14:paraId="59D56EE3" w14:textId="4B71D491" w:rsidR="00FC50C3" w:rsidRDefault="00FC50C3" w:rsidP="005825E6">
      <w:pPr>
        <w:pStyle w:val="Heading2"/>
        <w:rPr>
          <w:ins w:id="983" w:author="SAFEENA AKHTER" w:date="2025-03-26T20:13:00Z" w16du:dateUtc="2025-03-26T15:13:00Z"/>
        </w:rPr>
      </w:pPr>
      <w:bookmarkStart w:id="984" w:name="_Toc193918493"/>
      <w:ins w:id="985" w:author="SAFEENA AKHTER" w:date="2025-03-26T20:13:00Z" w16du:dateUtc="2025-03-26T15:13:00Z">
        <w:r w:rsidRPr="005825E6">
          <w:t>Data Dictionary :</w:t>
        </w:r>
        <w:bookmarkEnd w:id="984"/>
      </w:ins>
    </w:p>
    <w:tbl>
      <w:tblPr>
        <w:tblStyle w:val="TableGrid"/>
        <w:tblW w:w="0" w:type="auto"/>
        <w:tblInd w:w="-815" w:type="dxa"/>
        <w:tblLook w:val="04A0" w:firstRow="1" w:lastRow="0" w:firstColumn="1" w:lastColumn="0" w:noHBand="0" w:noVBand="1"/>
      </w:tblPr>
      <w:tblGrid>
        <w:gridCol w:w="1531"/>
        <w:gridCol w:w="1716"/>
        <w:gridCol w:w="1390"/>
        <w:gridCol w:w="1072"/>
        <w:gridCol w:w="1536"/>
        <w:gridCol w:w="2091"/>
      </w:tblGrid>
      <w:tr w:rsidR="00240372" w14:paraId="2288C26C" w14:textId="77777777" w:rsidTr="00B51573">
        <w:trPr>
          <w:ins w:id="986" w:author="SAFEENA AKHTER" w:date="2025-03-26T20:40:00Z"/>
        </w:trPr>
        <w:tc>
          <w:tcPr>
            <w:tcW w:w="1506" w:type="dxa"/>
          </w:tcPr>
          <w:p w14:paraId="54B7C0AA" w14:textId="77777777" w:rsidR="00240372" w:rsidRPr="00B51573" w:rsidRDefault="00240372" w:rsidP="008C7B2E">
            <w:pPr>
              <w:jc w:val="both"/>
              <w:rPr>
                <w:ins w:id="987" w:author="SAFEENA AKHTER" w:date="2025-03-26T20:40:00Z" w16du:dateUtc="2025-03-26T15:40:00Z"/>
                <w:rFonts w:ascii="Times New Roman" w:hAnsi="Times New Roman" w:cs="Times New Roman"/>
                <w:b/>
                <w:sz w:val="28"/>
                <w:szCs w:val="28"/>
              </w:rPr>
            </w:pPr>
            <w:ins w:id="988" w:author="SAFEENA AKHTER" w:date="2025-03-26T20:40:00Z" w16du:dateUtc="2025-03-26T15:40:00Z">
              <w:r w:rsidRPr="00B51573">
                <w:rPr>
                  <w:rFonts w:ascii="Times New Roman" w:hAnsi="Times New Roman" w:cs="Times New Roman"/>
                  <w:b/>
                  <w:sz w:val="28"/>
                  <w:szCs w:val="28"/>
                </w:rPr>
                <w:t>Data</w:t>
              </w:r>
            </w:ins>
          </w:p>
          <w:p w14:paraId="28671CE4" w14:textId="77777777" w:rsidR="00240372" w:rsidRPr="00B51573" w:rsidRDefault="00240372" w:rsidP="008C7B2E">
            <w:pPr>
              <w:jc w:val="both"/>
              <w:rPr>
                <w:ins w:id="989" w:author="SAFEENA AKHTER" w:date="2025-03-26T20:40:00Z" w16du:dateUtc="2025-03-26T15:40:00Z"/>
                <w:rFonts w:ascii="Times New Roman" w:hAnsi="Times New Roman" w:cs="Times New Roman"/>
                <w:b/>
                <w:sz w:val="28"/>
                <w:szCs w:val="28"/>
              </w:rPr>
            </w:pPr>
            <w:ins w:id="990" w:author="SAFEENA AKHTER" w:date="2025-03-26T20:40:00Z" w16du:dateUtc="2025-03-26T15:40:00Z">
              <w:r w:rsidRPr="00B51573">
                <w:rPr>
                  <w:rFonts w:ascii="Times New Roman" w:hAnsi="Times New Roman" w:cs="Times New Roman"/>
                  <w:b/>
                  <w:sz w:val="28"/>
                  <w:szCs w:val="28"/>
                </w:rPr>
                <w:t>Element name</w:t>
              </w:r>
            </w:ins>
          </w:p>
        </w:tc>
        <w:tc>
          <w:tcPr>
            <w:tcW w:w="1686" w:type="dxa"/>
          </w:tcPr>
          <w:p w14:paraId="16CC1638" w14:textId="77777777" w:rsidR="00240372" w:rsidRPr="00B51573" w:rsidRDefault="00240372" w:rsidP="008C7B2E">
            <w:pPr>
              <w:jc w:val="both"/>
              <w:rPr>
                <w:ins w:id="991" w:author="SAFEENA AKHTER" w:date="2025-03-26T20:40:00Z" w16du:dateUtc="2025-03-26T15:40:00Z"/>
                <w:rFonts w:ascii="Times New Roman" w:hAnsi="Times New Roman" w:cs="Times New Roman"/>
                <w:b/>
                <w:sz w:val="28"/>
                <w:szCs w:val="28"/>
              </w:rPr>
            </w:pPr>
            <w:ins w:id="992" w:author="SAFEENA AKHTER" w:date="2025-03-26T20:40:00Z" w16du:dateUtc="2025-03-26T15:40:00Z">
              <w:r w:rsidRPr="00B51573">
                <w:rPr>
                  <w:rFonts w:ascii="Times New Roman" w:hAnsi="Times New Roman" w:cs="Times New Roman"/>
                  <w:b/>
                  <w:sz w:val="28"/>
                  <w:szCs w:val="28"/>
                </w:rPr>
                <w:t>Definition</w:t>
              </w:r>
            </w:ins>
          </w:p>
        </w:tc>
        <w:tc>
          <w:tcPr>
            <w:tcW w:w="1365" w:type="dxa"/>
          </w:tcPr>
          <w:p w14:paraId="2E7D2F72" w14:textId="77777777" w:rsidR="00240372" w:rsidRPr="00B51573" w:rsidRDefault="00240372" w:rsidP="008C7B2E">
            <w:pPr>
              <w:jc w:val="both"/>
              <w:rPr>
                <w:ins w:id="993" w:author="SAFEENA AKHTER" w:date="2025-03-26T20:40:00Z" w16du:dateUtc="2025-03-26T15:40:00Z"/>
                <w:rFonts w:ascii="Times New Roman" w:hAnsi="Times New Roman" w:cs="Times New Roman"/>
                <w:b/>
                <w:sz w:val="28"/>
                <w:szCs w:val="28"/>
              </w:rPr>
            </w:pPr>
            <w:ins w:id="994" w:author="SAFEENA AKHTER" w:date="2025-03-26T20:40:00Z" w16du:dateUtc="2025-03-26T15:40:00Z">
              <w:r w:rsidRPr="00B51573">
                <w:rPr>
                  <w:rFonts w:ascii="Times New Roman" w:hAnsi="Times New Roman" w:cs="Times New Roman"/>
                  <w:b/>
                  <w:sz w:val="28"/>
                  <w:szCs w:val="28"/>
                </w:rPr>
                <w:t>Data Type</w:t>
              </w:r>
            </w:ins>
          </w:p>
        </w:tc>
        <w:tc>
          <w:tcPr>
            <w:tcW w:w="1054" w:type="dxa"/>
          </w:tcPr>
          <w:p w14:paraId="1391FEBC" w14:textId="77777777" w:rsidR="00240372" w:rsidRPr="00B51573" w:rsidRDefault="00240372" w:rsidP="008C7B2E">
            <w:pPr>
              <w:jc w:val="both"/>
              <w:rPr>
                <w:ins w:id="995" w:author="SAFEENA AKHTER" w:date="2025-03-26T20:40:00Z" w16du:dateUtc="2025-03-26T15:40:00Z"/>
                <w:rFonts w:ascii="Times New Roman" w:hAnsi="Times New Roman" w:cs="Times New Roman"/>
                <w:b/>
                <w:sz w:val="28"/>
                <w:szCs w:val="28"/>
              </w:rPr>
            </w:pPr>
            <w:ins w:id="996" w:author="SAFEENA AKHTER" w:date="2025-03-26T20:40:00Z" w16du:dateUtc="2025-03-26T15:40:00Z">
              <w:r w:rsidRPr="00B51573">
                <w:rPr>
                  <w:rFonts w:ascii="Times New Roman" w:hAnsi="Times New Roman" w:cs="Times New Roman"/>
                  <w:b/>
                  <w:sz w:val="28"/>
                  <w:szCs w:val="28"/>
                </w:rPr>
                <w:t>Length / Size</w:t>
              </w:r>
            </w:ins>
          </w:p>
        </w:tc>
        <w:tc>
          <w:tcPr>
            <w:tcW w:w="1508" w:type="dxa"/>
          </w:tcPr>
          <w:p w14:paraId="62E62F5D" w14:textId="77777777" w:rsidR="00240372" w:rsidRPr="00B51573" w:rsidRDefault="00240372" w:rsidP="008C7B2E">
            <w:pPr>
              <w:jc w:val="both"/>
              <w:rPr>
                <w:ins w:id="997" w:author="SAFEENA AKHTER" w:date="2025-03-26T20:40:00Z" w16du:dateUtc="2025-03-26T15:40:00Z"/>
                <w:rFonts w:ascii="Times New Roman" w:hAnsi="Times New Roman" w:cs="Times New Roman"/>
                <w:b/>
                <w:sz w:val="28"/>
                <w:szCs w:val="28"/>
              </w:rPr>
            </w:pPr>
            <w:ins w:id="998" w:author="SAFEENA AKHTER" w:date="2025-03-26T20:40:00Z" w16du:dateUtc="2025-03-26T15:40:00Z">
              <w:r w:rsidRPr="00B51573">
                <w:rPr>
                  <w:rFonts w:ascii="Times New Roman" w:hAnsi="Times New Roman" w:cs="Times New Roman"/>
                  <w:b/>
                  <w:sz w:val="28"/>
                  <w:szCs w:val="28"/>
                </w:rPr>
                <w:t>Example</w:t>
              </w:r>
            </w:ins>
          </w:p>
        </w:tc>
        <w:tc>
          <w:tcPr>
            <w:tcW w:w="1772" w:type="dxa"/>
          </w:tcPr>
          <w:p w14:paraId="33B3DE0D" w14:textId="77777777" w:rsidR="00240372" w:rsidRDefault="00240372" w:rsidP="008C7B2E">
            <w:pPr>
              <w:jc w:val="both"/>
              <w:rPr>
                <w:ins w:id="999" w:author="SAFEENA AKHTER" w:date="2025-03-26T20:40:00Z" w16du:dateUtc="2025-03-26T15:40:00Z"/>
                <w:rFonts w:ascii="Times New Roman" w:hAnsi="Times New Roman" w:cs="Times New Roman"/>
                <w:b/>
                <w:sz w:val="28"/>
                <w:szCs w:val="28"/>
              </w:rPr>
            </w:pPr>
            <w:ins w:id="1000" w:author="SAFEENA AKHTER" w:date="2025-03-26T20:40:00Z" w16du:dateUtc="2025-03-26T15:40:00Z">
              <w:r w:rsidRPr="00B51573">
                <w:rPr>
                  <w:rFonts w:ascii="Times New Roman" w:hAnsi="Times New Roman" w:cs="Times New Roman"/>
                  <w:b/>
                  <w:sz w:val="28"/>
                  <w:szCs w:val="28"/>
                </w:rPr>
                <w:t>Conditions</w:t>
              </w:r>
            </w:ins>
          </w:p>
          <w:p w14:paraId="165A5558" w14:textId="77777777" w:rsidR="00240372" w:rsidRPr="00B51573" w:rsidRDefault="00240372" w:rsidP="008C7B2E">
            <w:pPr>
              <w:jc w:val="both"/>
              <w:rPr>
                <w:ins w:id="1001" w:author="SAFEENA AKHTER" w:date="2025-03-26T20:40:00Z" w16du:dateUtc="2025-03-26T15:40:00Z"/>
                <w:rFonts w:ascii="Times New Roman" w:hAnsi="Times New Roman" w:cs="Times New Roman"/>
                <w:b/>
                <w:sz w:val="28"/>
                <w:szCs w:val="28"/>
              </w:rPr>
            </w:pPr>
            <w:ins w:id="1002" w:author="SAFEENA AKHTER" w:date="2025-03-26T20:40:00Z" w16du:dateUtc="2025-03-26T15:40:00Z">
              <w:r>
                <w:rPr>
                  <w:rFonts w:ascii="Times New Roman" w:hAnsi="Times New Roman" w:cs="Times New Roman"/>
                  <w:b/>
                  <w:sz w:val="28"/>
                  <w:szCs w:val="28"/>
                </w:rPr>
                <w:t>(Constraints)</w:t>
              </w:r>
            </w:ins>
          </w:p>
        </w:tc>
      </w:tr>
      <w:tr w:rsidR="00240372" w14:paraId="0161EA93" w14:textId="77777777" w:rsidTr="00B51573">
        <w:trPr>
          <w:ins w:id="1003" w:author="SAFEENA AKHTER" w:date="2025-03-26T20:40:00Z"/>
        </w:trPr>
        <w:tc>
          <w:tcPr>
            <w:tcW w:w="1506" w:type="dxa"/>
          </w:tcPr>
          <w:p w14:paraId="73977E93" w14:textId="77777777" w:rsidR="00240372" w:rsidRPr="00B51573" w:rsidRDefault="00240372" w:rsidP="008C7B2E">
            <w:pPr>
              <w:jc w:val="both"/>
              <w:rPr>
                <w:ins w:id="1004" w:author="SAFEENA AKHTER" w:date="2025-03-26T20:40:00Z" w16du:dateUtc="2025-03-26T15:40:00Z"/>
                <w:rFonts w:ascii="Times New Roman" w:hAnsi="Times New Roman" w:cs="Times New Roman"/>
                <w:b/>
                <w:sz w:val="26"/>
                <w:szCs w:val="26"/>
              </w:rPr>
            </w:pPr>
            <w:ins w:id="1005" w:author="SAFEENA AKHTER" w:date="2025-03-26T20:40:00Z" w16du:dateUtc="2025-03-26T15:40:00Z">
              <w:r w:rsidRPr="00B51573">
                <w:rPr>
                  <w:rFonts w:ascii="Times New Roman" w:hAnsi="Times New Roman" w:cs="Times New Roman"/>
                  <w:b/>
                  <w:sz w:val="26"/>
                  <w:szCs w:val="26"/>
                </w:rPr>
                <w:t>User First Name</w:t>
              </w:r>
            </w:ins>
          </w:p>
        </w:tc>
        <w:tc>
          <w:tcPr>
            <w:tcW w:w="1686" w:type="dxa"/>
          </w:tcPr>
          <w:p w14:paraId="15DFC956" w14:textId="77777777" w:rsidR="00240372" w:rsidRPr="001201B3" w:rsidRDefault="00240372" w:rsidP="008C7B2E">
            <w:pPr>
              <w:jc w:val="both"/>
              <w:rPr>
                <w:ins w:id="1006" w:author="SAFEENA AKHTER" w:date="2025-03-26T20:40:00Z" w16du:dateUtc="2025-03-26T15:40:00Z"/>
                <w:rFonts w:ascii="Times New Roman" w:hAnsi="Times New Roman" w:cs="Times New Roman"/>
                <w:sz w:val="24"/>
                <w:szCs w:val="24"/>
              </w:rPr>
            </w:pPr>
            <w:ins w:id="1007" w:author="SAFEENA AKHTER" w:date="2025-03-26T20:40:00Z" w16du:dateUtc="2025-03-26T15:40:00Z">
              <w:r w:rsidRPr="001201B3">
                <w:rPr>
                  <w:rFonts w:ascii="Times New Roman" w:hAnsi="Times New Roman" w:cs="Times New Roman"/>
                  <w:sz w:val="24"/>
                  <w:szCs w:val="24"/>
                </w:rPr>
                <w:t xml:space="preserve">First Name of the </w:t>
              </w:r>
              <w:r>
                <w:rPr>
                  <w:rFonts w:ascii="Times New Roman" w:hAnsi="Times New Roman" w:cs="Times New Roman"/>
                  <w:sz w:val="24"/>
                  <w:szCs w:val="24"/>
                </w:rPr>
                <w:t>User</w:t>
              </w:r>
              <w:r w:rsidRPr="001201B3">
                <w:rPr>
                  <w:rFonts w:ascii="Times New Roman" w:hAnsi="Times New Roman" w:cs="Times New Roman"/>
                  <w:sz w:val="24"/>
                  <w:szCs w:val="24"/>
                </w:rPr>
                <w:t>.</w:t>
              </w:r>
            </w:ins>
          </w:p>
        </w:tc>
        <w:tc>
          <w:tcPr>
            <w:tcW w:w="1365" w:type="dxa"/>
          </w:tcPr>
          <w:p w14:paraId="453BAC80" w14:textId="77777777" w:rsidR="00240372" w:rsidRPr="001201B3" w:rsidRDefault="00240372" w:rsidP="008C7B2E">
            <w:pPr>
              <w:jc w:val="both"/>
              <w:rPr>
                <w:ins w:id="1008" w:author="SAFEENA AKHTER" w:date="2025-03-26T20:40:00Z" w16du:dateUtc="2025-03-26T15:40:00Z"/>
                <w:rFonts w:ascii="Times New Roman" w:hAnsi="Times New Roman" w:cs="Times New Roman"/>
                <w:sz w:val="24"/>
                <w:szCs w:val="24"/>
              </w:rPr>
            </w:pPr>
            <w:ins w:id="1009" w:author="SAFEENA AKHTER" w:date="2025-03-26T20:40:00Z" w16du:dateUtc="2025-03-26T15:40:00Z">
              <w:r>
                <w:rPr>
                  <w:rFonts w:ascii="Times New Roman" w:hAnsi="Times New Roman" w:cs="Times New Roman"/>
                  <w:sz w:val="24"/>
                  <w:szCs w:val="24"/>
                </w:rPr>
                <w:t>s</w:t>
              </w:r>
              <w:r w:rsidRPr="001201B3">
                <w:rPr>
                  <w:rFonts w:ascii="Times New Roman" w:hAnsi="Times New Roman" w:cs="Times New Roman"/>
                  <w:sz w:val="24"/>
                  <w:szCs w:val="24"/>
                </w:rPr>
                <w:t>tring</w:t>
              </w:r>
            </w:ins>
          </w:p>
        </w:tc>
        <w:tc>
          <w:tcPr>
            <w:tcW w:w="1054" w:type="dxa"/>
          </w:tcPr>
          <w:p w14:paraId="1D55968D" w14:textId="77777777" w:rsidR="00240372" w:rsidRPr="001201B3" w:rsidRDefault="00240372" w:rsidP="008C7B2E">
            <w:pPr>
              <w:jc w:val="both"/>
              <w:rPr>
                <w:ins w:id="1010" w:author="SAFEENA AKHTER" w:date="2025-03-26T20:40:00Z" w16du:dateUtc="2025-03-26T15:40:00Z"/>
                <w:rFonts w:ascii="Times New Roman" w:hAnsi="Times New Roman" w:cs="Times New Roman"/>
                <w:sz w:val="24"/>
                <w:szCs w:val="24"/>
              </w:rPr>
            </w:pPr>
            <w:ins w:id="1011" w:author="SAFEENA AKHTER" w:date="2025-03-26T20:40:00Z" w16du:dateUtc="2025-03-26T15:40:00Z">
              <w:r w:rsidRPr="001201B3">
                <w:rPr>
                  <w:rFonts w:ascii="Times New Roman" w:hAnsi="Times New Roman" w:cs="Times New Roman"/>
                  <w:sz w:val="24"/>
                  <w:szCs w:val="24"/>
                </w:rPr>
                <w:t>10</w:t>
              </w:r>
            </w:ins>
          </w:p>
        </w:tc>
        <w:tc>
          <w:tcPr>
            <w:tcW w:w="1508" w:type="dxa"/>
          </w:tcPr>
          <w:p w14:paraId="777D4FD9" w14:textId="77777777" w:rsidR="00240372" w:rsidRPr="001201B3" w:rsidRDefault="00240372" w:rsidP="008C7B2E">
            <w:pPr>
              <w:jc w:val="both"/>
              <w:rPr>
                <w:ins w:id="1012" w:author="SAFEENA AKHTER" w:date="2025-03-26T20:40:00Z" w16du:dateUtc="2025-03-26T15:40:00Z"/>
                <w:rFonts w:ascii="Times New Roman" w:hAnsi="Times New Roman" w:cs="Times New Roman"/>
                <w:sz w:val="24"/>
                <w:szCs w:val="24"/>
              </w:rPr>
            </w:pPr>
            <w:ins w:id="1013" w:author="SAFEENA AKHTER" w:date="2025-03-26T20:40:00Z" w16du:dateUtc="2025-03-26T15:40:00Z">
              <w:r w:rsidRPr="001201B3">
                <w:rPr>
                  <w:rFonts w:ascii="Times New Roman" w:hAnsi="Times New Roman" w:cs="Times New Roman"/>
                  <w:sz w:val="24"/>
                  <w:szCs w:val="24"/>
                </w:rPr>
                <w:t>Haleema</w:t>
              </w:r>
            </w:ins>
          </w:p>
        </w:tc>
        <w:tc>
          <w:tcPr>
            <w:tcW w:w="1772" w:type="dxa"/>
          </w:tcPr>
          <w:p w14:paraId="1D6D339E" w14:textId="77777777" w:rsidR="00240372" w:rsidRPr="001201B3" w:rsidRDefault="00240372" w:rsidP="008C7B2E">
            <w:pPr>
              <w:jc w:val="both"/>
              <w:rPr>
                <w:ins w:id="1014" w:author="SAFEENA AKHTER" w:date="2025-03-26T20:40:00Z" w16du:dateUtc="2025-03-26T15:40:00Z"/>
                <w:rFonts w:ascii="Times New Roman" w:hAnsi="Times New Roman" w:cs="Times New Roman"/>
                <w:sz w:val="24"/>
                <w:szCs w:val="24"/>
              </w:rPr>
            </w:pPr>
            <w:ins w:id="1015" w:author="SAFEENA AKHTER" w:date="2025-03-26T20:40:00Z" w16du:dateUtc="2025-03-26T15:40:00Z">
              <w:r w:rsidRPr="001201B3">
                <w:rPr>
                  <w:rFonts w:ascii="Times New Roman" w:hAnsi="Times New Roman" w:cs="Times New Roman"/>
                  <w:sz w:val="24"/>
                  <w:szCs w:val="24"/>
                </w:rPr>
                <w:t>First Name should be string, and its length must be less than 10 and greater than 0</w:t>
              </w:r>
            </w:ins>
          </w:p>
        </w:tc>
      </w:tr>
      <w:tr w:rsidR="00240372" w14:paraId="2A957CFE" w14:textId="77777777" w:rsidTr="00B51573">
        <w:trPr>
          <w:ins w:id="1016" w:author="SAFEENA AKHTER" w:date="2025-03-26T20:40:00Z"/>
        </w:trPr>
        <w:tc>
          <w:tcPr>
            <w:tcW w:w="1506" w:type="dxa"/>
          </w:tcPr>
          <w:p w14:paraId="2470C965" w14:textId="77777777" w:rsidR="00240372" w:rsidRPr="00B51573" w:rsidRDefault="00240372" w:rsidP="008C7B2E">
            <w:pPr>
              <w:jc w:val="both"/>
              <w:rPr>
                <w:ins w:id="1017" w:author="SAFEENA AKHTER" w:date="2025-03-26T20:40:00Z" w16du:dateUtc="2025-03-26T15:40:00Z"/>
                <w:rFonts w:ascii="Times New Roman" w:hAnsi="Times New Roman" w:cs="Times New Roman"/>
                <w:b/>
                <w:sz w:val="26"/>
                <w:szCs w:val="26"/>
              </w:rPr>
            </w:pPr>
            <w:ins w:id="1018" w:author="SAFEENA AKHTER" w:date="2025-03-26T20:40:00Z" w16du:dateUtc="2025-03-26T15:40:00Z">
              <w:r w:rsidRPr="00B51573">
                <w:rPr>
                  <w:rFonts w:ascii="Times New Roman" w:hAnsi="Times New Roman" w:cs="Times New Roman"/>
                  <w:b/>
                  <w:sz w:val="26"/>
                  <w:szCs w:val="26"/>
                </w:rPr>
                <w:t>User Last Name</w:t>
              </w:r>
            </w:ins>
          </w:p>
        </w:tc>
        <w:tc>
          <w:tcPr>
            <w:tcW w:w="1686" w:type="dxa"/>
          </w:tcPr>
          <w:p w14:paraId="15EADFD1" w14:textId="77777777" w:rsidR="00240372" w:rsidRPr="001201B3" w:rsidRDefault="00240372" w:rsidP="008C7B2E">
            <w:pPr>
              <w:jc w:val="both"/>
              <w:rPr>
                <w:ins w:id="1019" w:author="SAFEENA AKHTER" w:date="2025-03-26T20:40:00Z" w16du:dateUtc="2025-03-26T15:40:00Z"/>
                <w:rFonts w:ascii="Times New Roman" w:hAnsi="Times New Roman" w:cs="Times New Roman"/>
                <w:sz w:val="24"/>
                <w:szCs w:val="24"/>
              </w:rPr>
            </w:pPr>
            <w:ins w:id="1020" w:author="SAFEENA AKHTER" w:date="2025-03-26T20:40:00Z" w16du:dateUtc="2025-03-26T15:40:00Z">
              <w:r w:rsidRPr="001201B3">
                <w:rPr>
                  <w:rFonts w:ascii="Times New Roman" w:hAnsi="Times New Roman" w:cs="Times New Roman"/>
                  <w:sz w:val="24"/>
                  <w:szCs w:val="24"/>
                </w:rPr>
                <w:t xml:space="preserve">Last Name of the </w:t>
              </w:r>
              <w:r>
                <w:rPr>
                  <w:rFonts w:ascii="Times New Roman" w:hAnsi="Times New Roman" w:cs="Times New Roman"/>
                  <w:sz w:val="24"/>
                  <w:szCs w:val="24"/>
                </w:rPr>
                <w:t>User</w:t>
              </w:r>
              <w:r w:rsidRPr="001201B3">
                <w:rPr>
                  <w:rFonts w:ascii="Times New Roman" w:hAnsi="Times New Roman" w:cs="Times New Roman"/>
                  <w:sz w:val="24"/>
                  <w:szCs w:val="24"/>
                </w:rPr>
                <w:t>.</w:t>
              </w:r>
            </w:ins>
          </w:p>
        </w:tc>
        <w:tc>
          <w:tcPr>
            <w:tcW w:w="1365" w:type="dxa"/>
          </w:tcPr>
          <w:p w14:paraId="6E9915C6" w14:textId="77777777" w:rsidR="00240372" w:rsidRPr="001201B3" w:rsidRDefault="00240372" w:rsidP="008C7B2E">
            <w:pPr>
              <w:jc w:val="both"/>
              <w:rPr>
                <w:ins w:id="1021" w:author="SAFEENA AKHTER" w:date="2025-03-26T20:40:00Z" w16du:dateUtc="2025-03-26T15:40:00Z"/>
                <w:rFonts w:ascii="Times New Roman" w:hAnsi="Times New Roman" w:cs="Times New Roman"/>
                <w:sz w:val="24"/>
                <w:szCs w:val="24"/>
              </w:rPr>
            </w:pPr>
            <w:ins w:id="1022" w:author="SAFEENA AKHTER" w:date="2025-03-26T20:40:00Z" w16du:dateUtc="2025-03-26T15:40:00Z">
              <w:r>
                <w:rPr>
                  <w:rFonts w:ascii="Times New Roman" w:hAnsi="Times New Roman" w:cs="Times New Roman"/>
                  <w:sz w:val="24"/>
                  <w:szCs w:val="24"/>
                </w:rPr>
                <w:t>s</w:t>
              </w:r>
              <w:r w:rsidRPr="001201B3">
                <w:rPr>
                  <w:rFonts w:ascii="Times New Roman" w:hAnsi="Times New Roman" w:cs="Times New Roman"/>
                  <w:sz w:val="24"/>
                  <w:szCs w:val="24"/>
                </w:rPr>
                <w:t>tring</w:t>
              </w:r>
            </w:ins>
          </w:p>
        </w:tc>
        <w:tc>
          <w:tcPr>
            <w:tcW w:w="1054" w:type="dxa"/>
          </w:tcPr>
          <w:p w14:paraId="01E54202" w14:textId="77777777" w:rsidR="00240372" w:rsidRPr="001201B3" w:rsidRDefault="00240372" w:rsidP="008C7B2E">
            <w:pPr>
              <w:jc w:val="both"/>
              <w:rPr>
                <w:ins w:id="1023" w:author="SAFEENA AKHTER" w:date="2025-03-26T20:40:00Z" w16du:dateUtc="2025-03-26T15:40:00Z"/>
                <w:rFonts w:ascii="Times New Roman" w:hAnsi="Times New Roman" w:cs="Times New Roman"/>
                <w:sz w:val="24"/>
                <w:szCs w:val="24"/>
              </w:rPr>
            </w:pPr>
            <w:ins w:id="1024" w:author="SAFEENA AKHTER" w:date="2025-03-26T20:40:00Z" w16du:dateUtc="2025-03-26T15:40:00Z">
              <w:r w:rsidRPr="001201B3">
                <w:rPr>
                  <w:rFonts w:ascii="Times New Roman" w:hAnsi="Times New Roman" w:cs="Times New Roman"/>
                  <w:sz w:val="24"/>
                  <w:szCs w:val="24"/>
                </w:rPr>
                <w:t>10</w:t>
              </w:r>
            </w:ins>
          </w:p>
        </w:tc>
        <w:tc>
          <w:tcPr>
            <w:tcW w:w="1508" w:type="dxa"/>
          </w:tcPr>
          <w:p w14:paraId="53220657" w14:textId="77777777" w:rsidR="00240372" w:rsidRPr="001201B3" w:rsidRDefault="00240372" w:rsidP="008C7B2E">
            <w:pPr>
              <w:jc w:val="both"/>
              <w:rPr>
                <w:ins w:id="1025" w:author="SAFEENA AKHTER" w:date="2025-03-26T20:40:00Z" w16du:dateUtc="2025-03-26T15:40:00Z"/>
                <w:rFonts w:ascii="Times New Roman" w:hAnsi="Times New Roman" w:cs="Times New Roman"/>
                <w:sz w:val="24"/>
                <w:szCs w:val="24"/>
              </w:rPr>
            </w:pPr>
            <w:ins w:id="1026" w:author="SAFEENA AKHTER" w:date="2025-03-26T20:40:00Z" w16du:dateUtc="2025-03-26T15:40:00Z">
              <w:r w:rsidRPr="001201B3">
                <w:rPr>
                  <w:rFonts w:ascii="Times New Roman" w:hAnsi="Times New Roman" w:cs="Times New Roman"/>
                  <w:sz w:val="24"/>
                  <w:szCs w:val="24"/>
                </w:rPr>
                <w:t>Sadia</w:t>
              </w:r>
            </w:ins>
          </w:p>
        </w:tc>
        <w:tc>
          <w:tcPr>
            <w:tcW w:w="1772" w:type="dxa"/>
          </w:tcPr>
          <w:p w14:paraId="5B5A199D" w14:textId="77777777" w:rsidR="00240372" w:rsidRPr="001201B3" w:rsidRDefault="00240372" w:rsidP="008C7B2E">
            <w:pPr>
              <w:jc w:val="both"/>
              <w:rPr>
                <w:ins w:id="1027" w:author="SAFEENA AKHTER" w:date="2025-03-26T20:40:00Z" w16du:dateUtc="2025-03-26T15:40:00Z"/>
                <w:rFonts w:ascii="Times New Roman" w:hAnsi="Times New Roman" w:cs="Times New Roman"/>
                <w:sz w:val="24"/>
                <w:szCs w:val="24"/>
              </w:rPr>
            </w:pPr>
            <w:ins w:id="1028" w:author="SAFEENA AKHTER" w:date="2025-03-26T20:40:00Z" w16du:dateUtc="2025-03-26T15:40:00Z">
              <w:r w:rsidRPr="001201B3">
                <w:rPr>
                  <w:rFonts w:ascii="Times New Roman" w:hAnsi="Times New Roman" w:cs="Times New Roman"/>
                  <w:sz w:val="24"/>
                  <w:szCs w:val="24"/>
                </w:rPr>
                <w:t>Last Name should be string, and its length must be less than 10 and greater than 0.</w:t>
              </w:r>
            </w:ins>
          </w:p>
        </w:tc>
      </w:tr>
      <w:tr w:rsidR="00240372" w14:paraId="76D82D17" w14:textId="77777777" w:rsidTr="00B51573">
        <w:trPr>
          <w:ins w:id="1029" w:author="SAFEENA AKHTER" w:date="2025-03-26T20:40:00Z"/>
        </w:trPr>
        <w:tc>
          <w:tcPr>
            <w:tcW w:w="1506" w:type="dxa"/>
          </w:tcPr>
          <w:p w14:paraId="43E8F7C3" w14:textId="77777777" w:rsidR="00240372" w:rsidRPr="00B51573" w:rsidRDefault="00240372" w:rsidP="008C7B2E">
            <w:pPr>
              <w:jc w:val="both"/>
              <w:rPr>
                <w:ins w:id="1030" w:author="SAFEENA AKHTER" w:date="2025-03-26T20:40:00Z" w16du:dateUtc="2025-03-26T15:40:00Z"/>
                <w:rFonts w:ascii="Times New Roman" w:hAnsi="Times New Roman" w:cs="Times New Roman"/>
                <w:b/>
                <w:sz w:val="26"/>
                <w:szCs w:val="26"/>
              </w:rPr>
            </w:pPr>
            <w:ins w:id="1031" w:author="SAFEENA AKHTER" w:date="2025-03-26T20:40:00Z" w16du:dateUtc="2025-03-26T15:40:00Z">
              <w:r w:rsidRPr="00B51573">
                <w:rPr>
                  <w:rFonts w:ascii="Times New Roman" w:hAnsi="Times New Roman" w:cs="Times New Roman"/>
                  <w:b/>
                  <w:sz w:val="26"/>
                  <w:szCs w:val="26"/>
                </w:rPr>
                <w:t>User Email</w:t>
              </w:r>
            </w:ins>
          </w:p>
        </w:tc>
        <w:tc>
          <w:tcPr>
            <w:tcW w:w="1686" w:type="dxa"/>
          </w:tcPr>
          <w:p w14:paraId="5B75C55C" w14:textId="77777777" w:rsidR="00240372" w:rsidRPr="001201B3" w:rsidRDefault="00240372" w:rsidP="008C7B2E">
            <w:pPr>
              <w:jc w:val="both"/>
              <w:rPr>
                <w:ins w:id="1032" w:author="SAFEENA AKHTER" w:date="2025-03-26T20:40:00Z" w16du:dateUtc="2025-03-26T15:40:00Z"/>
                <w:rFonts w:ascii="Times New Roman" w:hAnsi="Times New Roman" w:cs="Times New Roman"/>
                <w:sz w:val="24"/>
                <w:szCs w:val="24"/>
              </w:rPr>
            </w:pPr>
            <w:ins w:id="1033" w:author="SAFEENA AKHTER" w:date="2025-03-26T20:40:00Z" w16du:dateUtc="2025-03-26T15:40:00Z">
              <w:r w:rsidRPr="001201B3">
                <w:rPr>
                  <w:rFonts w:ascii="Times New Roman" w:hAnsi="Times New Roman" w:cs="Times New Roman"/>
                  <w:sz w:val="24"/>
                  <w:szCs w:val="24"/>
                </w:rPr>
                <w:t xml:space="preserve">Email address of </w:t>
              </w:r>
              <w:r>
                <w:rPr>
                  <w:rFonts w:ascii="Times New Roman" w:hAnsi="Times New Roman" w:cs="Times New Roman"/>
                  <w:sz w:val="24"/>
                  <w:szCs w:val="24"/>
                </w:rPr>
                <w:t>User.</w:t>
              </w:r>
            </w:ins>
          </w:p>
        </w:tc>
        <w:tc>
          <w:tcPr>
            <w:tcW w:w="1365" w:type="dxa"/>
          </w:tcPr>
          <w:p w14:paraId="50214C3D" w14:textId="77777777" w:rsidR="00240372" w:rsidRPr="001201B3" w:rsidRDefault="00240372" w:rsidP="008C7B2E">
            <w:pPr>
              <w:jc w:val="both"/>
              <w:rPr>
                <w:ins w:id="1034" w:author="SAFEENA AKHTER" w:date="2025-03-26T20:40:00Z" w16du:dateUtc="2025-03-26T15:40:00Z"/>
                <w:rFonts w:ascii="Times New Roman" w:hAnsi="Times New Roman" w:cs="Times New Roman"/>
                <w:sz w:val="24"/>
                <w:szCs w:val="24"/>
              </w:rPr>
            </w:pPr>
            <w:ins w:id="1035" w:author="SAFEENA AKHTER" w:date="2025-03-26T20:40:00Z" w16du:dateUtc="2025-03-26T15:40:00Z">
              <w:r>
                <w:rPr>
                  <w:rFonts w:ascii="Times New Roman" w:hAnsi="Times New Roman" w:cs="Times New Roman"/>
                  <w:sz w:val="24"/>
                  <w:szCs w:val="24"/>
                </w:rPr>
                <w:t>s</w:t>
              </w:r>
              <w:r w:rsidRPr="001201B3">
                <w:rPr>
                  <w:rFonts w:ascii="Times New Roman" w:hAnsi="Times New Roman" w:cs="Times New Roman"/>
                  <w:sz w:val="24"/>
                  <w:szCs w:val="24"/>
                </w:rPr>
                <w:t>tring</w:t>
              </w:r>
            </w:ins>
          </w:p>
        </w:tc>
        <w:tc>
          <w:tcPr>
            <w:tcW w:w="1054" w:type="dxa"/>
          </w:tcPr>
          <w:p w14:paraId="287696A1" w14:textId="77777777" w:rsidR="00240372" w:rsidRPr="001201B3" w:rsidRDefault="00240372" w:rsidP="008C7B2E">
            <w:pPr>
              <w:jc w:val="both"/>
              <w:rPr>
                <w:ins w:id="1036" w:author="SAFEENA AKHTER" w:date="2025-03-26T20:40:00Z" w16du:dateUtc="2025-03-26T15:40:00Z"/>
                <w:rFonts w:ascii="Times New Roman" w:hAnsi="Times New Roman" w:cs="Times New Roman"/>
                <w:sz w:val="24"/>
                <w:szCs w:val="24"/>
              </w:rPr>
            </w:pPr>
            <w:ins w:id="1037" w:author="SAFEENA AKHTER" w:date="2025-03-26T20:40:00Z" w16du:dateUtc="2025-03-26T15:40:00Z">
              <w:r w:rsidRPr="001201B3">
                <w:rPr>
                  <w:rFonts w:ascii="Times New Roman" w:hAnsi="Times New Roman" w:cs="Times New Roman"/>
                  <w:sz w:val="24"/>
                  <w:szCs w:val="24"/>
                </w:rPr>
                <w:t>30</w:t>
              </w:r>
            </w:ins>
          </w:p>
        </w:tc>
        <w:tc>
          <w:tcPr>
            <w:tcW w:w="1508" w:type="dxa"/>
          </w:tcPr>
          <w:p w14:paraId="687D697D" w14:textId="77777777" w:rsidR="00240372" w:rsidRPr="001201B3" w:rsidRDefault="00240372" w:rsidP="008C7B2E">
            <w:pPr>
              <w:jc w:val="both"/>
              <w:rPr>
                <w:ins w:id="1038" w:author="SAFEENA AKHTER" w:date="2025-03-26T20:40:00Z" w16du:dateUtc="2025-03-26T15:40:00Z"/>
                <w:rFonts w:ascii="Times New Roman" w:hAnsi="Times New Roman" w:cs="Times New Roman"/>
                <w:sz w:val="24"/>
                <w:szCs w:val="24"/>
              </w:rPr>
            </w:pPr>
            <w:proofErr w:type="spellStart"/>
            <w:ins w:id="1039" w:author="SAFEENA AKHTER" w:date="2025-03-26T20:40:00Z" w16du:dateUtc="2025-03-26T15:40:00Z">
              <w:r w:rsidRPr="001201B3">
                <w:rPr>
                  <w:rFonts w:ascii="Times New Roman" w:hAnsi="Times New Roman" w:cs="Times New Roman"/>
                  <w:sz w:val="24"/>
                  <w:szCs w:val="24"/>
                </w:rPr>
                <w:t>halimsabbcy</w:t>
              </w:r>
              <w:proofErr w:type="spellEnd"/>
            </w:ins>
          </w:p>
          <w:p w14:paraId="2E44D9CC" w14:textId="77777777" w:rsidR="00240372" w:rsidRPr="001201B3" w:rsidRDefault="00240372" w:rsidP="008C7B2E">
            <w:pPr>
              <w:jc w:val="both"/>
              <w:rPr>
                <w:ins w:id="1040" w:author="SAFEENA AKHTER" w:date="2025-03-26T20:40:00Z" w16du:dateUtc="2025-03-26T15:40:00Z"/>
                <w:rFonts w:ascii="Times New Roman" w:hAnsi="Times New Roman" w:cs="Times New Roman"/>
                <w:sz w:val="24"/>
                <w:szCs w:val="24"/>
              </w:rPr>
            </w:pPr>
            <w:ins w:id="1041" w:author="SAFEENA AKHTER" w:date="2025-03-26T20:40:00Z" w16du:dateUtc="2025-03-26T15:40:00Z">
              <w:r w:rsidRPr="001201B3">
                <w:rPr>
                  <w:rFonts w:ascii="Times New Roman" w:hAnsi="Times New Roman" w:cs="Times New Roman"/>
                  <w:sz w:val="24"/>
                  <w:szCs w:val="24"/>
                </w:rPr>
                <w:t>@gmail.com</w:t>
              </w:r>
            </w:ins>
          </w:p>
        </w:tc>
        <w:tc>
          <w:tcPr>
            <w:tcW w:w="1772" w:type="dxa"/>
          </w:tcPr>
          <w:p w14:paraId="2264247A" w14:textId="77777777" w:rsidR="00240372" w:rsidRPr="001201B3" w:rsidRDefault="00240372" w:rsidP="008C7B2E">
            <w:pPr>
              <w:jc w:val="both"/>
              <w:rPr>
                <w:ins w:id="1042" w:author="SAFEENA AKHTER" w:date="2025-03-26T20:40:00Z" w16du:dateUtc="2025-03-26T15:40:00Z"/>
                <w:rFonts w:ascii="Times New Roman" w:hAnsi="Times New Roman" w:cs="Times New Roman"/>
                <w:sz w:val="24"/>
                <w:szCs w:val="24"/>
              </w:rPr>
            </w:pPr>
            <w:ins w:id="1043" w:author="SAFEENA AKHTER" w:date="2025-03-26T20:40:00Z" w16du:dateUtc="2025-03-26T15:40:00Z">
              <w:r w:rsidRPr="001201B3">
                <w:rPr>
                  <w:rFonts w:ascii="Times New Roman" w:hAnsi="Times New Roman" w:cs="Times New Roman"/>
                  <w:sz w:val="24"/>
                  <w:szCs w:val="24"/>
                </w:rPr>
                <w:t>Applicant Email must be in s</w:t>
              </w:r>
              <w:r>
                <w:rPr>
                  <w:rFonts w:ascii="Times New Roman" w:hAnsi="Times New Roman" w:cs="Times New Roman"/>
                  <w:sz w:val="24"/>
                  <w:szCs w:val="24"/>
                </w:rPr>
                <w:t xml:space="preserve">tring, </w:t>
              </w:r>
              <w:proofErr w:type="gramStart"/>
              <w:r>
                <w:rPr>
                  <w:rFonts w:ascii="Times New Roman" w:hAnsi="Times New Roman" w:cs="Times New Roman"/>
                  <w:sz w:val="24"/>
                  <w:szCs w:val="24"/>
                </w:rPr>
                <w:t>have @,</w:t>
              </w:r>
              <w:proofErr w:type="gramEnd"/>
              <w:r>
                <w:rPr>
                  <w:rFonts w:ascii="Times New Roman" w:hAnsi="Times New Roman" w:cs="Times New Roman"/>
                  <w:sz w:val="24"/>
                  <w:szCs w:val="24"/>
                </w:rPr>
                <w:t xml:space="preserve"> .com,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and must be less than or equal to 30</w:t>
              </w:r>
              <w:r w:rsidRPr="001201B3">
                <w:rPr>
                  <w:rFonts w:ascii="Times New Roman" w:hAnsi="Times New Roman" w:cs="Times New Roman"/>
                  <w:sz w:val="24"/>
                  <w:szCs w:val="24"/>
                </w:rPr>
                <w:t xml:space="preserve"> characters.</w:t>
              </w:r>
            </w:ins>
          </w:p>
        </w:tc>
      </w:tr>
      <w:tr w:rsidR="00240372" w14:paraId="45E0CCFB" w14:textId="77777777" w:rsidTr="00B51573">
        <w:trPr>
          <w:ins w:id="1044" w:author="SAFEENA AKHTER" w:date="2025-03-26T20:40:00Z"/>
        </w:trPr>
        <w:tc>
          <w:tcPr>
            <w:tcW w:w="1506" w:type="dxa"/>
          </w:tcPr>
          <w:p w14:paraId="5E46C437" w14:textId="77777777" w:rsidR="00240372" w:rsidRPr="00B51573" w:rsidRDefault="00240372" w:rsidP="008C7B2E">
            <w:pPr>
              <w:jc w:val="both"/>
              <w:rPr>
                <w:ins w:id="1045" w:author="SAFEENA AKHTER" w:date="2025-03-26T20:40:00Z" w16du:dateUtc="2025-03-26T15:40:00Z"/>
                <w:rFonts w:ascii="Times New Roman" w:hAnsi="Times New Roman" w:cs="Times New Roman"/>
                <w:b/>
                <w:sz w:val="26"/>
                <w:szCs w:val="26"/>
              </w:rPr>
            </w:pPr>
            <w:ins w:id="1046" w:author="SAFEENA AKHTER" w:date="2025-03-26T20:40:00Z" w16du:dateUtc="2025-03-26T15:40:00Z">
              <w:r w:rsidRPr="00B51573">
                <w:rPr>
                  <w:rFonts w:ascii="Times New Roman" w:hAnsi="Times New Roman" w:cs="Times New Roman"/>
                  <w:b/>
                  <w:sz w:val="26"/>
                  <w:szCs w:val="26"/>
                </w:rPr>
                <w:t>User Password</w:t>
              </w:r>
            </w:ins>
          </w:p>
        </w:tc>
        <w:tc>
          <w:tcPr>
            <w:tcW w:w="1686" w:type="dxa"/>
          </w:tcPr>
          <w:p w14:paraId="5BE24B5E" w14:textId="77777777" w:rsidR="00240372" w:rsidRPr="001201B3" w:rsidRDefault="00240372" w:rsidP="008C7B2E">
            <w:pPr>
              <w:jc w:val="both"/>
              <w:rPr>
                <w:ins w:id="1047" w:author="SAFEENA AKHTER" w:date="2025-03-26T20:40:00Z" w16du:dateUtc="2025-03-26T15:40:00Z"/>
                <w:rFonts w:ascii="Times New Roman" w:hAnsi="Times New Roman" w:cs="Times New Roman"/>
                <w:sz w:val="24"/>
                <w:szCs w:val="24"/>
              </w:rPr>
            </w:pPr>
            <w:ins w:id="1048" w:author="SAFEENA AKHTER" w:date="2025-03-26T20:40:00Z" w16du:dateUtc="2025-03-26T15:40:00Z">
              <w:r w:rsidRPr="001201B3">
                <w:rPr>
                  <w:rFonts w:ascii="Times New Roman" w:hAnsi="Times New Roman" w:cs="Times New Roman"/>
                  <w:sz w:val="24"/>
                  <w:szCs w:val="24"/>
                </w:rPr>
                <w:t>Password for logging</w:t>
              </w:r>
              <w:r>
                <w:rPr>
                  <w:rFonts w:ascii="Times New Roman" w:hAnsi="Times New Roman" w:cs="Times New Roman"/>
                  <w:sz w:val="24"/>
                  <w:szCs w:val="24"/>
                </w:rPr>
                <w:t xml:space="preserve"> in and registration.</w:t>
              </w:r>
            </w:ins>
          </w:p>
        </w:tc>
        <w:tc>
          <w:tcPr>
            <w:tcW w:w="1365" w:type="dxa"/>
          </w:tcPr>
          <w:p w14:paraId="137249BD" w14:textId="77777777" w:rsidR="00240372" w:rsidRPr="001201B3" w:rsidRDefault="00240372" w:rsidP="008C7B2E">
            <w:pPr>
              <w:jc w:val="both"/>
              <w:rPr>
                <w:ins w:id="1049" w:author="SAFEENA AKHTER" w:date="2025-03-26T20:40:00Z" w16du:dateUtc="2025-03-26T15:40:00Z"/>
                <w:rFonts w:ascii="Times New Roman" w:hAnsi="Times New Roman" w:cs="Times New Roman"/>
                <w:sz w:val="24"/>
                <w:szCs w:val="24"/>
              </w:rPr>
            </w:pPr>
            <w:ins w:id="1050" w:author="SAFEENA AKHTER" w:date="2025-03-26T20:40:00Z" w16du:dateUtc="2025-03-26T15:40:00Z">
              <w:r>
                <w:rPr>
                  <w:rFonts w:ascii="Times New Roman" w:hAnsi="Times New Roman" w:cs="Times New Roman"/>
                  <w:sz w:val="24"/>
                  <w:szCs w:val="24"/>
                </w:rPr>
                <w:t>s</w:t>
              </w:r>
              <w:r w:rsidRPr="001201B3">
                <w:rPr>
                  <w:rFonts w:ascii="Times New Roman" w:hAnsi="Times New Roman" w:cs="Times New Roman"/>
                  <w:sz w:val="24"/>
                  <w:szCs w:val="24"/>
                </w:rPr>
                <w:t>tring</w:t>
              </w:r>
            </w:ins>
          </w:p>
        </w:tc>
        <w:tc>
          <w:tcPr>
            <w:tcW w:w="1054" w:type="dxa"/>
          </w:tcPr>
          <w:p w14:paraId="2283A36A" w14:textId="77777777" w:rsidR="00240372" w:rsidRPr="001201B3" w:rsidRDefault="00240372" w:rsidP="008C7B2E">
            <w:pPr>
              <w:jc w:val="both"/>
              <w:rPr>
                <w:ins w:id="1051" w:author="SAFEENA AKHTER" w:date="2025-03-26T20:40:00Z" w16du:dateUtc="2025-03-26T15:40:00Z"/>
                <w:rFonts w:ascii="Times New Roman" w:hAnsi="Times New Roman" w:cs="Times New Roman"/>
                <w:sz w:val="24"/>
                <w:szCs w:val="24"/>
              </w:rPr>
            </w:pPr>
            <w:ins w:id="1052" w:author="SAFEENA AKHTER" w:date="2025-03-26T20:40:00Z" w16du:dateUtc="2025-03-26T15:40:00Z">
              <w:r w:rsidRPr="001201B3">
                <w:rPr>
                  <w:rFonts w:ascii="Times New Roman" w:hAnsi="Times New Roman" w:cs="Times New Roman"/>
                  <w:sz w:val="24"/>
                  <w:szCs w:val="24"/>
                </w:rPr>
                <w:t>12</w:t>
              </w:r>
            </w:ins>
          </w:p>
        </w:tc>
        <w:tc>
          <w:tcPr>
            <w:tcW w:w="1508" w:type="dxa"/>
          </w:tcPr>
          <w:p w14:paraId="2F20E57D" w14:textId="77777777" w:rsidR="00240372" w:rsidRPr="001201B3" w:rsidRDefault="00240372" w:rsidP="008C7B2E">
            <w:pPr>
              <w:jc w:val="both"/>
              <w:rPr>
                <w:ins w:id="1053" w:author="SAFEENA AKHTER" w:date="2025-03-26T20:40:00Z" w16du:dateUtc="2025-03-26T15:40:00Z"/>
                <w:rFonts w:ascii="Times New Roman" w:hAnsi="Times New Roman" w:cs="Times New Roman"/>
                <w:sz w:val="24"/>
                <w:szCs w:val="24"/>
              </w:rPr>
            </w:pPr>
            <w:ins w:id="1054" w:author="SAFEENA AKHTER" w:date="2025-03-26T20:40:00Z" w16du:dateUtc="2025-03-26T15:40:00Z">
              <w:r w:rsidRPr="001201B3">
                <w:rPr>
                  <w:rFonts w:ascii="Times New Roman" w:hAnsi="Times New Roman" w:cs="Times New Roman"/>
                  <w:sz w:val="24"/>
                  <w:szCs w:val="24"/>
                </w:rPr>
                <w:t>halsad_2004</w:t>
              </w:r>
            </w:ins>
          </w:p>
        </w:tc>
        <w:tc>
          <w:tcPr>
            <w:tcW w:w="1772" w:type="dxa"/>
          </w:tcPr>
          <w:p w14:paraId="1C10A6EF" w14:textId="77777777" w:rsidR="00240372" w:rsidRPr="001201B3" w:rsidRDefault="00240372" w:rsidP="008C7B2E">
            <w:pPr>
              <w:jc w:val="both"/>
              <w:rPr>
                <w:ins w:id="1055" w:author="SAFEENA AKHTER" w:date="2025-03-26T20:40:00Z" w16du:dateUtc="2025-03-26T15:40:00Z"/>
                <w:rFonts w:ascii="Times New Roman" w:hAnsi="Times New Roman" w:cs="Times New Roman"/>
                <w:sz w:val="24"/>
                <w:szCs w:val="24"/>
              </w:rPr>
            </w:pPr>
            <w:ins w:id="1056" w:author="SAFEENA AKHTER" w:date="2025-03-26T20:40:00Z" w16du:dateUtc="2025-03-26T15:40:00Z">
              <w:r w:rsidRPr="001201B3">
                <w:rPr>
                  <w:rFonts w:ascii="Times New Roman" w:hAnsi="Times New Roman" w:cs="Times New Roman"/>
                  <w:sz w:val="24"/>
                  <w:szCs w:val="24"/>
                </w:rPr>
                <w:t>Password should</w:t>
              </w:r>
              <w:r>
                <w:rPr>
                  <w:rFonts w:ascii="Times New Roman" w:hAnsi="Times New Roman" w:cs="Times New Roman"/>
                  <w:sz w:val="24"/>
                  <w:szCs w:val="24"/>
                </w:rPr>
                <w:t xml:space="preserve"> be string, contain alphanumeric </w:t>
              </w:r>
              <w:r w:rsidRPr="001201B3">
                <w:rPr>
                  <w:rFonts w:ascii="Times New Roman" w:hAnsi="Times New Roman" w:cs="Times New Roman"/>
                  <w:sz w:val="24"/>
                  <w:szCs w:val="24"/>
                </w:rPr>
                <w:t>characters and must be greater than 0 and less than 13.</w:t>
              </w:r>
            </w:ins>
          </w:p>
        </w:tc>
      </w:tr>
      <w:tr w:rsidR="00240372" w14:paraId="08838475" w14:textId="77777777" w:rsidTr="00B51573">
        <w:trPr>
          <w:ins w:id="1057" w:author="SAFEENA AKHTER" w:date="2025-03-26T20:40:00Z"/>
        </w:trPr>
        <w:tc>
          <w:tcPr>
            <w:tcW w:w="1506" w:type="dxa"/>
          </w:tcPr>
          <w:p w14:paraId="5C248ED3" w14:textId="77777777" w:rsidR="00240372" w:rsidRPr="00B51573" w:rsidRDefault="00240372" w:rsidP="008C7B2E">
            <w:pPr>
              <w:jc w:val="both"/>
              <w:rPr>
                <w:ins w:id="1058" w:author="SAFEENA AKHTER" w:date="2025-03-26T20:40:00Z" w16du:dateUtc="2025-03-26T15:40:00Z"/>
                <w:rFonts w:ascii="Times New Roman" w:hAnsi="Times New Roman" w:cs="Times New Roman"/>
                <w:b/>
                <w:sz w:val="26"/>
                <w:szCs w:val="26"/>
              </w:rPr>
            </w:pPr>
            <w:ins w:id="1059" w:author="SAFEENA AKHTER" w:date="2025-03-26T20:40:00Z" w16du:dateUtc="2025-03-26T15:40:00Z">
              <w:r w:rsidRPr="00B51573">
                <w:rPr>
                  <w:rFonts w:ascii="Times New Roman" w:hAnsi="Times New Roman" w:cs="Times New Roman"/>
                  <w:b/>
                  <w:sz w:val="26"/>
                  <w:szCs w:val="26"/>
                </w:rPr>
                <w:t>User Gender</w:t>
              </w:r>
            </w:ins>
          </w:p>
        </w:tc>
        <w:tc>
          <w:tcPr>
            <w:tcW w:w="1686" w:type="dxa"/>
          </w:tcPr>
          <w:p w14:paraId="01882619" w14:textId="77777777" w:rsidR="00240372" w:rsidRPr="001201B3" w:rsidRDefault="00240372" w:rsidP="008C7B2E">
            <w:pPr>
              <w:jc w:val="both"/>
              <w:rPr>
                <w:ins w:id="1060" w:author="SAFEENA AKHTER" w:date="2025-03-26T20:40:00Z" w16du:dateUtc="2025-03-26T15:40:00Z"/>
                <w:rFonts w:ascii="Times New Roman" w:hAnsi="Times New Roman" w:cs="Times New Roman"/>
                <w:sz w:val="24"/>
                <w:szCs w:val="24"/>
              </w:rPr>
            </w:pPr>
            <w:ins w:id="1061" w:author="SAFEENA AKHTER" w:date="2025-03-26T20:40:00Z" w16du:dateUtc="2025-03-26T15:40:00Z">
              <w:r w:rsidRPr="001201B3">
                <w:rPr>
                  <w:rFonts w:ascii="Times New Roman" w:hAnsi="Times New Roman" w:cs="Times New Roman"/>
                  <w:sz w:val="24"/>
                  <w:szCs w:val="24"/>
                </w:rPr>
                <w:t xml:space="preserve">Gender of the </w:t>
              </w:r>
              <w:r>
                <w:rPr>
                  <w:rFonts w:ascii="Times New Roman" w:hAnsi="Times New Roman" w:cs="Times New Roman"/>
                  <w:sz w:val="24"/>
                  <w:szCs w:val="24"/>
                </w:rPr>
                <w:t>User.</w:t>
              </w:r>
            </w:ins>
          </w:p>
        </w:tc>
        <w:tc>
          <w:tcPr>
            <w:tcW w:w="1365" w:type="dxa"/>
          </w:tcPr>
          <w:p w14:paraId="5F2A40B5" w14:textId="77777777" w:rsidR="00240372" w:rsidRPr="001201B3" w:rsidRDefault="00240372" w:rsidP="008C7B2E">
            <w:pPr>
              <w:jc w:val="both"/>
              <w:rPr>
                <w:ins w:id="1062" w:author="SAFEENA AKHTER" w:date="2025-03-26T20:40:00Z" w16du:dateUtc="2025-03-26T15:40:00Z"/>
                <w:rFonts w:ascii="Times New Roman" w:hAnsi="Times New Roman" w:cs="Times New Roman"/>
                <w:sz w:val="24"/>
                <w:szCs w:val="24"/>
              </w:rPr>
            </w:pPr>
            <w:ins w:id="1063" w:author="SAFEENA AKHTER" w:date="2025-03-26T20:40:00Z" w16du:dateUtc="2025-03-26T15:40:00Z">
              <w:r>
                <w:rPr>
                  <w:rFonts w:ascii="Times New Roman" w:hAnsi="Times New Roman" w:cs="Times New Roman"/>
                  <w:sz w:val="24"/>
                  <w:szCs w:val="24"/>
                </w:rPr>
                <w:t>s</w:t>
              </w:r>
              <w:r w:rsidRPr="001201B3">
                <w:rPr>
                  <w:rFonts w:ascii="Times New Roman" w:hAnsi="Times New Roman" w:cs="Times New Roman"/>
                  <w:sz w:val="24"/>
                  <w:szCs w:val="24"/>
                </w:rPr>
                <w:t>tring</w:t>
              </w:r>
            </w:ins>
          </w:p>
        </w:tc>
        <w:tc>
          <w:tcPr>
            <w:tcW w:w="1054" w:type="dxa"/>
          </w:tcPr>
          <w:p w14:paraId="73013F5C" w14:textId="77777777" w:rsidR="00240372" w:rsidRPr="001201B3" w:rsidRDefault="00240372" w:rsidP="008C7B2E">
            <w:pPr>
              <w:jc w:val="both"/>
              <w:rPr>
                <w:ins w:id="1064" w:author="SAFEENA AKHTER" w:date="2025-03-26T20:40:00Z" w16du:dateUtc="2025-03-26T15:40:00Z"/>
                <w:rFonts w:ascii="Times New Roman" w:hAnsi="Times New Roman" w:cs="Times New Roman"/>
                <w:sz w:val="24"/>
                <w:szCs w:val="24"/>
              </w:rPr>
            </w:pPr>
            <w:ins w:id="1065" w:author="SAFEENA AKHTER" w:date="2025-03-26T20:40:00Z" w16du:dateUtc="2025-03-26T15:40:00Z">
              <w:r w:rsidRPr="001201B3">
                <w:rPr>
                  <w:rFonts w:ascii="Times New Roman" w:hAnsi="Times New Roman" w:cs="Times New Roman"/>
                  <w:sz w:val="24"/>
                  <w:szCs w:val="24"/>
                </w:rPr>
                <w:t>7</w:t>
              </w:r>
            </w:ins>
          </w:p>
        </w:tc>
        <w:tc>
          <w:tcPr>
            <w:tcW w:w="1508" w:type="dxa"/>
          </w:tcPr>
          <w:p w14:paraId="11E8AF66" w14:textId="77777777" w:rsidR="00240372" w:rsidRPr="001201B3" w:rsidRDefault="00240372" w:rsidP="008C7B2E">
            <w:pPr>
              <w:jc w:val="both"/>
              <w:rPr>
                <w:ins w:id="1066" w:author="SAFEENA AKHTER" w:date="2025-03-26T20:40:00Z" w16du:dateUtc="2025-03-26T15:40:00Z"/>
                <w:rFonts w:ascii="Times New Roman" w:hAnsi="Times New Roman" w:cs="Times New Roman"/>
                <w:sz w:val="24"/>
                <w:szCs w:val="24"/>
              </w:rPr>
            </w:pPr>
            <w:ins w:id="1067" w:author="SAFEENA AKHTER" w:date="2025-03-26T20:40:00Z" w16du:dateUtc="2025-03-26T15:40:00Z">
              <w:r w:rsidRPr="001201B3">
                <w:rPr>
                  <w:rFonts w:ascii="Times New Roman" w:hAnsi="Times New Roman" w:cs="Times New Roman"/>
                  <w:sz w:val="24"/>
                  <w:szCs w:val="24"/>
                </w:rPr>
                <w:t>Female</w:t>
              </w:r>
            </w:ins>
          </w:p>
        </w:tc>
        <w:tc>
          <w:tcPr>
            <w:tcW w:w="1772" w:type="dxa"/>
          </w:tcPr>
          <w:p w14:paraId="269DA303" w14:textId="77777777" w:rsidR="00240372" w:rsidRPr="001201B3" w:rsidRDefault="00240372" w:rsidP="008C7B2E">
            <w:pPr>
              <w:jc w:val="both"/>
              <w:rPr>
                <w:ins w:id="1068" w:author="SAFEENA AKHTER" w:date="2025-03-26T20:40:00Z" w16du:dateUtc="2025-03-26T15:40:00Z"/>
                <w:rFonts w:ascii="Times New Roman" w:hAnsi="Times New Roman" w:cs="Times New Roman"/>
                <w:sz w:val="24"/>
                <w:szCs w:val="24"/>
              </w:rPr>
            </w:pPr>
            <w:ins w:id="1069" w:author="SAFEENA AKHTER" w:date="2025-03-26T20:40:00Z" w16du:dateUtc="2025-03-26T15:40:00Z">
              <w:r w:rsidRPr="001201B3">
                <w:rPr>
                  <w:rFonts w:ascii="Times New Roman" w:hAnsi="Times New Roman" w:cs="Times New Roman"/>
                  <w:sz w:val="24"/>
                  <w:szCs w:val="24"/>
                </w:rPr>
                <w:t xml:space="preserve">It should be in </w:t>
              </w:r>
              <w:proofErr w:type="gramStart"/>
              <w:r w:rsidRPr="001201B3">
                <w:rPr>
                  <w:rFonts w:ascii="Times New Roman" w:hAnsi="Times New Roman" w:cs="Times New Roman"/>
                  <w:sz w:val="24"/>
                  <w:szCs w:val="24"/>
                </w:rPr>
                <w:t>string</w:t>
              </w:r>
              <w:proofErr w:type="gramEnd"/>
              <w:r w:rsidRPr="001201B3">
                <w:rPr>
                  <w:rFonts w:ascii="Times New Roman" w:hAnsi="Times New Roman" w:cs="Times New Roman"/>
                  <w:sz w:val="24"/>
                  <w:szCs w:val="24"/>
                </w:rPr>
                <w:t xml:space="preserve"> format, and it must be of less than 8 characters.</w:t>
              </w:r>
            </w:ins>
          </w:p>
        </w:tc>
      </w:tr>
      <w:tr w:rsidR="00240372" w14:paraId="44E10C43" w14:textId="77777777" w:rsidTr="00B51573">
        <w:trPr>
          <w:ins w:id="1070" w:author="SAFEENA AKHTER" w:date="2025-03-26T20:40:00Z"/>
        </w:trPr>
        <w:tc>
          <w:tcPr>
            <w:tcW w:w="1506" w:type="dxa"/>
          </w:tcPr>
          <w:p w14:paraId="387D323A" w14:textId="77777777" w:rsidR="00240372" w:rsidRPr="00B51573" w:rsidRDefault="00240372" w:rsidP="008C7B2E">
            <w:pPr>
              <w:jc w:val="both"/>
              <w:rPr>
                <w:ins w:id="1071" w:author="SAFEENA AKHTER" w:date="2025-03-26T20:40:00Z" w16du:dateUtc="2025-03-26T15:40:00Z"/>
                <w:rFonts w:ascii="Times New Roman" w:hAnsi="Times New Roman" w:cs="Times New Roman"/>
                <w:b/>
                <w:sz w:val="26"/>
                <w:szCs w:val="26"/>
              </w:rPr>
            </w:pPr>
            <w:ins w:id="1072" w:author="SAFEENA AKHTER" w:date="2025-03-26T20:40:00Z" w16du:dateUtc="2025-03-26T15:40:00Z">
              <w:r w:rsidRPr="00B51573">
                <w:rPr>
                  <w:rFonts w:ascii="Times New Roman" w:hAnsi="Times New Roman" w:cs="Times New Roman"/>
                  <w:b/>
                  <w:sz w:val="26"/>
                  <w:szCs w:val="26"/>
                </w:rPr>
                <w:t>User Contact Number</w:t>
              </w:r>
            </w:ins>
          </w:p>
        </w:tc>
        <w:tc>
          <w:tcPr>
            <w:tcW w:w="1686" w:type="dxa"/>
          </w:tcPr>
          <w:p w14:paraId="35FCBDFA" w14:textId="77777777" w:rsidR="00240372" w:rsidRPr="001201B3" w:rsidRDefault="00240372" w:rsidP="00E96AEE">
            <w:pPr>
              <w:rPr>
                <w:ins w:id="1073" w:author="SAFEENA AKHTER" w:date="2025-03-26T20:40:00Z" w16du:dateUtc="2025-03-26T15:40:00Z"/>
                <w:rFonts w:ascii="Times New Roman" w:hAnsi="Times New Roman" w:cs="Times New Roman"/>
                <w:sz w:val="24"/>
                <w:szCs w:val="24"/>
              </w:rPr>
            </w:pPr>
            <w:ins w:id="1074" w:author="SAFEENA AKHTER" w:date="2025-03-26T20:40:00Z" w16du:dateUtc="2025-03-26T15:40:00Z">
              <w:r>
                <w:rPr>
                  <w:rFonts w:ascii="Times New Roman" w:hAnsi="Times New Roman" w:cs="Times New Roman"/>
                  <w:sz w:val="24"/>
                  <w:szCs w:val="24"/>
                </w:rPr>
                <w:t xml:space="preserve">Phone number </w:t>
              </w:r>
              <w:r w:rsidRPr="001201B3">
                <w:rPr>
                  <w:rFonts w:ascii="Times New Roman" w:hAnsi="Times New Roman" w:cs="Times New Roman"/>
                  <w:sz w:val="24"/>
                  <w:szCs w:val="24"/>
                </w:rPr>
                <w:t xml:space="preserve">of </w:t>
              </w:r>
              <w:r>
                <w:rPr>
                  <w:rFonts w:ascii="Times New Roman" w:hAnsi="Times New Roman" w:cs="Times New Roman"/>
                  <w:sz w:val="24"/>
                  <w:szCs w:val="24"/>
                </w:rPr>
                <w:t xml:space="preserve">User </w:t>
              </w:r>
              <w:r w:rsidRPr="001201B3">
                <w:rPr>
                  <w:rFonts w:ascii="Times New Roman" w:hAnsi="Times New Roman" w:cs="Times New Roman"/>
                  <w:sz w:val="24"/>
                  <w:szCs w:val="24"/>
                </w:rPr>
                <w:t>for contacting.</w:t>
              </w:r>
            </w:ins>
          </w:p>
        </w:tc>
        <w:tc>
          <w:tcPr>
            <w:tcW w:w="1365" w:type="dxa"/>
          </w:tcPr>
          <w:p w14:paraId="3C10F0AB" w14:textId="77777777" w:rsidR="00240372" w:rsidRPr="001201B3" w:rsidRDefault="00240372" w:rsidP="008C7B2E">
            <w:pPr>
              <w:jc w:val="both"/>
              <w:rPr>
                <w:ins w:id="1075" w:author="SAFEENA AKHTER" w:date="2025-03-26T20:40:00Z" w16du:dateUtc="2025-03-26T15:40:00Z"/>
                <w:rFonts w:ascii="Times New Roman" w:hAnsi="Times New Roman" w:cs="Times New Roman"/>
                <w:sz w:val="24"/>
                <w:szCs w:val="24"/>
              </w:rPr>
            </w:pPr>
            <w:ins w:id="1076" w:author="SAFEENA AKHTER" w:date="2025-03-26T20:40:00Z" w16du:dateUtc="2025-03-26T15:40:00Z">
              <w:r>
                <w:rPr>
                  <w:rFonts w:ascii="Times New Roman" w:hAnsi="Times New Roman" w:cs="Times New Roman"/>
                  <w:sz w:val="24"/>
                  <w:szCs w:val="24"/>
                </w:rPr>
                <w:t>Integer</w:t>
              </w:r>
            </w:ins>
          </w:p>
        </w:tc>
        <w:tc>
          <w:tcPr>
            <w:tcW w:w="1054" w:type="dxa"/>
          </w:tcPr>
          <w:p w14:paraId="70EDA995" w14:textId="77777777" w:rsidR="00240372" w:rsidRPr="001201B3" w:rsidRDefault="00240372" w:rsidP="008C7B2E">
            <w:pPr>
              <w:jc w:val="both"/>
              <w:rPr>
                <w:ins w:id="1077" w:author="SAFEENA AKHTER" w:date="2025-03-26T20:40:00Z" w16du:dateUtc="2025-03-26T15:40:00Z"/>
                <w:rFonts w:ascii="Times New Roman" w:hAnsi="Times New Roman" w:cs="Times New Roman"/>
                <w:sz w:val="24"/>
                <w:szCs w:val="24"/>
              </w:rPr>
            </w:pPr>
            <w:ins w:id="1078" w:author="SAFEENA AKHTER" w:date="2025-03-26T20:40:00Z" w16du:dateUtc="2025-03-26T15:40:00Z">
              <w:r w:rsidRPr="001201B3">
                <w:rPr>
                  <w:rFonts w:ascii="Times New Roman" w:hAnsi="Times New Roman" w:cs="Times New Roman"/>
                  <w:sz w:val="24"/>
                  <w:szCs w:val="24"/>
                </w:rPr>
                <w:t>11</w:t>
              </w:r>
            </w:ins>
          </w:p>
        </w:tc>
        <w:tc>
          <w:tcPr>
            <w:tcW w:w="1508" w:type="dxa"/>
          </w:tcPr>
          <w:p w14:paraId="688FB4AF" w14:textId="77777777" w:rsidR="00240372" w:rsidRPr="001201B3" w:rsidRDefault="00240372" w:rsidP="008C7B2E">
            <w:pPr>
              <w:jc w:val="both"/>
              <w:rPr>
                <w:ins w:id="1079" w:author="SAFEENA AKHTER" w:date="2025-03-26T20:40:00Z" w16du:dateUtc="2025-03-26T15:40:00Z"/>
                <w:rFonts w:ascii="Times New Roman" w:hAnsi="Times New Roman" w:cs="Times New Roman"/>
                <w:sz w:val="24"/>
                <w:szCs w:val="24"/>
              </w:rPr>
            </w:pPr>
            <w:ins w:id="1080" w:author="SAFEENA AKHTER" w:date="2025-03-26T20:40:00Z" w16du:dateUtc="2025-03-26T15:40:00Z">
              <w:r w:rsidRPr="001201B3">
                <w:rPr>
                  <w:rFonts w:ascii="Times New Roman" w:hAnsi="Times New Roman" w:cs="Times New Roman"/>
                  <w:sz w:val="24"/>
                  <w:szCs w:val="24"/>
                </w:rPr>
                <w:t>0335965010</w:t>
              </w:r>
            </w:ins>
          </w:p>
        </w:tc>
        <w:tc>
          <w:tcPr>
            <w:tcW w:w="1772" w:type="dxa"/>
          </w:tcPr>
          <w:p w14:paraId="6C138BA4" w14:textId="77777777" w:rsidR="00240372" w:rsidRPr="001201B3" w:rsidRDefault="00240372" w:rsidP="008C7B2E">
            <w:pPr>
              <w:jc w:val="both"/>
              <w:rPr>
                <w:ins w:id="1081" w:author="SAFEENA AKHTER" w:date="2025-03-26T20:40:00Z" w16du:dateUtc="2025-03-26T15:40:00Z"/>
                <w:rFonts w:ascii="Times New Roman" w:hAnsi="Times New Roman" w:cs="Times New Roman"/>
                <w:sz w:val="24"/>
                <w:szCs w:val="24"/>
              </w:rPr>
            </w:pPr>
            <w:ins w:id="1082" w:author="SAFEENA AKHTER" w:date="2025-03-26T20:40:00Z" w16du:dateUtc="2025-03-26T15:40:00Z">
              <w:r w:rsidRPr="001201B3">
                <w:rPr>
                  <w:rFonts w:ascii="Times New Roman" w:hAnsi="Times New Roman" w:cs="Times New Roman"/>
                  <w:sz w:val="24"/>
                  <w:szCs w:val="24"/>
                </w:rPr>
                <w:t>Applicant contact number must be in integer format and its length must be equal to 11 integers.</w:t>
              </w:r>
            </w:ins>
          </w:p>
        </w:tc>
      </w:tr>
      <w:tr w:rsidR="00240372" w14:paraId="1F663BCC" w14:textId="77777777" w:rsidTr="00B51573">
        <w:trPr>
          <w:ins w:id="1083" w:author="SAFEENA AKHTER" w:date="2025-03-26T20:40:00Z"/>
        </w:trPr>
        <w:tc>
          <w:tcPr>
            <w:tcW w:w="1506" w:type="dxa"/>
          </w:tcPr>
          <w:p w14:paraId="08A03F95" w14:textId="77777777" w:rsidR="00240372" w:rsidRPr="00B51573" w:rsidRDefault="00240372" w:rsidP="008C7B2E">
            <w:pPr>
              <w:jc w:val="both"/>
              <w:rPr>
                <w:ins w:id="1084" w:author="SAFEENA AKHTER" w:date="2025-03-26T20:40:00Z" w16du:dateUtc="2025-03-26T15:40:00Z"/>
                <w:rFonts w:ascii="Times New Roman" w:hAnsi="Times New Roman" w:cs="Times New Roman"/>
                <w:b/>
                <w:sz w:val="26"/>
                <w:szCs w:val="26"/>
              </w:rPr>
            </w:pPr>
            <w:ins w:id="1085" w:author="SAFEENA AKHTER" w:date="2025-03-26T20:40:00Z" w16du:dateUtc="2025-03-26T15:40:00Z">
              <w:r w:rsidRPr="00B51573">
                <w:rPr>
                  <w:rFonts w:ascii="Times New Roman" w:hAnsi="Times New Roman" w:cs="Times New Roman"/>
                  <w:b/>
                  <w:sz w:val="26"/>
                  <w:szCs w:val="26"/>
                </w:rPr>
                <w:t>User ID</w:t>
              </w:r>
            </w:ins>
          </w:p>
        </w:tc>
        <w:tc>
          <w:tcPr>
            <w:tcW w:w="1686" w:type="dxa"/>
          </w:tcPr>
          <w:p w14:paraId="06B3F76C" w14:textId="77777777" w:rsidR="00240372" w:rsidRPr="001201B3" w:rsidRDefault="00240372" w:rsidP="008C7B2E">
            <w:pPr>
              <w:jc w:val="both"/>
              <w:rPr>
                <w:ins w:id="1086" w:author="SAFEENA AKHTER" w:date="2025-03-26T20:40:00Z" w16du:dateUtc="2025-03-26T15:40:00Z"/>
                <w:rFonts w:ascii="Times New Roman" w:hAnsi="Times New Roman" w:cs="Times New Roman"/>
                <w:sz w:val="24"/>
                <w:szCs w:val="24"/>
              </w:rPr>
            </w:pPr>
            <w:ins w:id="1087" w:author="SAFEENA AKHTER" w:date="2025-03-26T20:40:00Z" w16du:dateUtc="2025-03-26T15:40:00Z">
              <w:r w:rsidRPr="001201B3">
                <w:rPr>
                  <w:rFonts w:ascii="Times New Roman" w:hAnsi="Times New Roman" w:cs="Times New Roman"/>
                  <w:sz w:val="24"/>
                  <w:szCs w:val="24"/>
                </w:rPr>
                <w:t>Unique identifier for each</w:t>
              </w:r>
              <w:r>
                <w:rPr>
                  <w:rFonts w:ascii="Times New Roman" w:hAnsi="Times New Roman" w:cs="Times New Roman"/>
                  <w:sz w:val="24"/>
                  <w:szCs w:val="24"/>
                </w:rPr>
                <w:t xml:space="preserve"> </w:t>
              </w:r>
              <w:r w:rsidRPr="001201B3">
                <w:rPr>
                  <w:rFonts w:ascii="Times New Roman" w:hAnsi="Times New Roman" w:cs="Times New Roman"/>
                  <w:sz w:val="24"/>
                  <w:szCs w:val="24"/>
                </w:rPr>
                <w:t>use</w:t>
              </w:r>
              <w:r>
                <w:rPr>
                  <w:rFonts w:ascii="Times New Roman" w:hAnsi="Times New Roman" w:cs="Times New Roman"/>
                  <w:sz w:val="24"/>
                  <w:szCs w:val="24"/>
                </w:rPr>
                <w:t>r</w:t>
              </w:r>
              <w:r w:rsidRPr="001201B3">
                <w:rPr>
                  <w:rFonts w:ascii="Times New Roman" w:hAnsi="Times New Roman" w:cs="Times New Roman"/>
                  <w:sz w:val="24"/>
                  <w:szCs w:val="24"/>
                </w:rPr>
                <w:t>(student, supervisor, admin)</w:t>
              </w:r>
            </w:ins>
          </w:p>
        </w:tc>
        <w:tc>
          <w:tcPr>
            <w:tcW w:w="1365" w:type="dxa"/>
          </w:tcPr>
          <w:p w14:paraId="412797DE" w14:textId="77777777" w:rsidR="00240372" w:rsidRPr="001201B3" w:rsidRDefault="00240372" w:rsidP="008C7B2E">
            <w:pPr>
              <w:jc w:val="both"/>
              <w:rPr>
                <w:ins w:id="1088" w:author="SAFEENA AKHTER" w:date="2025-03-26T20:40:00Z" w16du:dateUtc="2025-03-26T15:40:00Z"/>
                <w:rFonts w:ascii="Times New Roman" w:hAnsi="Times New Roman" w:cs="Times New Roman"/>
                <w:sz w:val="24"/>
                <w:szCs w:val="24"/>
              </w:rPr>
            </w:pPr>
            <w:ins w:id="1089" w:author="SAFEENA AKHTER" w:date="2025-03-26T20:40:00Z" w16du:dateUtc="2025-03-26T15:40:00Z">
              <w:r w:rsidRPr="001201B3">
                <w:rPr>
                  <w:rFonts w:ascii="Times New Roman" w:hAnsi="Times New Roman" w:cs="Times New Roman"/>
                  <w:sz w:val="24"/>
                  <w:szCs w:val="24"/>
                </w:rPr>
                <w:t>integer</w:t>
              </w:r>
            </w:ins>
          </w:p>
        </w:tc>
        <w:tc>
          <w:tcPr>
            <w:tcW w:w="1054" w:type="dxa"/>
          </w:tcPr>
          <w:p w14:paraId="26F9EAE1" w14:textId="77777777" w:rsidR="00240372" w:rsidRPr="001201B3" w:rsidRDefault="00240372" w:rsidP="008C7B2E">
            <w:pPr>
              <w:jc w:val="both"/>
              <w:rPr>
                <w:ins w:id="1090" w:author="SAFEENA AKHTER" w:date="2025-03-26T20:40:00Z" w16du:dateUtc="2025-03-26T15:40:00Z"/>
                <w:rFonts w:ascii="Times New Roman" w:hAnsi="Times New Roman" w:cs="Times New Roman"/>
                <w:sz w:val="24"/>
                <w:szCs w:val="24"/>
              </w:rPr>
            </w:pPr>
            <w:ins w:id="1091" w:author="SAFEENA AKHTER" w:date="2025-03-26T20:40:00Z" w16du:dateUtc="2025-03-26T15:40:00Z">
              <w:r w:rsidRPr="001201B3">
                <w:rPr>
                  <w:rFonts w:ascii="Times New Roman" w:hAnsi="Times New Roman" w:cs="Times New Roman"/>
                  <w:sz w:val="24"/>
                  <w:szCs w:val="24"/>
                </w:rPr>
                <w:t>11</w:t>
              </w:r>
            </w:ins>
          </w:p>
        </w:tc>
        <w:tc>
          <w:tcPr>
            <w:tcW w:w="1508" w:type="dxa"/>
          </w:tcPr>
          <w:p w14:paraId="5CB47B4D" w14:textId="77777777" w:rsidR="00240372" w:rsidRPr="001201B3" w:rsidRDefault="00240372" w:rsidP="008C7B2E">
            <w:pPr>
              <w:jc w:val="both"/>
              <w:rPr>
                <w:ins w:id="1092" w:author="SAFEENA AKHTER" w:date="2025-03-26T20:40:00Z" w16du:dateUtc="2025-03-26T15:40:00Z"/>
                <w:rFonts w:ascii="Times New Roman" w:hAnsi="Times New Roman" w:cs="Times New Roman"/>
                <w:sz w:val="24"/>
                <w:szCs w:val="24"/>
              </w:rPr>
            </w:pPr>
            <w:ins w:id="1093" w:author="SAFEENA AKHTER" w:date="2025-03-26T20:40:00Z" w16du:dateUtc="2025-03-26T15:40:00Z">
              <w:r w:rsidRPr="001201B3">
                <w:rPr>
                  <w:rFonts w:ascii="Times New Roman" w:hAnsi="Times New Roman" w:cs="Times New Roman"/>
                  <w:sz w:val="24"/>
                  <w:szCs w:val="24"/>
                </w:rPr>
                <w:t>04072312010</w:t>
              </w:r>
            </w:ins>
          </w:p>
        </w:tc>
        <w:tc>
          <w:tcPr>
            <w:tcW w:w="1772" w:type="dxa"/>
          </w:tcPr>
          <w:p w14:paraId="12EB1058" w14:textId="77777777" w:rsidR="00240372" w:rsidRPr="001201B3" w:rsidRDefault="00240372" w:rsidP="008C7B2E">
            <w:pPr>
              <w:jc w:val="both"/>
              <w:rPr>
                <w:ins w:id="1094" w:author="SAFEENA AKHTER" w:date="2025-03-26T20:40:00Z" w16du:dateUtc="2025-03-26T15:40:00Z"/>
                <w:rFonts w:ascii="Times New Roman" w:hAnsi="Times New Roman" w:cs="Times New Roman"/>
                <w:sz w:val="24"/>
                <w:szCs w:val="24"/>
              </w:rPr>
            </w:pPr>
            <w:ins w:id="1095" w:author="SAFEENA AKHTER" w:date="2025-03-26T20:40:00Z" w16du:dateUtc="2025-03-26T15:40:00Z">
              <w:r w:rsidRPr="001201B3">
                <w:rPr>
                  <w:rFonts w:ascii="Times New Roman" w:hAnsi="Times New Roman" w:cs="Times New Roman"/>
                  <w:sz w:val="24"/>
                  <w:szCs w:val="24"/>
                </w:rPr>
                <w:t xml:space="preserve">Must be unique and </w:t>
              </w:r>
              <w:proofErr w:type="gramStart"/>
              <w:r w:rsidRPr="001201B3">
                <w:rPr>
                  <w:rFonts w:ascii="Times New Roman" w:hAnsi="Times New Roman" w:cs="Times New Roman"/>
                  <w:sz w:val="24"/>
                  <w:szCs w:val="24"/>
                </w:rPr>
                <w:t>auto-incremented</w:t>
              </w:r>
              <w:proofErr w:type="gramEnd"/>
            </w:ins>
          </w:p>
          <w:p w14:paraId="5EDEAB80" w14:textId="77777777" w:rsidR="00240372" w:rsidRPr="001201B3" w:rsidRDefault="00240372" w:rsidP="008C7B2E">
            <w:pPr>
              <w:jc w:val="both"/>
              <w:rPr>
                <w:ins w:id="1096" w:author="SAFEENA AKHTER" w:date="2025-03-26T20:40:00Z" w16du:dateUtc="2025-03-26T15:40:00Z"/>
                <w:rFonts w:ascii="Times New Roman" w:hAnsi="Times New Roman" w:cs="Times New Roman"/>
                <w:sz w:val="24"/>
                <w:szCs w:val="24"/>
              </w:rPr>
            </w:pPr>
          </w:p>
        </w:tc>
      </w:tr>
      <w:tr w:rsidR="00240372" w14:paraId="55BC2E47" w14:textId="77777777" w:rsidTr="00B51573">
        <w:trPr>
          <w:ins w:id="1097" w:author="SAFEENA AKHTER" w:date="2025-03-26T20:40:00Z"/>
        </w:trPr>
        <w:tc>
          <w:tcPr>
            <w:tcW w:w="1506" w:type="dxa"/>
          </w:tcPr>
          <w:p w14:paraId="3010C2F9" w14:textId="77777777" w:rsidR="00240372" w:rsidRPr="00B51573" w:rsidRDefault="00240372" w:rsidP="008C7B2E">
            <w:pPr>
              <w:jc w:val="both"/>
              <w:rPr>
                <w:ins w:id="1098" w:author="SAFEENA AKHTER" w:date="2025-03-26T20:40:00Z" w16du:dateUtc="2025-03-26T15:40:00Z"/>
                <w:rFonts w:ascii="Times New Roman" w:hAnsi="Times New Roman" w:cs="Times New Roman"/>
                <w:sz w:val="26"/>
                <w:szCs w:val="26"/>
              </w:rPr>
            </w:pPr>
            <w:ins w:id="1099" w:author="SAFEENA AKHTER" w:date="2025-03-26T20:40:00Z" w16du:dateUtc="2025-03-26T15:40:00Z">
              <w:r w:rsidRPr="00B51573">
                <w:rPr>
                  <w:rStyle w:val="Strong"/>
                  <w:rFonts w:ascii="Times New Roman" w:hAnsi="Times New Roman" w:cs="Times New Roman"/>
                  <w:sz w:val="26"/>
                  <w:szCs w:val="26"/>
                </w:rPr>
                <w:t>User Role</w:t>
              </w:r>
            </w:ins>
          </w:p>
          <w:p w14:paraId="0E149756" w14:textId="77777777" w:rsidR="00240372" w:rsidRPr="00B51573" w:rsidRDefault="00240372" w:rsidP="008C7B2E">
            <w:pPr>
              <w:jc w:val="both"/>
              <w:rPr>
                <w:ins w:id="1100" w:author="SAFEENA AKHTER" w:date="2025-03-26T20:40:00Z" w16du:dateUtc="2025-03-26T15:40:00Z"/>
                <w:rFonts w:ascii="Times New Roman" w:hAnsi="Times New Roman" w:cs="Times New Roman"/>
                <w:sz w:val="26"/>
                <w:szCs w:val="26"/>
              </w:rPr>
            </w:pPr>
          </w:p>
        </w:tc>
        <w:tc>
          <w:tcPr>
            <w:tcW w:w="1686" w:type="dxa"/>
          </w:tcPr>
          <w:p w14:paraId="46FE7FA8" w14:textId="77777777" w:rsidR="00240372" w:rsidRPr="001201B3" w:rsidRDefault="00240372" w:rsidP="008C7B2E">
            <w:pPr>
              <w:jc w:val="both"/>
              <w:rPr>
                <w:ins w:id="1101" w:author="SAFEENA AKHTER" w:date="2025-03-26T20:40:00Z" w16du:dateUtc="2025-03-26T15:40:00Z"/>
                <w:rFonts w:ascii="Times New Roman" w:hAnsi="Times New Roman" w:cs="Times New Roman"/>
                <w:sz w:val="24"/>
                <w:szCs w:val="24"/>
              </w:rPr>
            </w:pPr>
            <w:ins w:id="1102" w:author="SAFEENA AKHTER" w:date="2025-03-26T20:40:00Z" w16du:dateUtc="2025-03-26T15:40:00Z">
              <w:r w:rsidRPr="001201B3">
                <w:rPr>
                  <w:rFonts w:ascii="Times New Roman" w:hAnsi="Times New Roman" w:cs="Times New Roman"/>
                  <w:sz w:val="24"/>
                  <w:szCs w:val="24"/>
                </w:rPr>
                <w:t>Role of the user in the system(student,</w:t>
              </w:r>
            </w:ins>
          </w:p>
          <w:p w14:paraId="2C741976" w14:textId="77777777" w:rsidR="00240372" w:rsidRPr="001201B3" w:rsidRDefault="00240372" w:rsidP="008C7B2E">
            <w:pPr>
              <w:jc w:val="both"/>
              <w:rPr>
                <w:ins w:id="1103" w:author="SAFEENA AKHTER" w:date="2025-03-26T20:40:00Z" w16du:dateUtc="2025-03-26T15:40:00Z"/>
                <w:rFonts w:ascii="Times New Roman" w:hAnsi="Times New Roman" w:cs="Times New Roman"/>
                <w:sz w:val="24"/>
                <w:szCs w:val="24"/>
              </w:rPr>
            </w:pPr>
            <w:ins w:id="1104" w:author="SAFEENA AKHTER" w:date="2025-03-26T20:40:00Z" w16du:dateUtc="2025-03-26T15:40:00Z">
              <w:r w:rsidRPr="001201B3">
                <w:rPr>
                  <w:rFonts w:ascii="Times New Roman" w:hAnsi="Times New Roman" w:cs="Times New Roman"/>
                  <w:sz w:val="24"/>
                  <w:szCs w:val="24"/>
                </w:rPr>
                <w:t>S</w:t>
              </w:r>
              <w:r>
                <w:rPr>
                  <w:rFonts w:ascii="Times New Roman" w:hAnsi="Times New Roman" w:cs="Times New Roman"/>
                  <w:sz w:val="24"/>
                  <w:szCs w:val="24"/>
                </w:rPr>
                <w:t>upervis</w:t>
              </w:r>
              <w:r w:rsidRPr="001201B3">
                <w:rPr>
                  <w:rFonts w:ascii="Times New Roman" w:hAnsi="Times New Roman" w:cs="Times New Roman"/>
                  <w:sz w:val="24"/>
                  <w:szCs w:val="24"/>
                </w:rPr>
                <w:t>or, administrator)</w:t>
              </w:r>
            </w:ins>
          </w:p>
          <w:p w14:paraId="7D019E01" w14:textId="77777777" w:rsidR="00240372" w:rsidRPr="001201B3" w:rsidRDefault="00240372" w:rsidP="008C7B2E">
            <w:pPr>
              <w:jc w:val="both"/>
              <w:rPr>
                <w:ins w:id="1105" w:author="SAFEENA AKHTER" w:date="2025-03-26T20:40:00Z" w16du:dateUtc="2025-03-26T15:40:00Z"/>
                <w:rFonts w:ascii="Times New Roman" w:hAnsi="Times New Roman" w:cs="Times New Roman"/>
                <w:sz w:val="24"/>
                <w:szCs w:val="24"/>
              </w:rPr>
            </w:pPr>
          </w:p>
        </w:tc>
        <w:tc>
          <w:tcPr>
            <w:tcW w:w="1365" w:type="dxa"/>
          </w:tcPr>
          <w:p w14:paraId="421779E9" w14:textId="77777777" w:rsidR="00240372" w:rsidRPr="001201B3" w:rsidRDefault="00240372" w:rsidP="008C7B2E">
            <w:pPr>
              <w:jc w:val="both"/>
              <w:rPr>
                <w:ins w:id="1106" w:author="SAFEENA AKHTER" w:date="2025-03-26T20:40:00Z" w16du:dateUtc="2025-03-26T15:40:00Z"/>
                <w:rFonts w:ascii="Times New Roman" w:hAnsi="Times New Roman" w:cs="Times New Roman"/>
                <w:sz w:val="24"/>
                <w:szCs w:val="24"/>
              </w:rPr>
            </w:pPr>
            <w:ins w:id="1107" w:author="SAFEENA AKHTER" w:date="2025-03-26T20:40:00Z" w16du:dateUtc="2025-03-26T15:40:00Z">
              <w:r>
                <w:rPr>
                  <w:rFonts w:ascii="Times New Roman" w:hAnsi="Times New Roman" w:cs="Times New Roman"/>
                  <w:sz w:val="24"/>
                  <w:szCs w:val="24"/>
                </w:rPr>
                <w:t>string</w:t>
              </w:r>
            </w:ins>
          </w:p>
        </w:tc>
        <w:tc>
          <w:tcPr>
            <w:tcW w:w="1054" w:type="dxa"/>
          </w:tcPr>
          <w:p w14:paraId="19ACA8B4" w14:textId="77777777" w:rsidR="00240372" w:rsidRPr="001201B3" w:rsidRDefault="00240372" w:rsidP="008C7B2E">
            <w:pPr>
              <w:jc w:val="both"/>
              <w:rPr>
                <w:ins w:id="1108" w:author="SAFEENA AKHTER" w:date="2025-03-26T20:40:00Z" w16du:dateUtc="2025-03-26T15:40:00Z"/>
                <w:rFonts w:ascii="Times New Roman" w:hAnsi="Times New Roman" w:cs="Times New Roman"/>
                <w:sz w:val="24"/>
                <w:szCs w:val="24"/>
              </w:rPr>
            </w:pPr>
            <w:ins w:id="1109" w:author="SAFEENA AKHTER" w:date="2025-03-26T20:40:00Z" w16du:dateUtc="2025-03-26T15:40:00Z">
              <w:r>
                <w:rPr>
                  <w:rFonts w:ascii="Times New Roman" w:hAnsi="Times New Roman" w:cs="Times New Roman"/>
                  <w:sz w:val="24"/>
                  <w:szCs w:val="24"/>
                </w:rPr>
                <w:t>10</w:t>
              </w:r>
            </w:ins>
          </w:p>
        </w:tc>
        <w:tc>
          <w:tcPr>
            <w:tcW w:w="1508" w:type="dxa"/>
          </w:tcPr>
          <w:p w14:paraId="0FD0B8B1" w14:textId="77777777" w:rsidR="00240372" w:rsidRPr="001201B3" w:rsidRDefault="00240372" w:rsidP="008C7B2E">
            <w:pPr>
              <w:jc w:val="both"/>
              <w:rPr>
                <w:ins w:id="1110" w:author="SAFEENA AKHTER" w:date="2025-03-26T20:40:00Z" w16du:dateUtc="2025-03-26T15:40:00Z"/>
                <w:rFonts w:ascii="Times New Roman" w:hAnsi="Times New Roman" w:cs="Times New Roman"/>
                <w:sz w:val="24"/>
                <w:szCs w:val="24"/>
              </w:rPr>
            </w:pPr>
            <w:ins w:id="1111" w:author="SAFEENA AKHTER" w:date="2025-03-26T20:40:00Z" w16du:dateUtc="2025-03-26T15:40:00Z">
              <w:r w:rsidRPr="001201B3">
                <w:rPr>
                  <w:rFonts w:ascii="Times New Roman" w:hAnsi="Times New Roman" w:cs="Times New Roman"/>
                  <w:sz w:val="24"/>
                  <w:szCs w:val="24"/>
                </w:rPr>
                <w:t>Student</w:t>
              </w:r>
            </w:ins>
          </w:p>
        </w:tc>
        <w:tc>
          <w:tcPr>
            <w:tcW w:w="1772" w:type="dxa"/>
          </w:tcPr>
          <w:p w14:paraId="554A13B9" w14:textId="77777777" w:rsidR="00240372" w:rsidRPr="00CC21C8" w:rsidRDefault="00240372" w:rsidP="00CC21C8">
            <w:pPr>
              <w:jc w:val="both"/>
              <w:rPr>
                <w:ins w:id="1112" w:author="SAFEENA AKHTER" w:date="2025-03-26T20:40:00Z" w16du:dateUtc="2025-03-26T15:40:00Z"/>
                <w:rFonts w:ascii="Times New Roman" w:hAnsi="Times New Roman" w:cs="Times New Roman"/>
                <w:sz w:val="24"/>
                <w:szCs w:val="24"/>
              </w:rPr>
            </w:pPr>
            <w:ins w:id="1113" w:author="SAFEENA AKHTER" w:date="2025-03-26T20:40:00Z" w16du:dateUtc="2025-03-26T15:40:00Z">
              <w:r w:rsidRPr="00CC21C8">
                <w:rPr>
                  <w:rFonts w:ascii="Times New Roman" w:hAnsi="Times New Roman" w:cs="Times New Roman"/>
                  <w:sz w:val="24"/>
                  <w:szCs w:val="24"/>
                </w:rPr>
                <w:t>(Must be one of: 'Student', 'Supervisor', 'Admin') [CHECK constraint applied]</w:t>
              </w:r>
            </w:ins>
          </w:p>
          <w:p w14:paraId="15E38D9B" w14:textId="77777777" w:rsidR="00240372" w:rsidRPr="001201B3" w:rsidRDefault="00240372" w:rsidP="008C7B2E">
            <w:pPr>
              <w:jc w:val="both"/>
              <w:rPr>
                <w:ins w:id="1114" w:author="SAFEENA AKHTER" w:date="2025-03-26T20:40:00Z" w16du:dateUtc="2025-03-26T15:40:00Z"/>
                <w:rFonts w:ascii="Times New Roman" w:hAnsi="Times New Roman" w:cs="Times New Roman"/>
                <w:sz w:val="24"/>
                <w:szCs w:val="24"/>
              </w:rPr>
            </w:pPr>
          </w:p>
        </w:tc>
      </w:tr>
      <w:tr w:rsidR="00240372" w14:paraId="334871A2" w14:textId="77777777" w:rsidTr="00B51573">
        <w:trPr>
          <w:ins w:id="1115" w:author="SAFEENA AKHTER" w:date="2025-03-26T20:40:00Z"/>
        </w:trPr>
        <w:tc>
          <w:tcPr>
            <w:tcW w:w="1506" w:type="dxa"/>
          </w:tcPr>
          <w:p w14:paraId="2F4831C3" w14:textId="77777777" w:rsidR="00240372" w:rsidRPr="00B51573" w:rsidRDefault="00240372" w:rsidP="008C7B2E">
            <w:pPr>
              <w:jc w:val="both"/>
              <w:rPr>
                <w:ins w:id="1116" w:author="SAFEENA AKHTER" w:date="2025-03-26T20:40:00Z" w16du:dateUtc="2025-03-26T15:40:00Z"/>
                <w:rFonts w:ascii="Times New Roman" w:hAnsi="Times New Roman" w:cs="Times New Roman"/>
                <w:sz w:val="26"/>
                <w:szCs w:val="26"/>
              </w:rPr>
            </w:pPr>
            <w:ins w:id="1117" w:author="SAFEENA AKHTER" w:date="2025-03-26T20:40:00Z" w16du:dateUtc="2025-03-26T15:40:00Z">
              <w:r w:rsidRPr="00B51573">
                <w:rPr>
                  <w:rStyle w:val="Strong"/>
                  <w:rFonts w:ascii="Times New Roman" w:hAnsi="Times New Roman" w:cs="Times New Roman"/>
                  <w:sz w:val="26"/>
                  <w:szCs w:val="26"/>
                </w:rPr>
                <w:t>Project ID</w:t>
              </w:r>
            </w:ins>
          </w:p>
          <w:p w14:paraId="7FA9C2C1" w14:textId="77777777" w:rsidR="00240372" w:rsidRPr="00B51573" w:rsidRDefault="00240372" w:rsidP="008C7B2E">
            <w:pPr>
              <w:jc w:val="both"/>
              <w:rPr>
                <w:ins w:id="1118" w:author="SAFEENA AKHTER" w:date="2025-03-26T20:40:00Z" w16du:dateUtc="2025-03-26T15:40:00Z"/>
                <w:rFonts w:ascii="Times New Roman" w:hAnsi="Times New Roman" w:cs="Times New Roman"/>
                <w:sz w:val="26"/>
                <w:szCs w:val="26"/>
              </w:rPr>
            </w:pPr>
          </w:p>
        </w:tc>
        <w:tc>
          <w:tcPr>
            <w:tcW w:w="1686" w:type="dxa"/>
          </w:tcPr>
          <w:p w14:paraId="2EA159CE" w14:textId="77777777" w:rsidR="00240372" w:rsidRPr="001201B3" w:rsidRDefault="00240372" w:rsidP="008C7B2E">
            <w:pPr>
              <w:jc w:val="both"/>
              <w:rPr>
                <w:ins w:id="1119" w:author="SAFEENA AKHTER" w:date="2025-03-26T20:40:00Z" w16du:dateUtc="2025-03-26T15:40:00Z"/>
                <w:rFonts w:ascii="Times New Roman" w:hAnsi="Times New Roman" w:cs="Times New Roman"/>
                <w:sz w:val="24"/>
                <w:szCs w:val="24"/>
              </w:rPr>
            </w:pPr>
            <w:ins w:id="1120" w:author="SAFEENA AKHTER" w:date="2025-03-26T20:40:00Z" w16du:dateUtc="2025-03-26T15:40:00Z">
              <w:r w:rsidRPr="001201B3">
                <w:rPr>
                  <w:rFonts w:ascii="Times New Roman" w:hAnsi="Times New Roman" w:cs="Times New Roman"/>
                  <w:sz w:val="24"/>
                  <w:szCs w:val="24"/>
                </w:rPr>
                <w:t>Unique identifier for each project</w:t>
              </w:r>
            </w:ins>
          </w:p>
          <w:p w14:paraId="7EFEF8B1" w14:textId="77777777" w:rsidR="00240372" w:rsidRPr="001201B3" w:rsidRDefault="00240372" w:rsidP="008C7B2E">
            <w:pPr>
              <w:jc w:val="both"/>
              <w:rPr>
                <w:ins w:id="1121" w:author="SAFEENA AKHTER" w:date="2025-03-26T20:40:00Z" w16du:dateUtc="2025-03-26T15:40:00Z"/>
                <w:rFonts w:ascii="Times New Roman" w:hAnsi="Times New Roman" w:cs="Times New Roman"/>
                <w:sz w:val="24"/>
                <w:szCs w:val="24"/>
              </w:rPr>
            </w:pPr>
          </w:p>
        </w:tc>
        <w:tc>
          <w:tcPr>
            <w:tcW w:w="1365" w:type="dxa"/>
          </w:tcPr>
          <w:p w14:paraId="16979BBC" w14:textId="77777777" w:rsidR="00240372" w:rsidRPr="001201B3" w:rsidRDefault="00240372" w:rsidP="008C7B2E">
            <w:pPr>
              <w:jc w:val="both"/>
              <w:rPr>
                <w:ins w:id="1122" w:author="SAFEENA AKHTER" w:date="2025-03-26T20:40:00Z" w16du:dateUtc="2025-03-26T15:40:00Z"/>
                <w:rFonts w:ascii="Times New Roman" w:hAnsi="Times New Roman" w:cs="Times New Roman"/>
                <w:sz w:val="24"/>
                <w:szCs w:val="24"/>
              </w:rPr>
            </w:pPr>
            <w:ins w:id="1123" w:author="SAFEENA AKHTER" w:date="2025-03-26T20:40:00Z" w16du:dateUtc="2025-03-26T15:40:00Z">
              <w:r w:rsidRPr="001201B3">
                <w:rPr>
                  <w:rFonts w:ascii="Times New Roman" w:hAnsi="Times New Roman" w:cs="Times New Roman"/>
                  <w:sz w:val="24"/>
                  <w:szCs w:val="24"/>
                </w:rPr>
                <w:t>integer</w:t>
              </w:r>
            </w:ins>
          </w:p>
        </w:tc>
        <w:tc>
          <w:tcPr>
            <w:tcW w:w="1054" w:type="dxa"/>
          </w:tcPr>
          <w:p w14:paraId="513E3178" w14:textId="77777777" w:rsidR="00240372" w:rsidRPr="001201B3" w:rsidRDefault="00240372" w:rsidP="008C7B2E">
            <w:pPr>
              <w:jc w:val="both"/>
              <w:rPr>
                <w:ins w:id="1124" w:author="SAFEENA AKHTER" w:date="2025-03-26T20:40:00Z" w16du:dateUtc="2025-03-26T15:40:00Z"/>
                <w:rFonts w:ascii="Times New Roman" w:hAnsi="Times New Roman" w:cs="Times New Roman"/>
                <w:sz w:val="24"/>
                <w:szCs w:val="24"/>
              </w:rPr>
            </w:pPr>
            <w:ins w:id="1125" w:author="SAFEENA AKHTER" w:date="2025-03-26T20:40:00Z" w16du:dateUtc="2025-03-26T15:40:00Z">
              <w:r w:rsidRPr="001201B3">
                <w:rPr>
                  <w:rFonts w:ascii="Times New Roman" w:hAnsi="Times New Roman" w:cs="Times New Roman"/>
                  <w:sz w:val="24"/>
                  <w:szCs w:val="24"/>
                </w:rPr>
                <w:t>10</w:t>
              </w:r>
            </w:ins>
          </w:p>
        </w:tc>
        <w:tc>
          <w:tcPr>
            <w:tcW w:w="1508" w:type="dxa"/>
          </w:tcPr>
          <w:p w14:paraId="59FCAEF2" w14:textId="77777777" w:rsidR="00240372" w:rsidRPr="001201B3" w:rsidRDefault="00240372" w:rsidP="008C7B2E">
            <w:pPr>
              <w:jc w:val="both"/>
              <w:rPr>
                <w:ins w:id="1126" w:author="SAFEENA AKHTER" w:date="2025-03-26T20:40:00Z" w16du:dateUtc="2025-03-26T15:40:00Z"/>
                <w:rFonts w:ascii="Times New Roman" w:hAnsi="Times New Roman" w:cs="Times New Roman"/>
                <w:sz w:val="24"/>
                <w:szCs w:val="24"/>
              </w:rPr>
            </w:pPr>
            <w:ins w:id="1127" w:author="SAFEENA AKHTER" w:date="2025-03-26T20:40:00Z" w16du:dateUtc="2025-03-26T15:40:00Z">
              <w:r w:rsidRPr="001201B3">
                <w:rPr>
                  <w:rFonts w:ascii="Times New Roman" w:hAnsi="Times New Roman" w:cs="Times New Roman"/>
                  <w:sz w:val="24"/>
                  <w:szCs w:val="24"/>
                </w:rPr>
                <w:t>1000</w:t>
              </w:r>
            </w:ins>
          </w:p>
        </w:tc>
        <w:tc>
          <w:tcPr>
            <w:tcW w:w="1772" w:type="dxa"/>
          </w:tcPr>
          <w:p w14:paraId="4DD05866" w14:textId="77777777" w:rsidR="00240372" w:rsidRPr="001201B3" w:rsidRDefault="00240372" w:rsidP="008C7B2E">
            <w:pPr>
              <w:jc w:val="both"/>
              <w:rPr>
                <w:ins w:id="1128" w:author="SAFEENA AKHTER" w:date="2025-03-26T20:40:00Z" w16du:dateUtc="2025-03-26T15:40:00Z"/>
                <w:rFonts w:ascii="Times New Roman" w:hAnsi="Times New Roman" w:cs="Times New Roman"/>
                <w:sz w:val="24"/>
                <w:szCs w:val="24"/>
              </w:rPr>
            </w:pPr>
            <w:ins w:id="1129" w:author="SAFEENA AKHTER" w:date="2025-03-26T20:40:00Z" w16du:dateUtc="2025-03-26T15:40:00Z">
              <w:r w:rsidRPr="001201B3">
                <w:rPr>
                  <w:rFonts w:ascii="Times New Roman" w:hAnsi="Times New Roman" w:cs="Times New Roman"/>
                  <w:sz w:val="24"/>
                  <w:szCs w:val="24"/>
                </w:rPr>
                <w:t xml:space="preserve">Must be unique and </w:t>
              </w:r>
              <w:proofErr w:type="gramStart"/>
              <w:r w:rsidRPr="001201B3">
                <w:rPr>
                  <w:rFonts w:ascii="Times New Roman" w:hAnsi="Times New Roman" w:cs="Times New Roman"/>
                  <w:sz w:val="24"/>
                  <w:szCs w:val="24"/>
                </w:rPr>
                <w:t>auto-incremented</w:t>
              </w:r>
              <w:proofErr w:type="gramEnd"/>
            </w:ins>
          </w:p>
          <w:p w14:paraId="4CDC1CC4" w14:textId="77777777" w:rsidR="00240372" w:rsidRPr="001201B3" w:rsidRDefault="00240372" w:rsidP="008C7B2E">
            <w:pPr>
              <w:jc w:val="both"/>
              <w:rPr>
                <w:ins w:id="1130" w:author="SAFEENA AKHTER" w:date="2025-03-26T20:40:00Z" w16du:dateUtc="2025-03-26T15:40:00Z"/>
                <w:rFonts w:ascii="Times New Roman" w:hAnsi="Times New Roman" w:cs="Times New Roman"/>
                <w:sz w:val="24"/>
                <w:szCs w:val="24"/>
              </w:rPr>
            </w:pPr>
          </w:p>
        </w:tc>
      </w:tr>
      <w:tr w:rsidR="00240372" w14:paraId="0426A387" w14:textId="77777777" w:rsidTr="00B51573">
        <w:trPr>
          <w:trHeight w:val="1412"/>
          <w:ins w:id="1131" w:author="SAFEENA AKHTER" w:date="2025-03-26T20:40:00Z"/>
        </w:trPr>
        <w:tc>
          <w:tcPr>
            <w:tcW w:w="1506" w:type="dxa"/>
          </w:tcPr>
          <w:p w14:paraId="7D3C12F0" w14:textId="77777777" w:rsidR="00240372" w:rsidRPr="00B51573" w:rsidRDefault="00240372" w:rsidP="008C7B2E">
            <w:pPr>
              <w:jc w:val="both"/>
              <w:rPr>
                <w:ins w:id="1132" w:author="SAFEENA AKHTER" w:date="2025-03-26T20:40:00Z" w16du:dateUtc="2025-03-26T15:40:00Z"/>
                <w:rFonts w:ascii="Times New Roman" w:hAnsi="Times New Roman" w:cs="Times New Roman"/>
                <w:sz w:val="26"/>
                <w:szCs w:val="26"/>
              </w:rPr>
            </w:pPr>
            <w:ins w:id="1133" w:author="SAFEENA AKHTER" w:date="2025-03-26T20:40:00Z" w16du:dateUtc="2025-03-26T15:40:00Z">
              <w:r w:rsidRPr="00B51573">
                <w:rPr>
                  <w:rStyle w:val="Strong"/>
                  <w:rFonts w:ascii="Times New Roman" w:hAnsi="Times New Roman" w:cs="Times New Roman"/>
                  <w:sz w:val="26"/>
                  <w:szCs w:val="26"/>
                </w:rPr>
                <w:t>Project Title</w:t>
              </w:r>
            </w:ins>
          </w:p>
          <w:p w14:paraId="04AF7F25" w14:textId="77777777" w:rsidR="00240372" w:rsidRPr="00B51573" w:rsidRDefault="00240372" w:rsidP="008C7B2E">
            <w:pPr>
              <w:jc w:val="both"/>
              <w:rPr>
                <w:ins w:id="1134" w:author="SAFEENA AKHTER" w:date="2025-03-26T20:40:00Z" w16du:dateUtc="2025-03-26T15:40:00Z"/>
                <w:rFonts w:ascii="Times New Roman" w:hAnsi="Times New Roman" w:cs="Times New Roman"/>
                <w:sz w:val="26"/>
                <w:szCs w:val="26"/>
              </w:rPr>
            </w:pPr>
          </w:p>
        </w:tc>
        <w:tc>
          <w:tcPr>
            <w:tcW w:w="1686" w:type="dxa"/>
          </w:tcPr>
          <w:p w14:paraId="5BAD6EF4" w14:textId="77777777" w:rsidR="00240372" w:rsidRPr="001201B3" w:rsidRDefault="00240372" w:rsidP="008C7B2E">
            <w:pPr>
              <w:jc w:val="both"/>
              <w:rPr>
                <w:ins w:id="1135" w:author="SAFEENA AKHTER" w:date="2025-03-26T20:40:00Z" w16du:dateUtc="2025-03-26T15:40:00Z"/>
                <w:rFonts w:ascii="Times New Roman" w:hAnsi="Times New Roman" w:cs="Times New Roman"/>
                <w:sz w:val="24"/>
                <w:szCs w:val="24"/>
              </w:rPr>
            </w:pPr>
            <w:ins w:id="1136" w:author="SAFEENA AKHTER" w:date="2025-03-26T20:40:00Z" w16du:dateUtc="2025-03-26T15:40:00Z">
              <w:r w:rsidRPr="001201B3">
                <w:rPr>
                  <w:rFonts w:ascii="Times New Roman" w:hAnsi="Times New Roman" w:cs="Times New Roman"/>
                  <w:sz w:val="24"/>
                  <w:szCs w:val="24"/>
                </w:rPr>
                <w:t>Title of the project</w:t>
              </w:r>
            </w:ins>
          </w:p>
          <w:p w14:paraId="27866F8B" w14:textId="77777777" w:rsidR="00240372" w:rsidRPr="001201B3" w:rsidRDefault="00240372" w:rsidP="008C7B2E">
            <w:pPr>
              <w:jc w:val="both"/>
              <w:rPr>
                <w:ins w:id="1137" w:author="SAFEENA AKHTER" w:date="2025-03-26T20:40:00Z" w16du:dateUtc="2025-03-26T15:40:00Z"/>
                <w:rFonts w:ascii="Times New Roman" w:hAnsi="Times New Roman" w:cs="Times New Roman"/>
                <w:sz w:val="24"/>
                <w:szCs w:val="24"/>
              </w:rPr>
            </w:pPr>
          </w:p>
        </w:tc>
        <w:tc>
          <w:tcPr>
            <w:tcW w:w="1365" w:type="dxa"/>
          </w:tcPr>
          <w:p w14:paraId="6B71E65C" w14:textId="77777777" w:rsidR="00240372" w:rsidRPr="001201B3" w:rsidRDefault="00240372" w:rsidP="008C7B2E">
            <w:pPr>
              <w:jc w:val="both"/>
              <w:rPr>
                <w:ins w:id="1138" w:author="SAFEENA AKHTER" w:date="2025-03-26T20:40:00Z" w16du:dateUtc="2025-03-26T15:40:00Z"/>
                <w:rFonts w:ascii="Times New Roman" w:hAnsi="Times New Roman" w:cs="Times New Roman"/>
                <w:sz w:val="24"/>
                <w:szCs w:val="24"/>
              </w:rPr>
            </w:pPr>
            <w:ins w:id="1139" w:author="SAFEENA AKHTER" w:date="2025-03-26T20:40:00Z" w16du:dateUtc="2025-03-26T15:40:00Z">
              <w:r w:rsidRPr="001201B3">
                <w:rPr>
                  <w:rFonts w:ascii="Times New Roman" w:hAnsi="Times New Roman" w:cs="Times New Roman"/>
                  <w:sz w:val="24"/>
                  <w:szCs w:val="24"/>
                </w:rPr>
                <w:t>string</w:t>
              </w:r>
            </w:ins>
          </w:p>
        </w:tc>
        <w:tc>
          <w:tcPr>
            <w:tcW w:w="1054" w:type="dxa"/>
          </w:tcPr>
          <w:p w14:paraId="0B9F407A" w14:textId="77777777" w:rsidR="00240372" w:rsidRPr="001201B3" w:rsidRDefault="00240372" w:rsidP="008C7B2E">
            <w:pPr>
              <w:jc w:val="both"/>
              <w:rPr>
                <w:ins w:id="1140" w:author="SAFEENA AKHTER" w:date="2025-03-26T20:40:00Z" w16du:dateUtc="2025-03-26T15:40:00Z"/>
                <w:rFonts w:ascii="Times New Roman" w:hAnsi="Times New Roman" w:cs="Times New Roman"/>
                <w:sz w:val="24"/>
                <w:szCs w:val="24"/>
              </w:rPr>
            </w:pPr>
            <w:ins w:id="1141" w:author="SAFEENA AKHTER" w:date="2025-03-26T20:40:00Z" w16du:dateUtc="2025-03-26T15:40:00Z">
              <w:r w:rsidRPr="001201B3">
                <w:rPr>
                  <w:rFonts w:ascii="Times New Roman" w:hAnsi="Times New Roman" w:cs="Times New Roman"/>
                  <w:sz w:val="24"/>
                  <w:szCs w:val="24"/>
                </w:rPr>
                <w:t>50</w:t>
              </w:r>
            </w:ins>
          </w:p>
        </w:tc>
        <w:tc>
          <w:tcPr>
            <w:tcW w:w="1508" w:type="dxa"/>
          </w:tcPr>
          <w:p w14:paraId="77792EE8" w14:textId="77777777" w:rsidR="00240372" w:rsidRPr="001201B3" w:rsidRDefault="00240372" w:rsidP="008C7B2E">
            <w:pPr>
              <w:jc w:val="both"/>
              <w:rPr>
                <w:ins w:id="1142" w:author="SAFEENA AKHTER" w:date="2025-03-26T20:40:00Z" w16du:dateUtc="2025-03-26T15:40:00Z"/>
                <w:rFonts w:ascii="Times New Roman" w:hAnsi="Times New Roman" w:cs="Times New Roman"/>
                <w:sz w:val="24"/>
                <w:szCs w:val="24"/>
              </w:rPr>
            </w:pPr>
            <w:ins w:id="1143" w:author="SAFEENA AKHTER" w:date="2025-03-26T20:40:00Z" w16du:dateUtc="2025-03-26T15:40:00Z">
              <w:r w:rsidRPr="001201B3">
                <w:rPr>
                  <w:rFonts w:ascii="Times New Roman" w:hAnsi="Times New Roman" w:cs="Times New Roman"/>
                  <w:sz w:val="24"/>
                  <w:szCs w:val="24"/>
                </w:rPr>
                <w:t>Final Year Project Management system</w:t>
              </w:r>
            </w:ins>
          </w:p>
        </w:tc>
        <w:tc>
          <w:tcPr>
            <w:tcW w:w="1772" w:type="dxa"/>
          </w:tcPr>
          <w:p w14:paraId="7F096906" w14:textId="77777777" w:rsidR="00240372" w:rsidRPr="001201B3" w:rsidRDefault="00240372" w:rsidP="008C7B2E">
            <w:pPr>
              <w:jc w:val="both"/>
              <w:rPr>
                <w:ins w:id="1144" w:author="SAFEENA AKHTER" w:date="2025-03-26T20:40:00Z" w16du:dateUtc="2025-03-26T15:40:00Z"/>
                <w:rFonts w:ascii="Times New Roman" w:hAnsi="Times New Roman" w:cs="Times New Roman"/>
                <w:sz w:val="24"/>
                <w:szCs w:val="24"/>
              </w:rPr>
            </w:pPr>
            <w:ins w:id="1145" w:author="SAFEENA AKHTER" w:date="2025-03-26T20:40:00Z" w16du:dateUtc="2025-03-26T15:40:00Z">
              <w:r w:rsidRPr="001201B3">
                <w:rPr>
                  <w:rFonts w:ascii="Times New Roman" w:hAnsi="Times New Roman" w:cs="Times New Roman"/>
                  <w:sz w:val="24"/>
                  <w:szCs w:val="24"/>
                </w:rPr>
                <w:t>Must be in string format, max 50 characters</w:t>
              </w:r>
            </w:ins>
          </w:p>
          <w:p w14:paraId="270EF701" w14:textId="77777777" w:rsidR="00240372" w:rsidRPr="001201B3" w:rsidRDefault="00240372" w:rsidP="008C7B2E">
            <w:pPr>
              <w:jc w:val="both"/>
              <w:rPr>
                <w:ins w:id="1146" w:author="SAFEENA AKHTER" w:date="2025-03-26T20:40:00Z" w16du:dateUtc="2025-03-26T15:40:00Z"/>
                <w:rFonts w:ascii="Times New Roman" w:hAnsi="Times New Roman" w:cs="Times New Roman"/>
                <w:sz w:val="24"/>
                <w:szCs w:val="24"/>
              </w:rPr>
            </w:pPr>
          </w:p>
        </w:tc>
      </w:tr>
      <w:tr w:rsidR="00240372" w14:paraId="3C3487A7" w14:textId="77777777" w:rsidTr="00B51573">
        <w:trPr>
          <w:ins w:id="1147" w:author="SAFEENA AKHTER" w:date="2025-03-26T20:40:00Z"/>
        </w:trPr>
        <w:tc>
          <w:tcPr>
            <w:tcW w:w="1506" w:type="dxa"/>
          </w:tcPr>
          <w:p w14:paraId="595C346E" w14:textId="77777777" w:rsidR="00240372" w:rsidRPr="00B51573" w:rsidRDefault="00240372" w:rsidP="008C7B2E">
            <w:pPr>
              <w:jc w:val="both"/>
              <w:rPr>
                <w:ins w:id="1148" w:author="SAFEENA AKHTER" w:date="2025-03-26T20:40:00Z" w16du:dateUtc="2025-03-26T15:40:00Z"/>
                <w:rFonts w:ascii="Times New Roman" w:hAnsi="Times New Roman" w:cs="Times New Roman"/>
                <w:sz w:val="26"/>
                <w:szCs w:val="26"/>
              </w:rPr>
            </w:pPr>
            <w:ins w:id="1149" w:author="SAFEENA AKHTER" w:date="2025-03-26T20:40:00Z" w16du:dateUtc="2025-03-26T15:40:00Z">
              <w:r w:rsidRPr="00B51573">
                <w:rPr>
                  <w:rStyle w:val="Strong"/>
                  <w:rFonts w:ascii="Times New Roman" w:hAnsi="Times New Roman" w:cs="Times New Roman"/>
                  <w:sz w:val="26"/>
                  <w:szCs w:val="26"/>
                </w:rPr>
                <w:t>Project Description</w:t>
              </w:r>
            </w:ins>
          </w:p>
          <w:p w14:paraId="41543741" w14:textId="77777777" w:rsidR="00240372" w:rsidRPr="00B51573" w:rsidRDefault="00240372" w:rsidP="008C7B2E">
            <w:pPr>
              <w:jc w:val="both"/>
              <w:rPr>
                <w:ins w:id="1150" w:author="SAFEENA AKHTER" w:date="2025-03-26T20:40:00Z" w16du:dateUtc="2025-03-26T15:40:00Z"/>
                <w:rFonts w:ascii="Times New Roman" w:hAnsi="Times New Roman" w:cs="Times New Roman"/>
                <w:sz w:val="26"/>
                <w:szCs w:val="26"/>
              </w:rPr>
            </w:pPr>
          </w:p>
        </w:tc>
        <w:tc>
          <w:tcPr>
            <w:tcW w:w="1686" w:type="dxa"/>
          </w:tcPr>
          <w:p w14:paraId="56D8838A" w14:textId="77777777" w:rsidR="00240372" w:rsidRPr="001201B3" w:rsidRDefault="00240372" w:rsidP="008C7B2E">
            <w:pPr>
              <w:jc w:val="both"/>
              <w:rPr>
                <w:ins w:id="1151" w:author="SAFEENA AKHTER" w:date="2025-03-26T20:40:00Z" w16du:dateUtc="2025-03-26T15:40:00Z"/>
                <w:rFonts w:ascii="Times New Roman" w:hAnsi="Times New Roman" w:cs="Times New Roman"/>
                <w:sz w:val="24"/>
                <w:szCs w:val="24"/>
              </w:rPr>
            </w:pPr>
            <w:ins w:id="1152" w:author="SAFEENA AKHTER" w:date="2025-03-26T20:40:00Z" w16du:dateUtc="2025-03-26T15:40:00Z">
              <w:r w:rsidRPr="001201B3">
                <w:rPr>
                  <w:rFonts w:ascii="Times New Roman" w:hAnsi="Times New Roman" w:cs="Times New Roman"/>
                  <w:sz w:val="24"/>
                  <w:szCs w:val="24"/>
                </w:rPr>
                <w:t xml:space="preserve">Brief summary of project </w:t>
              </w:r>
            </w:ins>
          </w:p>
          <w:p w14:paraId="4B3B378C" w14:textId="77777777" w:rsidR="00240372" w:rsidRPr="001201B3" w:rsidRDefault="00240372" w:rsidP="008C7B2E">
            <w:pPr>
              <w:jc w:val="both"/>
              <w:rPr>
                <w:ins w:id="1153" w:author="SAFEENA AKHTER" w:date="2025-03-26T20:40:00Z" w16du:dateUtc="2025-03-26T15:40:00Z"/>
                <w:rFonts w:ascii="Times New Roman" w:hAnsi="Times New Roman" w:cs="Times New Roman"/>
                <w:sz w:val="24"/>
                <w:szCs w:val="24"/>
              </w:rPr>
            </w:pPr>
          </w:p>
        </w:tc>
        <w:tc>
          <w:tcPr>
            <w:tcW w:w="1365" w:type="dxa"/>
          </w:tcPr>
          <w:p w14:paraId="39CEDDB6" w14:textId="34104E0F" w:rsidR="00240372" w:rsidRPr="001201B3" w:rsidRDefault="005825E6" w:rsidP="008C7B2E">
            <w:pPr>
              <w:jc w:val="both"/>
              <w:rPr>
                <w:ins w:id="1154" w:author="SAFEENA AKHTER" w:date="2025-03-26T20:40:00Z" w16du:dateUtc="2025-03-26T15:40:00Z"/>
                <w:rFonts w:ascii="Times New Roman" w:hAnsi="Times New Roman" w:cs="Times New Roman"/>
                <w:sz w:val="24"/>
                <w:szCs w:val="24"/>
              </w:rPr>
            </w:pPr>
            <w:ins w:id="1155" w:author="SAFEENA AKHTER" w:date="2025-03-26T20:40:00Z" w16du:dateUtc="2025-03-26T15:40:00Z">
              <w:r>
                <w:rPr>
                  <w:rFonts w:ascii="Times New Roman" w:hAnsi="Times New Roman" w:cs="Times New Roman"/>
                  <w:sz w:val="24"/>
                  <w:szCs w:val="24"/>
                </w:rPr>
                <w:t>T</w:t>
              </w:r>
              <w:r w:rsidR="00240372" w:rsidRPr="001201B3">
                <w:rPr>
                  <w:rFonts w:ascii="Times New Roman" w:hAnsi="Times New Roman" w:cs="Times New Roman"/>
                  <w:sz w:val="24"/>
                  <w:szCs w:val="24"/>
                </w:rPr>
                <w:t>ext</w:t>
              </w:r>
            </w:ins>
          </w:p>
        </w:tc>
        <w:tc>
          <w:tcPr>
            <w:tcW w:w="1054" w:type="dxa"/>
          </w:tcPr>
          <w:p w14:paraId="501C5F84" w14:textId="77777777" w:rsidR="00240372" w:rsidRPr="001201B3" w:rsidRDefault="00240372" w:rsidP="008C7B2E">
            <w:pPr>
              <w:jc w:val="both"/>
              <w:rPr>
                <w:ins w:id="1156" w:author="SAFEENA AKHTER" w:date="2025-03-26T20:40:00Z" w16du:dateUtc="2025-03-26T15:40:00Z"/>
                <w:rFonts w:ascii="Times New Roman" w:hAnsi="Times New Roman" w:cs="Times New Roman"/>
                <w:sz w:val="24"/>
                <w:szCs w:val="24"/>
              </w:rPr>
            </w:pPr>
            <w:ins w:id="1157" w:author="SAFEENA AKHTER" w:date="2025-03-26T20:40:00Z" w16du:dateUtc="2025-03-26T15:40:00Z">
              <w:r>
                <w:rPr>
                  <w:rFonts w:ascii="Times New Roman" w:hAnsi="Times New Roman" w:cs="Times New Roman"/>
                  <w:sz w:val="24"/>
                  <w:szCs w:val="24"/>
                </w:rPr>
                <w:t>__</w:t>
              </w:r>
            </w:ins>
          </w:p>
        </w:tc>
        <w:tc>
          <w:tcPr>
            <w:tcW w:w="1508" w:type="dxa"/>
          </w:tcPr>
          <w:p w14:paraId="6B8920F8" w14:textId="77777777" w:rsidR="00240372" w:rsidRPr="001201B3" w:rsidRDefault="00240372" w:rsidP="008C7B2E">
            <w:pPr>
              <w:jc w:val="both"/>
              <w:rPr>
                <w:ins w:id="1158" w:author="SAFEENA AKHTER" w:date="2025-03-26T20:40:00Z" w16du:dateUtc="2025-03-26T15:40:00Z"/>
                <w:rFonts w:ascii="Times New Roman" w:hAnsi="Times New Roman" w:cs="Times New Roman"/>
                <w:sz w:val="24"/>
                <w:szCs w:val="24"/>
              </w:rPr>
            </w:pPr>
            <w:ins w:id="1159" w:author="SAFEENA AKHTER" w:date="2025-03-26T20:40:00Z" w16du:dateUtc="2025-03-26T15:40:00Z">
              <w:r w:rsidRPr="001201B3">
                <w:rPr>
                  <w:rStyle w:val="HTMLCode"/>
                  <w:rFonts w:ascii="Times New Roman" w:eastAsiaTheme="minorHAnsi" w:hAnsi="Times New Roman" w:cs="Times New Roman"/>
                  <w:sz w:val="24"/>
                  <w:szCs w:val="24"/>
                </w:rPr>
                <w:t>System for managing final year projects in which student</w:t>
              </w:r>
              <w:r>
                <w:rPr>
                  <w:rStyle w:val="HTMLCode"/>
                  <w:rFonts w:ascii="Times New Roman" w:eastAsiaTheme="minorHAnsi" w:hAnsi="Times New Roman" w:cs="Times New Roman"/>
                  <w:sz w:val="24"/>
                  <w:szCs w:val="24"/>
                </w:rPr>
                <w:t>s</w:t>
              </w:r>
              <w:r w:rsidRPr="001201B3">
                <w:rPr>
                  <w:rStyle w:val="HTMLCode"/>
                  <w:rFonts w:ascii="Times New Roman" w:eastAsiaTheme="minorHAnsi" w:hAnsi="Times New Roman" w:cs="Times New Roman"/>
                  <w:sz w:val="24"/>
                  <w:szCs w:val="24"/>
                </w:rPr>
                <w:t xml:space="preserve"> submit many versions</w:t>
              </w:r>
              <w:r>
                <w:rPr>
                  <w:rStyle w:val="HTMLCode"/>
                  <w:rFonts w:ascii="Times New Roman" w:eastAsiaTheme="minorHAnsi" w:hAnsi="Times New Roman" w:cs="Times New Roman"/>
                  <w:sz w:val="24"/>
                  <w:szCs w:val="24"/>
                </w:rPr>
                <w:t xml:space="preserve"> of work products and supervis</w:t>
              </w:r>
              <w:r w:rsidRPr="001201B3">
                <w:rPr>
                  <w:rStyle w:val="HTMLCode"/>
                  <w:rFonts w:ascii="Times New Roman" w:eastAsiaTheme="minorHAnsi" w:hAnsi="Times New Roman" w:cs="Times New Roman"/>
                  <w:sz w:val="24"/>
                  <w:szCs w:val="24"/>
                </w:rPr>
                <w:t>or gives feedback</w:t>
              </w:r>
            </w:ins>
          </w:p>
          <w:p w14:paraId="06C2B804" w14:textId="77777777" w:rsidR="00240372" w:rsidRPr="001201B3" w:rsidRDefault="00240372" w:rsidP="008C7B2E">
            <w:pPr>
              <w:jc w:val="both"/>
              <w:rPr>
                <w:ins w:id="1160" w:author="SAFEENA AKHTER" w:date="2025-03-26T20:40:00Z" w16du:dateUtc="2025-03-26T15:40:00Z"/>
                <w:rFonts w:ascii="Times New Roman" w:hAnsi="Times New Roman" w:cs="Times New Roman"/>
                <w:sz w:val="24"/>
                <w:szCs w:val="24"/>
              </w:rPr>
            </w:pPr>
          </w:p>
        </w:tc>
        <w:tc>
          <w:tcPr>
            <w:tcW w:w="1772" w:type="dxa"/>
          </w:tcPr>
          <w:p w14:paraId="771A36E9" w14:textId="77777777" w:rsidR="00240372" w:rsidRPr="001201B3" w:rsidRDefault="00240372" w:rsidP="008C7B2E">
            <w:pPr>
              <w:jc w:val="both"/>
              <w:rPr>
                <w:ins w:id="1161" w:author="SAFEENA AKHTER" w:date="2025-03-26T20:40:00Z" w16du:dateUtc="2025-03-26T15:40:00Z"/>
                <w:rFonts w:ascii="Times New Roman" w:hAnsi="Times New Roman" w:cs="Times New Roman"/>
                <w:sz w:val="24"/>
                <w:szCs w:val="24"/>
              </w:rPr>
            </w:pPr>
            <w:ins w:id="1162" w:author="SAFEENA AKHTER" w:date="2025-03-26T20:40:00Z" w16du:dateUtc="2025-03-26T15:40:00Z">
              <w:r w:rsidRPr="001201B3">
                <w:rPr>
                  <w:rFonts w:ascii="Times New Roman" w:hAnsi="Times New Roman" w:cs="Times New Roman"/>
                  <w:sz w:val="24"/>
                  <w:szCs w:val="24"/>
                </w:rPr>
                <w:t>Can be null</w:t>
              </w:r>
            </w:ins>
          </w:p>
          <w:p w14:paraId="43B97118" w14:textId="77777777" w:rsidR="00240372" w:rsidRPr="001201B3" w:rsidRDefault="00240372" w:rsidP="008C7B2E">
            <w:pPr>
              <w:jc w:val="both"/>
              <w:rPr>
                <w:ins w:id="1163" w:author="SAFEENA AKHTER" w:date="2025-03-26T20:40:00Z" w16du:dateUtc="2025-03-26T15:40:00Z"/>
                <w:rFonts w:ascii="Times New Roman" w:hAnsi="Times New Roman" w:cs="Times New Roman"/>
                <w:sz w:val="24"/>
                <w:szCs w:val="24"/>
              </w:rPr>
            </w:pPr>
          </w:p>
        </w:tc>
      </w:tr>
      <w:tr w:rsidR="00240372" w14:paraId="51E1C4F5" w14:textId="77777777" w:rsidTr="00B51573">
        <w:trPr>
          <w:ins w:id="1164" w:author="SAFEENA AKHTER" w:date="2025-03-26T20:40:00Z"/>
        </w:trPr>
        <w:tc>
          <w:tcPr>
            <w:tcW w:w="1506" w:type="dxa"/>
          </w:tcPr>
          <w:p w14:paraId="4644D4A7" w14:textId="77777777" w:rsidR="00240372" w:rsidRPr="00B51573" w:rsidRDefault="00240372" w:rsidP="008C7B2E">
            <w:pPr>
              <w:jc w:val="both"/>
              <w:rPr>
                <w:ins w:id="1165" w:author="SAFEENA AKHTER" w:date="2025-03-26T20:40:00Z" w16du:dateUtc="2025-03-26T15:40:00Z"/>
                <w:rFonts w:ascii="Times New Roman" w:hAnsi="Times New Roman" w:cs="Times New Roman"/>
                <w:sz w:val="26"/>
                <w:szCs w:val="26"/>
              </w:rPr>
            </w:pPr>
            <w:ins w:id="1166" w:author="SAFEENA AKHTER" w:date="2025-03-26T20:40:00Z" w16du:dateUtc="2025-03-26T15:40:00Z">
              <w:r w:rsidRPr="00B51573">
                <w:rPr>
                  <w:rStyle w:val="Strong"/>
                  <w:rFonts w:ascii="Times New Roman" w:hAnsi="Times New Roman" w:cs="Times New Roman"/>
                  <w:sz w:val="26"/>
                  <w:szCs w:val="26"/>
                </w:rPr>
                <w:t>Project Status</w:t>
              </w:r>
            </w:ins>
          </w:p>
          <w:p w14:paraId="599EF357" w14:textId="77777777" w:rsidR="00240372" w:rsidRPr="00B51573" w:rsidRDefault="00240372" w:rsidP="008C7B2E">
            <w:pPr>
              <w:jc w:val="both"/>
              <w:rPr>
                <w:ins w:id="1167" w:author="SAFEENA AKHTER" w:date="2025-03-26T20:40:00Z" w16du:dateUtc="2025-03-26T15:40:00Z"/>
                <w:rFonts w:ascii="Times New Roman" w:hAnsi="Times New Roman" w:cs="Times New Roman"/>
                <w:sz w:val="26"/>
                <w:szCs w:val="26"/>
              </w:rPr>
            </w:pPr>
          </w:p>
        </w:tc>
        <w:tc>
          <w:tcPr>
            <w:tcW w:w="1686" w:type="dxa"/>
          </w:tcPr>
          <w:p w14:paraId="41EA474B" w14:textId="77777777" w:rsidR="00240372" w:rsidRPr="001201B3" w:rsidRDefault="00240372" w:rsidP="008C7B2E">
            <w:pPr>
              <w:jc w:val="both"/>
              <w:rPr>
                <w:ins w:id="1168" w:author="SAFEENA AKHTER" w:date="2025-03-26T20:40:00Z" w16du:dateUtc="2025-03-26T15:40:00Z"/>
                <w:rFonts w:ascii="Times New Roman" w:hAnsi="Times New Roman" w:cs="Times New Roman"/>
                <w:sz w:val="24"/>
                <w:szCs w:val="24"/>
              </w:rPr>
            </w:pPr>
            <w:ins w:id="1169" w:author="SAFEENA AKHTER" w:date="2025-03-26T20:40:00Z" w16du:dateUtc="2025-03-26T15:40:00Z">
              <w:r w:rsidRPr="001201B3">
                <w:rPr>
                  <w:rFonts w:ascii="Times New Roman" w:hAnsi="Times New Roman" w:cs="Times New Roman"/>
                  <w:sz w:val="24"/>
                  <w:szCs w:val="24"/>
                </w:rPr>
                <w:t>Current status of the project</w:t>
              </w:r>
            </w:ins>
          </w:p>
          <w:p w14:paraId="53BDD74B" w14:textId="77777777" w:rsidR="00240372" w:rsidRPr="001201B3" w:rsidRDefault="00240372" w:rsidP="008C7B2E">
            <w:pPr>
              <w:jc w:val="both"/>
              <w:rPr>
                <w:ins w:id="1170" w:author="SAFEENA AKHTER" w:date="2025-03-26T20:40:00Z" w16du:dateUtc="2025-03-26T15:40:00Z"/>
                <w:rFonts w:ascii="Times New Roman" w:hAnsi="Times New Roman" w:cs="Times New Roman"/>
                <w:sz w:val="24"/>
                <w:szCs w:val="24"/>
              </w:rPr>
            </w:pPr>
          </w:p>
        </w:tc>
        <w:tc>
          <w:tcPr>
            <w:tcW w:w="1365" w:type="dxa"/>
          </w:tcPr>
          <w:p w14:paraId="34F94A4A" w14:textId="77777777" w:rsidR="00240372" w:rsidRPr="00CC21C8" w:rsidRDefault="00240372" w:rsidP="008C7B2E">
            <w:pPr>
              <w:jc w:val="both"/>
              <w:rPr>
                <w:ins w:id="1171" w:author="SAFEENA AKHTER" w:date="2025-03-26T20:40:00Z" w16du:dateUtc="2025-03-26T15:40:00Z"/>
                <w:rFonts w:ascii="Times New Roman" w:hAnsi="Times New Roman" w:cs="Times New Roman"/>
                <w:sz w:val="24"/>
                <w:szCs w:val="24"/>
              </w:rPr>
            </w:pPr>
            <w:ins w:id="1172" w:author="SAFEENA AKHTER" w:date="2025-03-26T20:40:00Z" w16du:dateUtc="2025-03-26T15:40:00Z">
              <w:r w:rsidRPr="00CC21C8">
                <w:rPr>
                  <w:rStyle w:val="HTMLCode"/>
                  <w:rFonts w:ascii="Times New Roman" w:eastAsiaTheme="minorHAnsi" w:hAnsi="Times New Roman" w:cs="Times New Roman"/>
                  <w:sz w:val="24"/>
                  <w:szCs w:val="24"/>
                </w:rPr>
                <w:t>string</w:t>
              </w:r>
            </w:ins>
          </w:p>
          <w:p w14:paraId="5AA3BDE4" w14:textId="77777777" w:rsidR="00240372" w:rsidRPr="001201B3" w:rsidRDefault="00240372" w:rsidP="008C7B2E">
            <w:pPr>
              <w:jc w:val="both"/>
              <w:rPr>
                <w:ins w:id="1173" w:author="SAFEENA AKHTER" w:date="2025-03-26T20:40:00Z" w16du:dateUtc="2025-03-26T15:40:00Z"/>
                <w:rFonts w:ascii="Times New Roman" w:hAnsi="Times New Roman" w:cs="Times New Roman"/>
                <w:sz w:val="24"/>
                <w:szCs w:val="24"/>
              </w:rPr>
            </w:pPr>
          </w:p>
        </w:tc>
        <w:tc>
          <w:tcPr>
            <w:tcW w:w="1054" w:type="dxa"/>
          </w:tcPr>
          <w:p w14:paraId="56B8B8D5" w14:textId="77777777" w:rsidR="00240372" w:rsidRPr="001201B3" w:rsidRDefault="00240372" w:rsidP="008C7B2E">
            <w:pPr>
              <w:jc w:val="both"/>
              <w:rPr>
                <w:ins w:id="1174" w:author="SAFEENA AKHTER" w:date="2025-03-26T20:40:00Z" w16du:dateUtc="2025-03-26T15:40:00Z"/>
                <w:rFonts w:ascii="Times New Roman" w:hAnsi="Times New Roman" w:cs="Times New Roman"/>
                <w:sz w:val="24"/>
                <w:szCs w:val="24"/>
              </w:rPr>
            </w:pPr>
            <w:ins w:id="1175" w:author="SAFEENA AKHTER" w:date="2025-03-26T20:40:00Z" w16du:dateUtc="2025-03-26T15:40:00Z">
              <w:r>
                <w:rPr>
                  <w:rFonts w:ascii="Times New Roman" w:hAnsi="Times New Roman" w:cs="Times New Roman"/>
                  <w:sz w:val="24"/>
                  <w:szCs w:val="24"/>
                </w:rPr>
                <w:t>15</w:t>
              </w:r>
            </w:ins>
          </w:p>
        </w:tc>
        <w:tc>
          <w:tcPr>
            <w:tcW w:w="1508" w:type="dxa"/>
          </w:tcPr>
          <w:p w14:paraId="07979787" w14:textId="77777777" w:rsidR="00240372" w:rsidRPr="001201B3" w:rsidRDefault="00240372" w:rsidP="008C7B2E">
            <w:pPr>
              <w:jc w:val="both"/>
              <w:rPr>
                <w:ins w:id="1176" w:author="SAFEENA AKHTER" w:date="2025-03-26T20:40:00Z" w16du:dateUtc="2025-03-26T15:40:00Z"/>
                <w:rFonts w:ascii="Times New Roman" w:hAnsi="Times New Roman" w:cs="Times New Roman"/>
                <w:sz w:val="24"/>
                <w:szCs w:val="24"/>
              </w:rPr>
            </w:pPr>
            <w:ins w:id="1177" w:author="SAFEENA AKHTER" w:date="2025-03-26T20:40:00Z" w16du:dateUtc="2025-03-26T15:40:00Z">
              <w:r w:rsidRPr="001201B3">
                <w:rPr>
                  <w:rStyle w:val="HTMLCode"/>
                  <w:rFonts w:ascii="Times New Roman" w:eastAsiaTheme="minorHAnsi" w:hAnsi="Times New Roman" w:cs="Times New Roman"/>
                  <w:sz w:val="24"/>
                  <w:szCs w:val="24"/>
                </w:rPr>
                <w:t>In Progress</w:t>
              </w:r>
            </w:ins>
          </w:p>
          <w:p w14:paraId="5D9CC8D8" w14:textId="77777777" w:rsidR="00240372" w:rsidRPr="001201B3" w:rsidRDefault="00240372" w:rsidP="008C7B2E">
            <w:pPr>
              <w:jc w:val="both"/>
              <w:rPr>
                <w:ins w:id="1178" w:author="SAFEENA AKHTER" w:date="2025-03-26T20:40:00Z" w16du:dateUtc="2025-03-26T15:40:00Z"/>
                <w:rFonts w:ascii="Times New Roman" w:hAnsi="Times New Roman" w:cs="Times New Roman"/>
                <w:sz w:val="24"/>
                <w:szCs w:val="24"/>
              </w:rPr>
            </w:pPr>
          </w:p>
        </w:tc>
        <w:tc>
          <w:tcPr>
            <w:tcW w:w="1772" w:type="dxa"/>
          </w:tcPr>
          <w:p w14:paraId="62D1E626" w14:textId="77777777" w:rsidR="00240372" w:rsidRPr="00CC21C8" w:rsidRDefault="00240372" w:rsidP="00CC21C8">
            <w:pPr>
              <w:jc w:val="center"/>
              <w:rPr>
                <w:ins w:id="1179" w:author="SAFEENA AKHTER" w:date="2025-03-26T20:40:00Z" w16du:dateUtc="2025-03-26T15:40:00Z"/>
                <w:rFonts w:ascii="Times New Roman" w:hAnsi="Times New Roman" w:cs="Times New Roman"/>
                <w:sz w:val="24"/>
                <w:szCs w:val="24"/>
              </w:rPr>
            </w:pPr>
            <w:ins w:id="1180" w:author="SAFEENA AKHTER" w:date="2025-03-26T20:40:00Z" w16du:dateUtc="2025-03-26T15:40:00Z">
              <w:r w:rsidRPr="00CC21C8">
                <w:rPr>
                  <w:rFonts w:ascii="Times New Roman" w:hAnsi="Times New Roman" w:cs="Times New Roman"/>
                  <w:sz w:val="24"/>
                  <w:szCs w:val="24"/>
                </w:rPr>
                <w:t>(Must be one of: 'Pending', 'In Progress', 'Completed')</w:t>
              </w:r>
            </w:ins>
          </w:p>
          <w:p w14:paraId="29773E49" w14:textId="77777777" w:rsidR="00240372" w:rsidRPr="00CC21C8" w:rsidRDefault="00240372" w:rsidP="00CC21C8">
            <w:pPr>
              <w:jc w:val="center"/>
              <w:rPr>
                <w:ins w:id="1181" w:author="SAFEENA AKHTER" w:date="2025-03-26T20:40:00Z" w16du:dateUtc="2025-03-26T15:40:00Z"/>
                <w:rFonts w:ascii="Times New Roman" w:hAnsi="Times New Roman" w:cs="Times New Roman"/>
                <w:sz w:val="24"/>
                <w:szCs w:val="24"/>
              </w:rPr>
            </w:pPr>
            <w:ins w:id="1182" w:author="SAFEENA AKHTER" w:date="2025-03-26T20:40:00Z" w16du:dateUtc="2025-03-26T15:40:00Z">
              <w:r w:rsidRPr="00CC21C8">
                <w:rPr>
                  <w:rFonts w:ascii="Times New Roman" w:hAnsi="Times New Roman" w:cs="Times New Roman"/>
                  <w:sz w:val="24"/>
                  <w:szCs w:val="24"/>
                </w:rPr>
                <w:t>[CHECK constraint applied]</w:t>
              </w:r>
            </w:ins>
          </w:p>
          <w:p w14:paraId="5E9D415F" w14:textId="77777777" w:rsidR="00240372" w:rsidRPr="001201B3" w:rsidRDefault="00240372" w:rsidP="008C7B2E">
            <w:pPr>
              <w:jc w:val="both"/>
              <w:rPr>
                <w:ins w:id="1183" w:author="SAFEENA AKHTER" w:date="2025-03-26T20:40:00Z" w16du:dateUtc="2025-03-26T15:40:00Z"/>
                <w:rFonts w:ascii="Times New Roman" w:hAnsi="Times New Roman" w:cs="Times New Roman"/>
                <w:sz w:val="24"/>
                <w:szCs w:val="24"/>
              </w:rPr>
            </w:pPr>
          </w:p>
        </w:tc>
      </w:tr>
      <w:tr w:rsidR="00240372" w14:paraId="7FD7D8A5" w14:textId="77777777" w:rsidTr="00B51573">
        <w:trPr>
          <w:ins w:id="1184" w:author="SAFEENA AKHTER" w:date="2025-03-26T20:40:00Z"/>
        </w:trPr>
        <w:tc>
          <w:tcPr>
            <w:tcW w:w="15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4"/>
              <w:gridCol w:w="81"/>
            </w:tblGrid>
            <w:tr w:rsidR="00240372" w:rsidRPr="00B51573" w14:paraId="55EFAC02" w14:textId="77777777" w:rsidTr="007E3E38">
              <w:trPr>
                <w:tblCellSpacing w:w="15" w:type="dxa"/>
                <w:ins w:id="1185" w:author="SAFEENA AKHTER" w:date="2025-03-26T20:40:00Z"/>
              </w:trPr>
              <w:tc>
                <w:tcPr>
                  <w:tcW w:w="0" w:type="auto"/>
                  <w:vAlign w:val="center"/>
                  <w:hideMark/>
                </w:tcPr>
                <w:p w14:paraId="5D4DD6F9" w14:textId="77777777" w:rsidR="00240372" w:rsidRPr="00B51573" w:rsidRDefault="00240372" w:rsidP="008C7B2E">
                  <w:pPr>
                    <w:spacing w:after="0" w:line="240" w:lineRule="auto"/>
                    <w:jc w:val="both"/>
                    <w:rPr>
                      <w:ins w:id="1186" w:author="SAFEENA AKHTER" w:date="2025-03-26T20:40:00Z" w16du:dateUtc="2025-03-26T15:40:00Z"/>
                      <w:rFonts w:ascii="Times New Roman" w:eastAsia="Times New Roman" w:hAnsi="Times New Roman" w:cs="Times New Roman"/>
                      <w:sz w:val="26"/>
                      <w:szCs w:val="26"/>
                    </w:rPr>
                  </w:pPr>
                  <w:ins w:id="1187" w:author="SAFEENA AKHTER" w:date="2025-03-26T20:40:00Z" w16du:dateUtc="2025-03-26T15:40:00Z">
                    <w:r w:rsidRPr="00B51573">
                      <w:rPr>
                        <w:rFonts w:ascii="Times New Roman" w:eastAsia="Times New Roman" w:hAnsi="Times New Roman" w:cs="Times New Roman"/>
                        <w:b/>
                        <w:bCs/>
                        <w:sz w:val="26"/>
                        <w:szCs w:val="26"/>
                      </w:rPr>
                      <w:t>Project Start Date</w:t>
                    </w:r>
                  </w:ins>
                </w:p>
              </w:tc>
              <w:tc>
                <w:tcPr>
                  <w:tcW w:w="0" w:type="auto"/>
                  <w:vAlign w:val="center"/>
                  <w:hideMark/>
                </w:tcPr>
                <w:p w14:paraId="0E3D04D9" w14:textId="77777777" w:rsidR="00240372" w:rsidRPr="00B51573" w:rsidRDefault="00240372" w:rsidP="008C7B2E">
                  <w:pPr>
                    <w:spacing w:after="0" w:line="240" w:lineRule="auto"/>
                    <w:jc w:val="both"/>
                    <w:rPr>
                      <w:ins w:id="1188" w:author="SAFEENA AKHTER" w:date="2025-03-26T20:40:00Z" w16du:dateUtc="2025-03-26T15:40:00Z"/>
                      <w:rFonts w:ascii="Times New Roman" w:eastAsia="Times New Roman" w:hAnsi="Times New Roman" w:cs="Times New Roman"/>
                      <w:sz w:val="26"/>
                      <w:szCs w:val="26"/>
                    </w:rPr>
                  </w:pPr>
                </w:p>
              </w:tc>
            </w:tr>
          </w:tbl>
          <w:p w14:paraId="66A6A4E3" w14:textId="77777777" w:rsidR="00240372" w:rsidRPr="00B51573" w:rsidRDefault="00240372" w:rsidP="008C7B2E">
            <w:pPr>
              <w:jc w:val="both"/>
              <w:rPr>
                <w:ins w:id="1189" w:author="SAFEENA AKHTER" w:date="2025-03-26T20:40:00Z" w16du:dateUtc="2025-03-26T15:40:00Z"/>
                <w:rFonts w:ascii="Times New Roman" w:hAnsi="Times New Roman" w:cs="Times New Roman"/>
                <w:sz w:val="26"/>
                <w:szCs w:val="26"/>
              </w:rPr>
            </w:pPr>
          </w:p>
        </w:tc>
        <w:tc>
          <w:tcPr>
            <w:tcW w:w="1686" w:type="dxa"/>
          </w:tcPr>
          <w:p w14:paraId="22108257" w14:textId="77777777" w:rsidR="00240372" w:rsidRPr="001201B3" w:rsidRDefault="00240372" w:rsidP="008C7B2E">
            <w:pPr>
              <w:jc w:val="both"/>
              <w:rPr>
                <w:ins w:id="1190" w:author="SAFEENA AKHTER" w:date="2025-03-26T20:40:00Z" w16du:dateUtc="2025-03-26T15:40:00Z"/>
                <w:rFonts w:ascii="Times New Roman" w:hAnsi="Times New Roman" w:cs="Times New Roman"/>
                <w:sz w:val="24"/>
                <w:szCs w:val="24"/>
              </w:rPr>
            </w:pPr>
            <w:ins w:id="1191" w:author="SAFEENA AKHTER" w:date="2025-03-26T20:40:00Z" w16du:dateUtc="2025-03-26T15:40:00Z">
              <w:r w:rsidRPr="001201B3">
                <w:rPr>
                  <w:rFonts w:ascii="Times New Roman" w:hAnsi="Times New Roman" w:cs="Times New Roman"/>
                  <w:sz w:val="24"/>
                  <w:szCs w:val="24"/>
                </w:rPr>
                <w:t>Date when the project starts</w:t>
              </w:r>
            </w:ins>
          </w:p>
          <w:p w14:paraId="6E651054" w14:textId="77777777" w:rsidR="00240372" w:rsidRPr="001201B3" w:rsidRDefault="00240372" w:rsidP="008C7B2E">
            <w:pPr>
              <w:jc w:val="both"/>
              <w:rPr>
                <w:ins w:id="1192" w:author="SAFEENA AKHTER" w:date="2025-03-26T20:40:00Z" w16du:dateUtc="2025-03-26T15:40:00Z"/>
                <w:rFonts w:ascii="Times New Roman" w:hAnsi="Times New Roman" w:cs="Times New Roman"/>
                <w:sz w:val="24"/>
                <w:szCs w:val="24"/>
              </w:rPr>
            </w:pPr>
          </w:p>
        </w:tc>
        <w:tc>
          <w:tcPr>
            <w:tcW w:w="1365" w:type="dxa"/>
          </w:tcPr>
          <w:p w14:paraId="363066B8" w14:textId="77777777" w:rsidR="00240372" w:rsidRPr="001201B3" w:rsidRDefault="00240372" w:rsidP="008C7B2E">
            <w:pPr>
              <w:jc w:val="both"/>
              <w:rPr>
                <w:ins w:id="1193" w:author="SAFEENA AKHTER" w:date="2025-03-26T20:40:00Z" w16du:dateUtc="2025-03-26T15:40:00Z"/>
                <w:rFonts w:ascii="Times New Roman" w:hAnsi="Times New Roman" w:cs="Times New Roman"/>
                <w:sz w:val="24"/>
                <w:szCs w:val="24"/>
              </w:rPr>
            </w:pPr>
            <w:ins w:id="1194" w:author="SAFEENA AKHTER" w:date="2025-03-26T20:40:00Z" w16du:dateUtc="2025-03-26T15:40:00Z">
              <w:r w:rsidRPr="001201B3">
                <w:rPr>
                  <w:rFonts w:ascii="Times New Roman" w:hAnsi="Times New Roman" w:cs="Times New Roman"/>
                  <w:sz w:val="24"/>
                  <w:szCs w:val="24"/>
                </w:rPr>
                <w:t>Date</w:t>
              </w:r>
            </w:ins>
          </w:p>
        </w:tc>
        <w:tc>
          <w:tcPr>
            <w:tcW w:w="1054" w:type="dxa"/>
          </w:tcPr>
          <w:p w14:paraId="79E17296" w14:textId="77777777" w:rsidR="00240372" w:rsidRPr="001201B3" w:rsidRDefault="00240372" w:rsidP="008C7B2E">
            <w:pPr>
              <w:jc w:val="both"/>
              <w:rPr>
                <w:ins w:id="1195" w:author="SAFEENA AKHTER" w:date="2025-03-26T20:40:00Z" w16du:dateUtc="2025-03-26T15:40:00Z"/>
                <w:rFonts w:ascii="Times New Roman" w:hAnsi="Times New Roman" w:cs="Times New Roman"/>
                <w:sz w:val="24"/>
                <w:szCs w:val="24"/>
              </w:rPr>
            </w:pPr>
            <w:ins w:id="1196" w:author="SAFEENA AKHTER" w:date="2025-03-26T20:40:00Z" w16du:dateUtc="2025-03-26T15:40:00Z">
              <w:r w:rsidRPr="001201B3">
                <w:rPr>
                  <w:rFonts w:ascii="Times New Roman" w:hAnsi="Times New Roman" w:cs="Times New Roman"/>
                  <w:sz w:val="24"/>
                  <w:szCs w:val="24"/>
                </w:rPr>
                <w:t>__</w:t>
              </w:r>
            </w:ins>
          </w:p>
        </w:tc>
        <w:tc>
          <w:tcPr>
            <w:tcW w:w="1508" w:type="dxa"/>
          </w:tcPr>
          <w:p w14:paraId="58F5EB36" w14:textId="77777777" w:rsidR="00240372" w:rsidRPr="001201B3" w:rsidRDefault="00240372" w:rsidP="008C7B2E">
            <w:pPr>
              <w:jc w:val="both"/>
              <w:rPr>
                <w:ins w:id="1197" w:author="SAFEENA AKHTER" w:date="2025-03-26T20:40:00Z" w16du:dateUtc="2025-03-26T15:40:00Z"/>
                <w:rFonts w:ascii="Times New Roman" w:hAnsi="Times New Roman" w:cs="Times New Roman"/>
                <w:sz w:val="24"/>
                <w:szCs w:val="24"/>
              </w:rPr>
            </w:pPr>
            <w:ins w:id="1198" w:author="SAFEENA AKHTER" w:date="2025-03-26T20:40:00Z" w16du:dateUtc="2025-03-26T15:40:00Z">
              <w:r w:rsidRPr="001201B3">
                <w:rPr>
                  <w:rFonts w:ascii="Times New Roman" w:hAnsi="Times New Roman" w:cs="Times New Roman"/>
                  <w:sz w:val="24"/>
                  <w:szCs w:val="24"/>
                </w:rPr>
                <w:t>2025-03-01</w:t>
              </w:r>
            </w:ins>
          </w:p>
        </w:tc>
        <w:tc>
          <w:tcPr>
            <w:tcW w:w="1772" w:type="dxa"/>
          </w:tcPr>
          <w:p w14:paraId="6D4D673B" w14:textId="77777777" w:rsidR="00240372" w:rsidRPr="001201B3" w:rsidRDefault="00240372" w:rsidP="008C7B2E">
            <w:pPr>
              <w:jc w:val="both"/>
              <w:rPr>
                <w:ins w:id="1199" w:author="SAFEENA AKHTER" w:date="2025-03-26T20:40:00Z" w16du:dateUtc="2025-03-26T15:40:00Z"/>
                <w:rFonts w:ascii="Times New Roman" w:hAnsi="Times New Roman" w:cs="Times New Roman"/>
                <w:sz w:val="24"/>
                <w:szCs w:val="24"/>
              </w:rPr>
            </w:pPr>
            <w:ins w:id="1200" w:author="SAFEENA AKHTER" w:date="2025-03-26T20:40:00Z" w16du:dateUtc="2025-03-26T15:40:00Z">
              <w:r w:rsidRPr="001201B3">
                <w:rPr>
                  <w:rFonts w:ascii="Times New Roman" w:hAnsi="Times New Roman" w:cs="Times New Roman"/>
                  <w:sz w:val="24"/>
                  <w:szCs w:val="24"/>
                </w:rPr>
                <w:t>Must be in YYYY-MM-DD format</w:t>
              </w:r>
            </w:ins>
          </w:p>
          <w:p w14:paraId="4D7E42DC" w14:textId="77777777" w:rsidR="00240372" w:rsidRPr="001201B3" w:rsidRDefault="00240372" w:rsidP="008C7B2E">
            <w:pPr>
              <w:jc w:val="both"/>
              <w:rPr>
                <w:ins w:id="1201" w:author="SAFEENA AKHTER" w:date="2025-03-26T20:40:00Z" w16du:dateUtc="2025-03-26T15:40:00Z"/>
                <w:rFonts w:ascii="Times New Roman" w:hAnsi="Times New Roman" w:cs="Times New Roman"/>
                <w:sz w:val="24"/>
                <w:szCs w:val="24"/>
              </w:rPr>
            </w:pPr>
          </w:p>
        </w:tc>
      </w:tr>
      <w:tr w:rsidR="00240372" w14:paraId="2DEC62F0" w14:textId="77777777" w:rsidTr="00B51573">
        <w:trPr>
          <w:ins w:id="1202" w:author="SAFEENA AKHTER" w:date="2025-03-26T20:40:00Z"/>
        </w:trPr>
        <w:tc>
          <w:tcPr>
            <w:tcW w:w="1506" w:type="dxa"/>
          </w:tcPr>
          <w:p w14:paraId="169F3345" w14:textId="77777777" w:rsidR="00240372" w:rsidRPr="00B51573" w:rsidRDefault="00240372" w:rsidP="008C7B2E">
            <w:pPr>
              <w:jc w:val="both"/>
              <w:rPr>
                <w:ins w:id="1203" w:author="SAFEENA AKHTER" w:date="2025-03-26T20:40:00Z" w16du:dateUtc="2025-03-26T15:40:00Z"/>
                <w:rFonts w:ascii="Times New Roman" w:hAnsi="Times New Roman" w:cs="Times New Roman"/>
                <w:sz w:val="26"/>
                <w:szCs w:val="26"/>
              </w:rPr>
            </w:pPr>
            <w:ins w:id="1204" w:author="SAFEENA AKHTER" w:date="2025-03-26T20:40:00Z" w16du:dateUtc="2025-03-26T15:40:00Z">
              <w:r w:rsidRPr="00B51573">
                <w:rPr>
                  <w:rStyle w:val="Strong"/>
                  <w:rFonts w:ascii="Times New Roman" w:hAnsi="Times New Roman" w:cs="Times New Roman"/>
                  <w:sz w:val="26"/>
                  <w:szCs w:val="26"/>
                </w:rPr>
                <w:t>Project End Date</w:t>
              </w:r>
            </w:ins>
          </w:p>
          <w:p w14:paraId="747EA552" w14:textId="77777777" w:rsidR="00240372" w:rsidRPr="00B51573" w:rsidRDefault="00240372" w:rsidP="008C7B2E">
            <w:pPr>
              <w:jc w:val="both"/>
              <w:rPr>
                <w:ins w:id="1205" w:author="SAFEENA AKHTER" w:date="2025-03-26T20:40:00Z" w16du:dateUtc="2025-03-26T15:40:00Z"/>
                <w:rFonts w:ascii="Times New Roman" w:hAnsi="Times New Roman" w:cs="Times New Roman"/>
                <w:sz w:val="26"/>
                <w:szCs w:val="26"/>
              </w:rPr>
            </w:pPr>
          </w:p>
        </w:tc>
        <w:tc>
          <w:tcPr>
            <w:tcW w:w="1686" w:type="dxa"/>
          </w:tcPr>
          <w:p w14:paraId="39993107" w14:textId="77777777" w:rsidR="00240372" w:rsidRPr="001201B3" w:rsidRDefault="00240372" w:rsidP="008C7B2E">
            <w:pPr>
              <w:jc w:val="both"/>
              <w:rPr>
                <w:ins w:id="1206" w:author="SAFEENA AKHTER" w:date="2025-03-26T20:40:00Z" w16du:dateUtc="2025-03-26T15:40:00Z"/>
                <w:rFonts w:ascii="Times New Roman" w:hAnsi="Times New Roman" w:cs="Times New Roman"/>
                <w:sz w:val="24"/>
                <w:szCs w:val="24"/>
              </w:rPr>
            </w:pPr>
            <w:ins w:id="1207" w:author="SAFEENA AKHTER" w:date="2025-03-26T20:40:00Z" w16du:dateUtc="2025-03-26T15:40:00Z">
              <w:r w:rsidRPr="001201B3">
                <w:rPr>
                  <w:rFonts w:ascii="Times New Roman" w:hAnsi="Times New Roman" w:cs="Times New Roman"/>
                  <w:sz w:val="24"/>
                  <w:szCs w:val="24"/>
                </w:rPr>
                <w:t>Expected project completion date</w:t>
              </w:r>
            </w:ins>
          </w:p>
          <w:p w14:paraId="44FAA54C" w14:textId="77777777" w:rsidR="00240372" w:rsidRPr="001201B3" w:rsidRDefault="00240372" w:rsidP="008C7B2E">
            <w:pPr>
              <w:jc w:val="both"/>
              <w:rPr>
                <w:ins w:id="1208" w:author="SAFEENA AKHTER" w:date="2025-03-26T20:40:00Z" w16du:dateUtc="2025-03-26T15:40:00Z"/>
                <w:rFonts w:ascii="Times New Roman" w:hAnsi="Times New Roman" w:cs="Times New Roman"/>
                <w:sz w:val="24"/>
                <w:szCs w:val="24"/>
              </w:rPr>
            </w:pPr>
          </w:p>
        </w:tc>
        <w:tc>
          <w:tcPr>
            <w:tcW w:w="1365" w:type="dxa"/>
          </w:tcPr>
          <w:p w14:paraId="5EA42096" w14:textId="77777777" w:rsidR="00240372" w:rsidRPr="001201B3" w:rsidRDefault="00240372" w:rsidP="008C7B2E">
            <w:pPr>
              <w:jc w:val="both"/>
              <w:rPr>
                <w:ins w:id="1209" w:author="SAFEENA AKHTER" w:date="2025-03-26T20:40:00Z" w16du:dateUtc="2025-03-26T15:40:00Z"/>
                <w:rFonts w:ascii="Times New Roman" w:hAnsi="Times New Roman" w:cs="Times New Roman"/>
                <w:sz w:val="24"/>
                <w:szCs w:val="24"/>
              </w:rPr>
            </w:pPr>
            <w:ins w:id="1210" w:author="SAFEENA AKHTER" w:date="2025-03-26T20:40:00Z" w16du:dateUtc="2025-03-26T15:40:00Z">
              <w:r w:rsidRPr="001201B3">
                <w:rPr>
                  <w:rFonts w:ascii="Times New Roman" w:hAnsi="Times New Roman" w:cs="Times New Roman"/>
                  <w:sz w:val="24"/>
                  <w:szCs w:val="24"/>
                </w:rPr>
                <w:t>Date</w:t>
              </w:r>
            </w:ins>
          </w:p>
        </w:tc>
        <w:tc>
          <w:tcPr>
            <w:tcW w:w="1054" w:type="dxa"/>
          </w:tcPr>
          <w:p w14:paraId="5982FB60" w14:textId="77777777" w:rsidR="00240372" w:rsidRPr="001201B3" w:rsidRDefault="00240372" w:rsidP="008C7B2E">
            <w:pPr>
              <w:jc w:val="both"/>
              <w:rPr>
                <w:ins w:id="1211" w:author="SAFEENA AKHTER" w:date="2025-03-26T20:40:00Z" w16du:dateUtc="2025-03-26T15:40:00Z"/>
                <w:rFonts w:ascii="Times New Roman" w:hAnsi="Times New Roman" w:cs="Times New Roman"/>
                <w:sz w:val="24"/>
                <w:szCs w:val="24"/>
              </w:rPr>
            </w:pPr>
            <w:ins w:id="1212" w:author="SAFEENA AKHTER" w:date="2025-03-26T20:40:00Z" w16du:dateUtc="2025-03-26T15:40:00Z">
              <w:r>
                <w:rPr>
                  <w:rFonts w:ascii="Times New Roman" w:hAnsi="Times New Roman" w:cs="Times New Roman"/>
                  <w:sz w:val="24"/>
                  <w:szCs w:val="24"/>
                </w:rPr>
                <w:t>__</w:t>
              </w:r>
            </w:ins>
          </w:p>
        </w:tc>
        <w:tc>
          <w:tcPr>
            <w:tcW w:w="1508" w:type="dxa"/>
          </w:tcPr>
          <w:p w14:paraId="10F26666" w14:textId="77777777" w:rsidR="00240372" w:rsidRPr="001201B3" w:rsidRDefault="00240372" w:rsidP="008C7B2E">
            <w:pPr>
              <w:jc w:val="both"/>
              <w:rPr>
                <w:ins w:id="1213" w:author="SAFEENA AKHTER" w:date="2025-03-26T20:40:00Z" w16du:dateUtc="2025-03-26T15:40:00Z"/>
                <w:rFonts w:ascii="Times New Roman" w:hAnsi="Times New Roman" w:cs="Times New Roman"/>
                <w:sz w:val="24"/>
                <w:szCs w:val="24"/>
              </w:rPr>
            </w:pPr>
            <w:ins w:id="1214" w:author="SAFEENA AKHTER" w:date="2025-03-26T20:40:00Z" w16du:dateUtc="2025-03-26T15:40:00Z">
              <w:r w:rsidRPr="001201B3">
                <w:rPr>
                  <w:rFonts w:ascii="Times New Roman" w:hAnsi="Times New Roman" w:cs="Times New Roman"/>
                  <w:sz w:val="24"/>
                  <w:szCs w:val="24"/>
                </w:rPr>
                <w:t>2025-05-01</w:t>
              </w:r>
            </w:ins>
          </w:p>
        </w:tc>
        <w:tc>
          <w:tcPr>
            <w:tcW w:w="17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81"/>
            </w:tblGrid>
            <w:tr w:rsidR="00240372" w:rsidRPr="007E3E38" w14:paraId="00BB0FC8" w14:textId="77777777" w:rsidTr="007E3E38">
              <w:trPr>
                <w:tblCellSpacing w:w="15" w:type="dxa"/>
                <w:ins w:id="1215" w:author="SAFEENA AKHTER" w:date="2025-03-26T20:40:00Z"/>
              </w:trPr>
              <w:tc>
                <w:tcPr>
                  <w:tcW w:w="0" w:type="auto"/>
                  <w:vAlign w:val="center"/>
                  <w:hideMark/>
                </w:tcPr>
                <w:p w14:paraId="3E4F0656" w14:textId="77777777" w:rsidR="00240372" w:rsidRPr="007E3E38" w:rsidRDefault="00240372" w:rsidP="008C7B2E">
                  <w:pPr>
                    <w:spacing w:after="0" w:line="240" w:lineRule="auto"/>
                    <w:jc w:val="both"/>
                    <w:rPr>
                      <w:ins w:id="1216" w:author="SAFEENA AKHTER" w:date="2025-03-26T20:40:00Z" w16du:dateUtc="2025-03-26T15:40:00Z"/>
                      <w:rFonts w:ascii="Times New Roman" w:eastAsia="Times New Roman" w:hAnsi="Times New Roman" w:cs="Times New Roman"/>
                    </w:rPr>
                  </w:pPr>
                  <w:ins w:id="1217" w:author="SAFEENA AKHTER" w:date="2025-03-26T20:40:00Z" w16du:dateUtc="2025-03-26T15:40:00Z">
                    <w:r w:rsidRPr="007E3E38">
                      <w:rPr>
                        <w:rFonts w:ascii="Times New Roman" w:eastAsia="Times New Roman" w:hAnsi="Times New Roman" w:cs="Times New Roman"/>
                      </w:rPr>
                      <w:t>M</w:t>
                    </w:r>
                    <w:r w:rsidRPr="001201B3">
                      <w:rPr>
                        <w:rFonts w:ascii="Times New Roman" w:eastAsia="Times New Roman" w:hAnsi="Times New Roman" w:cs="Times New Roman"/>
                      </w:rPr>
                      <w:t xml:space="preserve">ust be greater than </w:t>
                    </w:r>
                    <w:r>
                      <w:rPr>
                        <w:rFonts w:ascii="Times New Roman" w:eastAsia="Times New Roman" w:hAnsi="Times New Roman" w:cs="Times New Roman"/>
                      </w:rPr>
                      <w:t xml:space="preserve">Project Start </w:t>
                    </w:r>
                    <w:r w:rsidRPr="007E3E38">
                      <w:rPr>
                        <w:rFonts w:ascii="Times New Roman" w:eastAsia="Times New Roman" w:hAnsi="Times New Roman" w:cs="Times New Roman"/>
                      </w:rPr>
                      <w:t>Date</w:t>
                    </w:r>
                  </w:ins>
                </w:p>
              </w:tc>
              <w:tc>
                <w:tcPr>
                  <w:tcW w:w="0" w:type="auto"/>
                  <w:vAlign w:val="center"/>
                  <w:hideMark/>
                </w:tcPr>
                <w:p w14:paraId="78B2DC51" w14:textId="77777777" w:rsidR="00240372" w:rsidRPr="007E3E38" w:rsidRDefault="00240372" w:rsidP="008C7B2E">
                  <w:pPr>
                    <w:spacing w:after="0" w:line="240" w:lineRule="auto"/>
                    <w:jc w:val="both"/>
                    <w:rPr>
                      <w:ins w:id="1218" w:author="SAFEENA AKHTER" w:date="2025-03-26T20:40:00Z" w16du:dateUtc="2025-03-26T15:40:00Z"/>
                      <w:rFonts w:ascii="Times New Roman" w:eastAsia="Times New Roman" w:hAnsi="Times New Roman" w:cs="Times New Roman"/>
                    </w:rPr>
                  </w:pPr>
                </w:p>
              </w:tc>
            </w:tr>
          </w:tbl>
          <w:p w14:paraId="235924FA" w14:textId="77777777" w:rsidR="00240372" w:rsidRPr="001201B3" w:rsidRDefault="00240372" w:rsidP="008C7B2E">
            <w:pPr>
              <w:jc w:val="both"/>
              <w:rPr>
                <w:ins w:id="1219" w:author="SAFEENA AKHTER" w:date="2025-03-26T20:40:00Z" w16du:dateUtc="2025-03-26T15:40:00Z"/>
                <w:rFonts w:ascii="Times New Roman" w:hAnsi="Times New Roman" w:cs="Times New Roman"/>
                <w:sz w:val="24"/>
                <w:szCs w:val="24"/>
              </w:rPr>
            </w:pPr>
          </w:p>
        </w:tc>
      </w:tr>
      <w:tr w:rsidR="00240372" w14:paraId="08B57979" w14:textId="77777777" w:rsidTr="00B51573">
        <w:trPr>
          <w:ins w:id="1220" w:author="SAFEENA AKHTER" w:date="2025-03-26T20:40:00Z"/>
        </w:trPr>
        <w:tc>
          <w:tcPr>
            <w:tcW w:w="1506" w:type="dxa"/>
          </w:tcPr>
          <w:p w14:paraId="609C678A" w14:textId="77777777" w:rsidR="00240372" w:rsidRPr="00B51573" w:rsidRDefault="00240372" w:rsidP="008C7B2E">
            <w:pPr>
              <w:jc w:val="both"/>
              <w:rPr>
                <w:ins w:id="1221" w:author="SAFEENA AKHTER" w:date="2025-03-26T20:40:00Z" w16du:dateUtc="2025-03-26T15:40:00Z"/>
                <w:rFonts w:ascii="Times New Roman" w:hAnsi="Times New Roman" w:cs="Times New Roman"/>
                <w:b/>
                <w:sz w:val="26"/>
                <w:szCs w:val="26"/>
              </w:rPr>
            </w:pPr>
            <w:ins w:id="1222" w:author="SAFEENA AKHTER" w:date="2025-03-26T20:40:00Z" w16du:dateUtc="2025-03-26T15:40:00Z">
              <w:r w:rsidRPr="00B51573">
                <w:rPr>
                  <w:rFonts w:ascii="Times New Roman" w:hAnsi="Times New Roman" w:cs="Times New Roman"/>
                  <w:b/>
                  <w:sz w:val="26"/>
                  <w:szCs w:val="26"/>
                </w:rPr>
                <w:t>Student ID</w:t>
              </w:r>
            </w:ins>
          </w:p>
        </w:tc>
        <w:tc>
          <w:tcPr>
            <w:tcW w:w="1686" w:type="dxa"/>
          </w:tcPr>
          <w:p w14:paraId="6B3D133A" w14:textId="77777777" w:rsidR="00240372" w:rsidRPr="008C7B2E" w:rsidRDefault="00240372" w:rsidP="008C7B2E">
            <w:pPr>
              <w:jc w:val="both"/>
              <w:rPr>
                <w:ins w:id="1223" w:author="SAFEENA AKHTER" w:date="2025-03-26T20:40:00Z" w16du:dateUtc="2025-03-26T15:40:00Z"/>
                <w:rFonts w:ascii="Times New Roman" w:hAnsi="Times New Roman" w:cs="Times New Roman"/>
                <w:sz w:val="24"/>
                <w:szCs w:val="24"/>
              </w:rPr>
            </w:pPr>
            <w:ins w:id="1224" w:author="SAFEENA AKHTER" w:date="2025-03-26T20:40:00Z" w16du:dateUtc="2025-03-26T15:40:00Z">
              <w:r w:rsidRPr="008C7B2E">
                <w:rPr>
                  <w:rFonts w:ascii="Times New Roman" w:hAnsi="Times New Roman" w:cs="Times New Roman"/>
                  <w:sz w:val="24"/>
                  <w:szCs w:val="24"/>
                </w:rPr>
                <w:t>Unique identifier for a student</w:t>
              </w:r>
            </w:ins>
          </w:p>
        </w:tc>
        <w:tc>
          <w:tcPr>
            <w:tcW w:w="1365" w:type="dxa"/>
          </w:tcPr>
          <w:p w14:paraId="2117846B" w14:textId="77777777" w:rsidR="00240372" w:rsidRPr="008C7B2E" w:rsidRDefault="00240372" w:rsidP="008C7B2E">
            <w:pPr>
              <w:jc w:val="both"/>
              <w:rPr>
                <w:ins w:id="1225" w:author="SAFEENA AKHTER" w:date="2025-03-26T20:40:00Z" w16du:dateUtc="2025-03-26T15:40:00Z"/>
                <w:rFonts w:ascii="Times New Roman" w:hAnsi="Times New Roman" w:cs="Times New Roman"/>
                <w:sz w:val="24"/>
                <w:szCs w:val="24"/>
              </w:rPr>
            </w:pPr>
            <w:ins w:id="1226" w:author="SAFEENA AKHTER" w:date="2025-03-26T20:40:00Z" w16du:dateUtc="2025-03-26T15:40:00Z">
              <w:r w:rsidRPr="008C7B2E">
                <w:rPr>
                  <w:rFonts w:ascii="Times New Roman" w:hAnsi="Times New Roman" w:cs="Times New Roman"/>
                  <w:sz w:val="24"/>
                  <w:szCs w:val="24"/>
                </w:rPr>
                <w:t>integer</w:t>
              </w:r>
            </w:ins>
          </w:p>
        </w:tc>
        <w:tc>
          <w:tcPr>
            <w:tcW w:w="1054" w:type="dxa"/>
          </w:tcPr>
          <w:p w14:paraId="1E3FC986" w14:textId="77777777" w:rsidR="00240372" w:rsidRPr="008C7B2E" w:rsidRDefault="00240372" w:rsidP="008C7B2E">
            <w:pPr>
              <w:jc w:val="both"/>
              <w:rPr>
                <w:ins w:id="1227" w:author="SAFEENA AKHTER" w:date="2025-03-26T20:40:00Z" w16du:dateUtc="2025-03-26T15:40:00Z"/>
                <w:rFonts w:ascii="Times New Roman" w:hAnsi="Times New Roman" w:cs="Times New Roman"/>
                <w:sz w:val="24"/>
                <w:szCs w:val="24"/>
              </w:rPr>
            </w:pPr>
            <w:ins w:id="1228" w:author="SAFEENA AKHTER" w:date="2025-03-26T20:40:00Z" w16du:dateUtc="2025-03-26T15:40:00Z">
              <w:r w:rsidRPr="008C7B2E">
                <w:rPr>
                  <w:rFonts w:ascii="Times New Roman" w:hAnsi="Times New Roman" w:cs="Times New Roman"/>
                  <w:sz w:val="24"/>
                  <w:szCs w:val="24"/>
                </w:rPr>
                <w:t>__</w:t>
              </w:r>
            </w:ins>
          </w:p>
        </w:tc>
        <w:tc>
          <w:tcPr>
            <w:tcW w:w="1508" w:type="dxa"/>
          </w:tcPr>
          <w:p w14:paraId="1022EC8E" w14:textId="77777777" w:rsidR="00240372" w:rsidRPr="008C7B2E" w:rsidRDefault="00240372" w:rsidP="008C7B2E">
            <w:pPr>
              <w:jc w:val="both"/>
              <w:rPr>
                <w:ins w:id="1229" w:author="SAFEENA AKHTER" w:date="2025-03-26T20:40:00Z" w16du:dateUtc="2025-03-26T15:40:00Z"/>
                <w:rFonts w:ascii="Times New Roman" w:hAnsi="Times New Roman" w:cs="Times New Roman"/>
                <w:sz w:val="24"/>
                <w:szCs w:val="24"/>
              </w:rPr>
            </w:pPr>
            <w:ins w:id="1230" w:author="SAFEENA AKHTER" w:date="2025-03-26T20:40:00Z" w16du:dateUtc="2025-03-26T15:40:00Z">
              <w:r w:rsidRPr="008C7B2E">
                <w:rPr>
                  <w:rFonts w:ascii="Times New Roman" w:hAnsi="Times New Roman" w:cs="Times New Roman"/>
                  <w:sz w:val="24"/>
                  <w:szCs w:val="24"/>
                </w:rPr>
                <w:t>1001</w:t>
              </w:r>
            </w:ins>
          </w:p>
        </w:tc>
        <w:tc>
          <w:tcPr>
            <w:tcW w:w="1772" w:type="dxa"/>
          </w:tcPr>
          <w:p w14:paraId="26D9B304" w14:textId="77777777" w:rsidR="00240372" w:rsidRPr="008C7B2E" w:rsidRDefault="00240372" w:rsidP="008C7B2E">
            <w:pPr>
              <w:jc w:val="both"/>
              <w:rPr>
                <w:ins w:id="1231" w:author="SAFEENA AKHTER" w:date="2025-03-26T20:40:00Z" w16du:dateUtc="2025-03-26T15:40:00Z"/>
                <w:rFonts w:ascii="Times New Roman" w:hAnsi="Times New Roman" w:cs="Times New Roman"/>
                <w:sz w:val="24"/>
                <w:szCs w:val="24"/>
              </w:rPr>
            </w:pPr>
            <w:ins w:id="1232" w:author="SAFEENA AKHTER" w:date="2025-03-26T20:40:00Z" w16du:dateUtc="2025-03-26T15:40:00Z">
              <w:r w:rsidRPr="008C7B2E">
                <w:rPr>
                  <w:rFonts w:ascii="Times New Roman" w:hAnsi="Times New Roman" w:cs="Times New Roman"/>
                  <w:sz w:val="24"/>
                  <w:szCs w:val="24"/>
                </w:rPr>
                <w:t>Must exist as a User ID</w:t>
              </w:r>
              <w:r>
                <w:rPr>
                  <w:rFonts w:ascii="Times New Roman" w:hAnsi="Times New Roman" w:cs="Times New Roman"/>
                  <w:sz w:val="24"/>
                  <w:szCs w:val="24"/>
                </w:rPr>
                <w:t xml:space="preserve"> , Foreign key</w:t>
              </w:r>
            </w:ins>
          </w:p>
        </w:tc>
      </w:tr>
      <w:tr w:rsidR="00240372" w14:paraId="02B77FDC" w14:textId="77777777" w:rsidTr="00B51573">
        <w:trPr>
          <w:ins w:id="1233" w:author="SAFEENA AKHTER" w:date="2025-03-26T20:40:00Z"/>
        </w:trPr>
        <w:tc>
          <w:tcPr>
            <w:tcW w:w="1506" w:type="dxa"/>
          </w:tcPr>
          <w:p w14:paraId="3501C257" w14:textId="77777777" w:rsidR="00240372" w:rsidRPr="00B51573" w:rsidRDefault="00240372" w:rsidP="008C7B2E">
            <w:pPr>
              <w:jc w:val="both"/>
              <w:rPr>
                <w:ins w:id="1234" w:author="SAFEENA AKHTER" w:date="2025-03-26T20:40:00Z" w16du:dateUtc="2025-03-26T15:40:00Z"/>
                <w:rFonts w:ascii="Times New Roman" w:hAnsi="Times New Roman" w:cs="Times New Roman"/>
                <w:b/>
                <w:sz w:val="26"/>
                <w:szCs w:val="26"/>
              </w:rPr>
            </w:pPr>
            <w:ins w:id="1235" w:author="SAFEENA AKHTER" w:date="2025-03-26T20:40:00Z" w16du:dateUtc="2025-03-26T15:40:00Z">
              <w:r w:rsidRPr="00B51573">
                <w:rPr>
                  <w:rFonts w:ascii="Times New Roman" w:hAnsi="Times New Roman" w:cs="Times New Roman"/>
                  <w:b/>
                  <w:sz w:val="26"/>
                  <w:szCs w:val="26"/>
                </w:rPr>
                <w:t>Supervisor</w:t>
              </w:r>
              <w:r>
                <w:rPr>
                  <w:rFonts w:ascii="Times New Roman" w:hAnsi="Times New Roman" w:cs="Times New Roman"/>
                  <w:b/>
                  <w:sz w:val="26"/>
                  <w:szCs w:val="26"/>
                </w:rPr>
                <w:t xml:space="preserve"> ID</w:t>
              </w:r>
            </w:ins>
          </w:p>
        </w:tc>
        <w:tc>
          <w:tcPr>
            <w:tcW w:w="1686" w:type="dxa"/>
          </w:tcPr>
          <w:p w14:paraId="1F8963F7" w14:textId="77777777" w:rsidR="00240372" w:rsidRPr="008C7B2E" w:rsidRDefault="00240372" w:rsidP="008C7B2E">
            <w:pPr>
              <w:jc w:val="both"/>
              <w:rPr>
                <w:ins w:id="1236" w:author="SAFEENA AKHTER" w:date="2025-03-26T20:40:00Z" w16du:dateUtc="2025-03-26T15:40:00Z"/>
                <w:rFonts w:ascii="Times New Roman" w:hAnsi="Times New Roman" w:cs="Times New Roman"/>
                <w:sz w:val="24"/>
                <w:szCs w:val="24"/>
              </w:rPr>
            </w:pPr>
            <w:ins w:id="1237" w:author="SAFEENA AKHTER" w:date="2025-03-26T20:40:00Z" w16du:dateUtc="2025-03-26T15:40:00Z">
              <w:r w:rsidRPr="008C7B2E">
                <w:rPr>
                  <w:rFonts w:ascii="Times New Roman" w:hAnsi="Times New Roman" w:cs="Times New Roman"/>
                  <w:sz w:val="24"/>
                  <w:szCs w:val="24"/>
                </w:rPr>
                <w:t>Unique identifier for a supervisor</w:t>
              </w:r>
            </w:ins>
          </w:p>
        </w:tc>
        <w:tc>
          <w:tcPr>
            <w:tcW w:w="1365" w:type="dxa"/>
          </w:tcPr>
          <w:p w14:paraId="74CCC4D5" w14:textId="77777777" w:rsidR="00240372" w:rsidRPr="008C7B2E" w:rsidRDefault="00240372" w:rsidP="008C7B2E">
            <w:pPr>
              <w:jc w:val="both"/>
              <w:rPr>
                <w:ins w:id="1238" w:author="SAFEENA AKHTER" w:date="2025-03-26T20:40:00Z" w16du:dateUtc="2025-03-26T15:40:00Z"/>
                <w:rFonts w:ascii="Times New Roman" w:hAnsi="Times New Roman" w:cs="Times New Roman"/>
                <w:sz w:val="24"/>
                <w:szCs w:val="24"/>
              </w:rPr>
            </w:pPr>
            <w:ins w:id="1239" w:author="SAFEENA AKHTER" w:date="2025-03-26T20:40:00Z" w16du:dateUtc="2025-03-26T15:40:00Z">
              <w:r w:rsidRPr="008C7B2E">
                <w:rPr>
                  <w:rFonts w:ascii="Times New Roman" w:hAnsi="Times New Roman" w:cs="Times New Roman"/>
                  <w:sz w:val="24"/>
                  <w:szCs w:val="24"/>
                </w:rPr>
                <w:t>integer</w:t>
              </w:r>
            </w:ins>
          </w:p>
        </w:tc>
        <w:tc>
          <w:tcPr>
            <w:tcW w:w="1054" w:type="dxa"/>
          </w:tcPr>
          <w:p w14:paraId="6EA811DE" w14:textId="77777777" w:rsidR="00240372" w:rsidRPr="008C7B2E" w:rsidRDefault="00240372" w:rsidP="008C7B2E">
            <w:pPr>
              <w:jc w:val="both"/>
              <w:rPr>
                <w:ins w:id="1240" w:author="SAFEENA AKHTER" w:date="2025-03-26T20:40:00Z" w16du:dateUtc="2025-03-26T15:40:00Z"/>
                <w:rFonts w:ascii="Times New Roman" w:hAnsi="Times New Roman" w:cs="Times New Roman"/>
                <w:sz w:val="24"/>
                <w:szCs w:val="24"/>
              </w:rPr>
            </w:pPr>
            <w:ins w:id="1241" w:author="SAFEENA AKHTER" w:date="2025-03-26T20:40:00Z" w16du:dateUtc="2025-03-26T15:40:00Z">
              <w:r w:rsidRPr="008C7B2E">
                <w:rPr>
                  <w:rFonts w:ascii="Times New Roman" w:hAnsi="Times New Roman" w:cs="Times New Roman"/>
                  <w:sz w:val="24"/>
                  <w:szCs w:val="24"/>
                </w:rPr>
                <w:t>__</w:t>
              </w:r>
            </w:ins>
          </w:p>
        </w:tc>
        <w:tc>
          <w:tcPr>
            <w:tcW w:w="1508" w:type="dxa"/>
          </w:tcPr>
          <w:p w14:paraId="40C26078" w14:textId="77777777" w:rsidR="00240372" w:rsidRPr="008C7B2E" w:rsidRDefault="00240372" w:rsidP="008C7B2E">
            <w:pPr>
              <w:jc w:val="both"/>
              <w:rPr>
                <w:ins w:id="1242" w:author="SAFEENA AKHTER" w:date="2025-03-26T20:40:00Z" w16du:dateUtc="2025-03-26T15:40:00Z"/>
                <w:rFonts w:ascii="Times New Roman" w:hAnsi="Times New Roman" w:cs="Times New Roman"/>
                <w:sz w:val="24"/>
                <w:szCs w:val="24"/>
              </w:rPr>
            </w:pPr>
            <w:ins w:id="1243" w:author="SAFEENA AKHTER" w:date="2025-03-26T20:40:00Z" w16du:dateUtc="2025-03-26T15:40:00Z">
              <w:r w:rsidRPr="008C7B2E">
                <w:rPr>
                  <w:rFonts w:ascii="Times New Roman" w:hAnsi="Times New Roman" w:cs="Times New Roman"/>
                  <w:sz w:val="24"/>
                  <w:szCs w:val="24"/>
                </w:rPr>
                <w:t>2001</w:t>
              </w:r>
            </w:ins>
          </w:p>
        </w:tc>
        <w:tc>
          <w:tcPr>
            <w:tcW w:w="1772" w:type="dxa"/>
          </w:tcPr>
          <w:p w14:paraId="7BFBA7F1" w14:textId="77777777" w:rsidR="00240372" w:rsidRDefault="00240372" w:rsidP="008C7B2E">
            <w:pPr>
              <w:jc w:val="both"/>
              <w:rPr>
                <w:ins w:id="1244" w:author="SAFEENA AKHTER" w:date="2025-03-26T20:40:00Z" w16du:dateUtc="2025-03-26T15:40:00Z"/>
                <w:rFonts w:ascii="Times New Roman" w:hAnsi="Times New Roman" w:cs="Times New Roman"/>
                <w:sz w:val="24"/>
                <w:szCs w:val="24"/>
              </w:rPr>
            </w:pPr>
            <w:ins w:id="1245" w:author="SAFEENA AKHTER" w:date="2025-03-26T20:40:00Z" w16du:dateUtc="2025-03-26T15:40:00Z">
              <w:r w:rsidRPr="008C7B2E">
                <w:rPr>
                  <w:rFonts w:ascii="Times New Roman" w:hAnsi="Times New Roman" w:cs="Times New Roman"/>
                  <w:sz w:val="24"/>
                  <w:szCs w:val="24"/>
                </w:rPr>
                <w:t>Must exist as a User</w:t>
              </w:r>
              <w:r>
                <w:rPr>
                  <w:rFonts w:ascii="Times New Roman" w:hAnsi="Times New Roman" w:cs="Times New Roman"/>
                  <w:sz w:val="24"/>
                  <w:szCs w:val="24"/>
                </w:rPr>
                <w:t xml:space="preserve"> id,</w:t>
              </w:r>
              <w:r w:rsidRPr="00C17099">
                <w:rPr>
                  <w:rFonts w:ascii="Courier New" w:hAnsi="Courier New" w:cs="Courier New"/>
                </w:rPr>
                <w:t xml:space="preserve"> </w:t>
              </w:r>
              <w:r w:rsidRPr="00C17099">
                <w:rPr>
                  <w:rFonts w:ascii="Times New Roman" w:hAnsi="Times New Roman" w:cs="Times New Roman"/>
                  <w:sz w:val="24"/>
                  <w:szCs w:val="24"/>
                </w:rPr>
                <w:t>Supervisor ID as a Foreign Key.</w:t>
              </w:r>
            </w:ins>
          </w:p>
          <w:p w14:paraId="0066CC47" w14:textId="77777777" w:rsidR="00240372" w:rsidRPr="008C7B2E" w:rsidRDefault="00240372" w:rsidP="008C7B2E">
            <w:pPr>
              <w:jc w:val="both"/>
              <w:rPr>
                <w:ins w:id="1246" w:author="SAFEENA AKHTER" w:date="2025-03-26T20:40:00Z" w16du:dateUtc="2025-03-26T15:40:00Z"/>
                <w:rFonts w:ascii="Times New Roman" w:hAnsi="Times New Roman" w:cs="Times New Roman"/>
                <w:sz w:val="24"/>
                <w:szCs w:val="24"/>
              </w:rPr>
            </w:pPr>
          </w:p>
        </w:tc>
      </w:tr>
      <w:tr w:rsidR="00240372" w14:paraId="2F9F36C7" w14:textId="77777777" w:rsidTr="00B51573">
        <w:trPr>
          <w:ins w:id="1247" w:author="SAFEENA AKHTER" w:date="2025-03-26T20:40:00Z"/>
        </w:trPr>
        <w:tc>
          <w:tcPr>
            <w:tcW w:w="1506" w:type="dxa"/>
          </w:tcPr>
          <w:p w14:paraId="54B0DA03" w14:textId="77777777" w:rsidR="00240372" w:rsidRPr="00B51573" w:rsidRDefault="00240372" w:rsidP="00B51573">
            <w:pPr>
              <w:jc w:val="both"/>
              <w:rPr>
                <w:ins w:id="1248" w:author="SAFEENA AKHTER" w:date="2025-03-26T20:40:00Z" w16du:dateUtc="2025-03-26T15:40:00Z"/>
                <w:rFonts w:ascii="Times New Roman" w:hAnsi="Times New Roman" w:cs="Times New Roman"/>
                <w:b/>
                <w:sz w:val="26"/>
                <w:szCs w:val="26"/>
              </w:rPr>
            </w:pPr>
            <w:ins w:id="1249" w:author="SAFEENA AKHTER" w:date="2025-03-26T20:40:00Z" w16du:dateUtc="2025-03-26T15:40:00Z">
              <w:r w:rsidRPr="00B51573">
                <w:rPr>
                  <w:rFonts w:ascii="Times New Roman" w:hAnsi="Times New Roman" w:cs="Times New Roman"/>
                  <w:b/>
                  <w:bCs/>
                  <w:sz w:val="26"/>
                  <w:szCs w:val="26"/>
                </w:rPr>
                <w:t>Submission ID</w:t>
              </w:r>
            </w:ins>
          </w:p>
        </w:tc>
        <w:tc>
          <w:tcPr>
            <w:tcW w:w="1686" w:type="dxa"/>
          </w:tcPr>
          <w:p w14:paraId="1FA88B0F" w14:textId="77777777" w:rsidR="00240372" w:rsidRPr="008C7B2E" w:rsidRDefault="00240372" w:rsidP="00B51573">
            <w:pPr>
              <w:jc w:val="both"/>
              <w:rPr>
                <w:ins w:id="1250" w:author="SAFEENA AKHTER" w:date="2025-03-26T20:40:00Z" w16du:dateUtc="2025-03-26T15:40:00Z"/>
                <w:rFonts w:ascii="Times New Roman" w:hAnsi="Times New Roman" w:cs="Times New Roman"/>
                <w:sz w:val="24"/>
                <w:szCs w:val="24"/>
              </w:rPr>
            </w:pPr>
            <w:ins w:id="1251" w:author="SAFEENA AKHTER" w:date="2025-03-26T20:40:00Z" w16du:dateUtc="2025-03-26T15:40:00Z">
              <w:r w:rsidRPr="00664944">
                <w:rPr>
                  <w:rFonts w:ascii="Times New Roman" w:hAnsi="Times New Roman" w:cs="Times New Roman"/>
                  <w:sz w:val="24"/>
                  <w:szCs w:val="24"/>
                </w:rPr>
                <w:t>Unique identifier</w:t>
              </w:r>
            </w:ins>
          </w:p>
        </w:tc>
        <w:tc>
          <w:tcPr>
            <w:tcW w:w="1365" w:type="dxa"/>
          </w:tcPr>
          <w:p w14:paraId="1FEB7A2B" w14:textId="77777777" w:rsidR="00240372" w:rsidRPr="008C7B2E" w:rsidRDefault="00240372" w:rsidP="00B51573">
            <w:pPr>
              <w:jc w:val="both"/>
              <w:rPr>
                <w:ins w:id="1252" w:author="SAFEENA AKHTER" w:date="2025-03-26T20:40:00Z" w16du:dateUtc="2025-03-26T15:40:00Z"/>
                <w:rFonts w:ascii="Times New Roman" w:hAnsi="Times New Roman" w:cs="Times New Roman"/>
                <w:sz w:val="24"/>
                <w:szCs w:val="24"/>
              </w:rPr>
            </w:pPr>
            <w:ins w:id="1253" w:author="SAFEENA AKHTER" w:date="2025-03-26T20:40:00Z" w16du:dateUtc="2025-03-26T15:40:00Z">
              <w:r w:rsidRPr="00664944">
                <w:rPr>
                  <w:rFonts w:ascii="Times New Roman" w:hAnsi="Times New Roman" w:cs="Times New Roman"/>
                  <w:sz w:val="24"/>
                  <w:szCs w:val="24"/>
                </w:rPr>
                <w:t>Integer</w:t>
              </w:r>
            </w:ins>
          </w:p>
        </w:tc>
        <w:tc>
          <w:tcPr>
            <w:tcW w:w="1054" w:type="dxa"/>
          </w:tcPr>
          <w:p w14:paraId="27BA948C" w14:textId="77777777" w:rsidR="00240372" w:rsidRPr="008C7B2E" w:rsidRDefault="00240372" w:rsidP="00B51573">
            <w:pPr>
              <w:jc w:val="both"/>
              <w:rPr>
                <w:ins w:id="1254" w:author="SAFEENA AKHTER" w:date="2025-03-26T20:40:00Z" w16du:dateUtc="2025-03-26T15:40:00Z"/>
                <w:rFonts w:ascii="Times New Roman" w:hAnsi="Times New Roman" w:cs="Times New Roman"/>
                <w:sz w:val="24"/>
                <w:szCs w:val="24"/>
              </w:rPr>
            </w:pPr>
            <w:ins w:id="1255" w:author="SAFEENA AKHTER" w:date="2025-03-26T20:40:00Z" w16du:dateUtc="2025-03-26T15:40:00Z">
              <w:r w:rsidRPr="00664944">
                <w:rPr>
                  <w:rFonts w:ascii="Times New Roman" w:hAnsi="Times New Roman" w:cs="Times New Roman"/>
                  <w:sz w:val="24"/>
                  <w:szCs w:val="24"/>
                </w:rPr>
                <w:t>10</w:t>
              </w:r>
            </w:ins>
          </w:p>
        </w:tc>
        <w:tc>
          <w:tcPr>
            <w:tcW w:w="1508" w:type="dxa"/>
          </w:tcPr>
          <w:p w14:paraId="3BE178EE" w14:textId="77777777" w:rsidR="00240372" w:rsidRPr="008C7B2E" w:rsidRDefault="00240372" w:rsidP="00B51573">
            <w:pPr>
              <w:jc w:val="both"/>
              <w:rPr>
                <w:ins w:id="1256" w:author="SAFEENA AKHTER" w:date="2025-03-26T20:40:00Z" w16du:dateUtc="2025-03-26T15:40:00Z"/>
                <w:rFonts w:ascii="Times New Roman" w:hAnsi="Times New Roman" w:cs="Times New Roman"/>
                <w:sz w:val="24"/>
                <w:szCs w:val="24"/>
              </w:rPr>
            </w:pPr>
            <w:ins w:id="1257" w:author="SAFEENA AKHTER" w:date="2025-03-26T20:40:00Z" w16du:dateUtc="2025-03-26T15:40:00Z">
              <w:r w:rsidRPr="00664944">
                <w:rPr>
                  <w:rFonts w:ascii="Times New Roman" w:hAnsi="Times New Roman" w:cs="Times New Roman"/>
                  <w:sz w:val="24"/>
                  <w:szCs w:val="24"/>
                </w:rPr>
                <w:t>3001</w:t>
              </w:r>
            </w:ins>
          </w:p>
        </w:tc>
        <w:tc>
          <w:tcPr>
            <w:tcW w:w="1772" w:type="dxa"/>
          </w:tcPr>
          <w:p w14:paraId="53E91388" w14:textId="77777777" w:rsidR="00240372" w:rsidRPr="008C7B2E" w:rsidRDefault="00240372" w:rsidP="00B51573">
            <w:pPr>
              <w:jc w:val="both"/>
              <w:rPr>
                <w:ins w:id="1258" w:author="SAFEENA AKHTER" w:date="2025-03-26T20:40:00Z" w16du:dateUtc="2025-03-26T15:40:00Z"/>
                <w:rFonts w:ascii="Times New Roman" w:hAnsi="Times New Roman" w:cs="Times New Roman"/>
                <w:sz w:val="24"/>
                <w:szCs w:val="24"/>
              </w:rPr>
            </w:pPr>
            <w:ins w:id="1259" w:author="SAFEENA AKHTER" w:date="2025-03-26T20:40:00Z" w16du:dateUtc="2025-03-26T15:40:00Z">
              <w:r w:rsidRPr="00664944">
                <w:rPr>
                  <w:rFonts w:ascii="Times New Roman" w:hAnsi="Times New Roman" w:cs="Times New Roman"/>
                  <w:sz w:val="24"/>
                  <w:szCs w:val="24"/>
                </w:rPr>
                <w:t>Auto-Incremented, unique</w:t>
              </w:r>
            </w:ins>
          </w:p>
        </w:tc>
      </w:tr>
      <w:tr w:rsidR="00240372" w14:paraId="42596AA7" w14:textId="77777777" w:rsidTr="00B51573">
        <w:trPr>
          <w:ins w:id="1260" w:author="SAFEENA AKHTER" w:date="2025-03-26T20:40:00Z"/>
        </w:trPr>
        <w:tc>
          <w:tcPr>
            <w:tcW w:w="1506" w:type="dxa"/>
          </w:tcPr>
          <w:p w14:paraId="0A053920" w14:textId="77777777" w:rsidR="00240372" w:rsidRPr="00B51573" w:rsidRDefault="00240372" w:rsidP="00B51573">
            <w:pPr>
              <w:rPr>
                <w:ins w:id="1261" w:author="SAFEENA AKHTER" w:date="2025-03-26T20:40:00Z" w16du:dateUtc="2025-03-26T15:40:00Z"/>
                <w:rFonts w:ascii="Times New Roman" w:hAnsi="Times New Roman" w:cs="Times New Roman"/>
                <w:b/>
                <w:bCs/>
                <w:sz w:val="26"/>
                <w:szCs w:val="26"/>
              </w:rPr>
            </w:pPr>
            <w:ins w:id="1262" w:author="SAFEENA AKHTER" w:date="2025-03-26T20:40:00Z" w16du:dateUtc="2025-03-26T15:40:00Z">
              <w:r w:rsidRPr="00B51573">
                <w:rPr>
                  <w:rFonts w:ascii="Times New Roman" w:hAnsi="Times New Roman" w:cs="Times New Roman"/>
                  <w:b/>
                  <w:bCs/>
                  <w:sz w:val="26"/>
                  <w:szCs w:val="26"/>
                </w:rPr>
                <w:t>Project ID</w:t>
              </w:r>
            </w:ins>
          </w:p>
          <w:p w14:paraId="056D4962" w14:textId="77777777" w:rsidR="00240372" w:rsidRPr="00B51573" w:rsidRDefault="00240372" w:rsidP="00B51573">
            <w:pPr>
              <w:jc w:val="both"/>
              <w:rPr>
                <w:ins w:id="1263" w:author="SAFEENA AKHTER" w:date="2025-03-26T20:40:00Z" w16du:dateUtc="2025-03-26T15:40:00Z"/>
                <w:rFonts w:ascii="Times New Roman" w:hAnsi="Times New Roman" w:cs="Times New Roman"/>
                <w:b/>
                <w:sz w:val="26"/>
                <w:szCs w:val="26"/>
              </w:rPr>
            </w:pPr>
          </w:p>
        </w:tc>
        <w:tc>
          <w:tcPr>
            <w:tcW w:w="1686" w:type="dxa"/>
          </w:tcPr>
          <w:p w14:paraId="4CA4F663" w14:textId="77777777" w:rsidR="00240372" w:rsidRPr="008C7B2E" w:rsidRDefault="00240372" w:rsidP="00B51573">
            <w:pPr>
              <w:jc w:val="both"/>
              <w:rPr>
                <w:ins w:id="1264" w:author="SAFEENA AKHTER" w:date="2025-03-26T20:40:00Z" w16du:dateUtc="2025-03-26T15:40:00Z"/>
                <w:rFonts w:ascii="Times New Roman" w:hAnsi="Times New Roman" w:cs="Times New Roman"/>
                <w:sz w:val="24"/>
                <w:szCs w:val="24"/>
              </w:rPr>
            </w:pPr>
            <w:ins w:id="1265" w:author="SAFEENA AKHTER" w:date="2025-03-26T20:40:00Z" w16du:dateUtc="2025-03-26T15:40:00Z">
              <w:r w:rsidRPr="00664944">
                <w:rPr>
                  <w:rFonts w:ascii="Times New Roman" w:hAnsi="Times New Roman" w:cs="Times New Roman"/>
                  <w:sz w:val="24"/>
                  <w:szCs w:val="24"/>
                </w:rPr>
                <w:t>Project related to the submission</w:t>
              </w:r>
            </w:ins>
          </w:p>
        </w:tc>
        <w:tc>
          <w:tcPr>
            <w:tcW w:w="1365" w:type="dxa"/>
          </w:tcPr>
          <w:p w14:paraId="6F8D203C" w14:textId="77777777" w:rsidR="00240372" w:rsidRPr="008C7B2E" w:rsidRDefault="00240372" w:rsidP="00B51573">
            <w:pPr>
              <w:jc w:val="both"/>
              <w:rPr>
                <w:ins w:id="1266" w:author="SAFEENA AKHTER" w:date="2025-03-26T20:40:00Z" w16du:dateUtc="2025-03-26T15:40:00Z"/>
                <w:rFonts w:ascii="Times New Roman" w:hAnsi="Times New Roman" w:cs="Times New Roman"/>
                <w:sz w:val="24"/>
                <w:szCs w:val="24"/>
              </w:rPr>
            </w:pPr>
            <w:ins w:id="1267" w:author="SAFEENA AKHTER" w:date="2025-03-26T20:40:00Z" w16du:dateUtc="2025-03-26T15:40:00Z">
              <w:r w:rsidRPr="00664944">
                <w:rPr>
                  <w:rFonts w:ascii="Times New Roman" w:hAnsi="Times New Roman" w:cs="Times New Roman"/>
                  <w:sz w:val="24"/>
                  <w:szCs w:val="24"/>
                </w:rPr>
                <w:t>Integer</w:t>
              </w:r>
            </w:ins>
          </w:p>
        </w:tc>
        <w:tc>
          <w:tcPr>
            <w:tcW w:w="1054" w:type="dxa"/>
          </w:tcPr>
          <w:p w14:paraId="141A89B2" w14:textId="77777777" w:rsidR="00240372" w:rsidRPr="008C7B2E" w:rsidRDefault="00240372" w:rsidP="00B51573">
            <w:pPr>
              <w:jc w:val="both"/>
              <w:rPr>
                <w:ins w:id="1268" w:author="SAFEENA AKHTER" w:date="2025-03-26T20:40:00Z" w16du:dateUtc="2025-03-26T15:40:00Z"/>
                <w:rFonts w:ascii="Times New Roman" w:hAnsi="Times New Roman" w:cs="Times New Roman"/>
                <w:sz w:val="24"/>
                <w:szCs w:val="24"/>
              </w:rPr>
            </w:pPr>
            <w:ins w:id="1269" w:author="SAFEENA AKHTER" w:date="2025-03-26T20:40:00Z" w16du:dateUtc="2025-03-26T15:40:00Z">
              <w:r w:rsidRPr="00664944">
                <w:rPr>
                  <w:rFonts w:ascii="Times New Roman" w:hAnsi="Times New Roman" w:cs="Times New Roman"/>
                  <w:sz w:val="24"/>
                  <w:szCs w:val="24"/>
                </w:rPr>
                <w:t>10</w:t>
              </w:r>
            </w:ins>
          </w:p>
        </w:tc>
        <w:tc>
          <w:tcPr>
            <w:tcW w:w="1508" w:type="dxa"/>
          </w:tcPr>
          <w:p w14:paraId="59213AB8" w14:textId="77777777" w:rsidR="00240372" w:rsidRPr="008C7B2E" w:rsidRDefault="00240372" w:rsidP="00B51573">
            <w:pPr>
              <w:jc w:val="both"/>
              <w:rPr>
                <w:ins w:id="1270" w:author="SAFEENA AKHTER" w:date="2025-03-26T20:40:00Z" w16du:dateUtc="2025-03-26T15:40:00Z"/>
                <w:rFonts w:ascii="Times New Roman" w:hAnsi="Times New Roman" w:cs="Times New Roman"/>
                <w:sz w:val="24"/>
                <w:szCs w:val="24"/>
              </w:rPr>
            </w:pPr>
            <w:ins w:id="1271" w:author="SAFEENA AKHTER" w:date="2025-03-26T20:40:00Z" w16du:dateUtc="2025-03-26T15:40:00Z">
              <w:r w:rsidRPr="00664944">
                <w:rPr>
                  <w:rFonts w:ascii="Times New Roman" w:hAnsi="Times New Roman" w:cs="Times New Roman"/>
                  <w:sz w:val="24"/>
                  <w:szCs w:val="24"/>
                </w:rPr>
                <w:t>1000</w:t>
              </w:r>
            </w:ins>
          </w:p>
        </w:tc>
        <w:tc>
          <w:tcPr>
            <w:tcW w:w="1772" w:type="dxa"/>
          </w:tcPr>
          <w:p w14:paraId="6AD68280" w14:textId="77777777" w:rsidR="00240372" w:rsidRPr="008C7B2E" w:rsidRDefault="00240372" w:rsidP="00B51573">
            <w:pPr>
              <w:jc w:val="both"/>
              <w:rPr>
                <w:ins w:id="1272" w:author="SAFEENA AKHTER" w:date="2025-03-26T20:40:00Z" w16du:dateUtc="2025-03-26T15:40:00Z"/>
                <w:rFonts w:ascii="Times New Roman" w:hAnsi="Times New Roman" w:cs="Times New Roman"/>
                <w:sz w:val="24"/>
                <w:szCs w:val="24"/>
              </w:rPr>
            </w:pPr>
            <w:ins w:id="1273" w:author="SAFEENA AKHTER" w:date="2025-03-26T20:40:00Z" w16du:dateUtc="2025-03-26T15:40:00Z">
              <w:r w:rsidRPr="00664944">
                <w:rPr>
                  <w:rFonts w:ascii="Times New Roman" w:hAnsi="Times New Roman" w:cs="Times New Roman"/>
                  <w:sz w:val="24"/>
                  <w:szCs w:val="24"/>
                </w:rPr>
                <w:t>Must exist in Project Table</w:t>
              </w:r>
            </w:ins>
          </w:p>
        </w:tc>
      </w:tr>
      <w:tr w:rsidR="00240372" w14:paraId="07CE741D" w14:textId="77777777" w:rsidTr="00B51573">
        <w:trPr>
          <w:ins w:id="1274" w:author="SAFEENA AKHTER" w:date="2025-03-26T20:40:00Z"/>
        </w:trPr>
        <w:tc>
          <w:tcPr>
            <w:tcW w:w="1506" w:type="dxa"/>
          </w:tcPr>
          <w:p w14:paraId="7B5D4FC6" w14:textId="77777777" w:rsidR="00240372" w:rsidRPr="00B51573" w:rsidRDefault="00240372" w:rsidP="00B51573">
            <w:pPr>
              <w:jc w:val="both"/>
              <w:rPr>
                <w:ins w:id="1275" w:author="SAFEENA AKHTER" w:date="2025-03-26T20:40:00Z" w16du:dateUtc="2025-03-26T15:40:00Z"/>
                <w:rFonts w:ascii="Times New Roman" w:hAnsi="Times New Roman" w:cs="Times New Roman"/>
                <w:b/>
                <w:sz w:val="26"/>
                <w:szCs w:val="26"/>
              </w:rPr>
            </w:pPr>
            <w:ins w:id="1276" w:author="SAFEENA AKHTER" w:date="2025-03-26T20:40:00Z" w16du:dateUtc="2025-03-26T15:40:00Z">
              <w:r w:rsidRPr="00B51573">
                <w:rPr>
                  <w:rFonts w:ascii="Times New Roman" w:hAnsi="Times New Roman" w:cs="Times New Roman"/>
                  <w:b/>
                  <w:bCs/>
                  <w:sz w:val="26"/>
                  <w:szCs w:val="26"/>
                </w:rPr>
                <w:t>Student ID</w:t>
              </w:r>
            </w:ins>
          </w:p>
        </w:tc>
        <w:tc>
          <w:tcPr>
            <w:tcW w:w="1686" w:type="dxa"/>
          </w:tcPr>
          <w:p w14:paraId="45CA473B" w14:textId="77777777" w:rsidR="00240372" w:rsidRPr="008C7B2E" w:rsidRDefault="00240372" w:rsidP="00B51573">
            <w:pPr>
              <w:jc w:val="both"/>
              <w:rPr>
                <w:ins w:id="1277" w:author="SAFEENA AKHTER" w:date="2025-03-26T20:40:00Z" w16du:dateUtc="2025-03-26T15:40:00Z"/>
                <w:rFonts w:ascii="Times New Roman" w:hAnsi="Times New Roman" w:cs="Times New Roman"/>
                <w:sz w:val="24"/>
                <w:szCs w:val="24"/>
              </w:rPr>
            </w:pPr>
            <w:ins w:id="1278" w:author="SAFEENA AKHTER" w:date="2025-03-26T20:40:00Z" w16du:dateUtc="2025-03-26T15:40:00Z">
              <w:r w:rsidRPr="00664944">
                <w:rPr>
                  <w:rFonts w:ascii="Times New Roman" w:hAnsi="Times New Roman" w:cs="Times New Roman"/>
                  <w:sz w:val="24"/>
                  <w:szCs w:val="24"/>
                </w:rPr>
                <w:t>Student who submitted work</w:t>
              </w:r>
            </w:ins>
          </w:p>
        </w:tc>
        <w:tc>
          <w:tcPr>
            <w:tcW w:w="1365" w:type="dxa"/>
          </w:tcPr>
          <w:p w14:paraId="7C1B7646" w14:textId="77777777" w:rsidR="00240372" w:rsidRPr="008C7B2E" w:rsidRDefault="00240372" w:rsidP="00B51573">
            <w:pPr>
              <w:jc w:val="both"/>
              <w:rPr>
                <w:ins w:id="1279" w:author="SAFEENA AKHTER" w:date="2025-03-26T20:40:00Z" w16du:dateUtc="2025-03-26T15:40:00Z"/>
                <w:rFonts w:ascii="Times New Roman" w:hAnsi="Times New Roman" w:cs="Times New Roman"/>
                <w:sz w:val="24"/>
                <w:szCs w:val="24"/>
              </w:rPr>
            </w:pPr>
            <w:ins w:id="1280" w:author="SAFEENA AKHTER" w:date="2025-03-26T20:40:00Z" w16du:dateUtc="2025-03-26T15:40:00Z">
              <w:r w:rsidRPr="00664944">
                <w:rPr>
                  <w:rFonts w:ascii="Times New Roman" w:hAnsi="Times New Roman" w:cs="Times New Roman"/>
                  <w:sz w:val="24"/>
                  <w:szCs w:val="24"/>
                </w:rPr>
                <w:t>Integer</w:t>
              </w:r>
            </w:ins>
          </w:p>
        </w:tc>
        <w:tc>
          <w:tcPr>
            <w:tcW w:w="1054" w:type="dxa"/>
          </w:tcPr>
          <w:p w14:paraId="44956573" w14:textId="77777777" w:rsidR="00240372" w:rsidRPr="008C7B2E" w:rsidRDefault="00240372" w:rsidP="00B51573">
            <w:pPr>
              <w:jc w:val="both"/>
              <w:rPr>
                <w:ins w:id="1281" w:author="SAFEENA AKHTER" w:date="2025-03-26T20:40:00Z" w16du:dateUtc="2025-03-26T15:40:00Z"/>
                <w:rFonts w:ascii="Times New Roman" w:hAnsi="Times New Roman" w:cs="Times New Roman"/>
                <w:sz w:val="24"/>
                <w:szCs w:val="24"/>
              </w:rPr>
            </w:pPr>
            <w:ins w:id="1282" w:author="SAFEENA AKHTER" w:date="2025-03-26T20:40:00Z" w16du:dateUtc="2025-03-26T15:40:00Z">
              <w:r>
                <w:rPr>
                  <w:rFonts w:ascii="Times New Roman" w:hAnsi="Times New Roman" w:cs="Times New Roman"/>
                  <w:sz w:val="24"/>
                  <w:szCs w:val="24"/>
                </w:rPr>
                <w:t>11</w:t>
              </w:r>
            </w:ins>
          </w:p>
        </w:tc>
        <w:tc>
          <w:tcPr>
            <w:tcW w:w="1508" w:type="dxa"/>
          </w:tcPr>
          <w:p w14:paraId="3261B6BC" w14:textId="77777777" w:rsidR="00240372" w:rsidRPr="008C7B2E" w:rsidRDefault="00240372" w:rsidP="00B51573">
            <w:pPr>
              <w:jc w:val="both"/>
              <w:rPr>
                <w:ins w:id="1283" w:author="SAFEENA AKHTER" w:date="2025-03-26T20:40:00Z" w16du:dateUtc="2025-03-26T15:40:00Z"/>
                <w:rFonts w:ascii="Times New Roman" w:hAnsi="Times New Roman" w:cs="Times New Roman"/>
                <w:sz w:val="24"/>
                <w:szCs w:val="24"/>
              </w:rPr>
            </w:pPr>
            <w:ins w:id="1284" w:author="SAFEENA AKHTER" w:date="2025-03-26T20:40:00Z" w16du:dateUtc="2025-03-26T15:40:00Z">
              <w:r>
                <w:rPr>
                  <w:rFonts w:ascii="Times New Roman" w:hAnsi="Times New Roman" w:cs="Times New Roman"/>
                  <w:sz w:val="24"/>
                  <w:szCs w:val="24"/>
                </w:rPr>
                <w:t>04072312008</w:t>
              </w:r>
            </w:ins>
          </w:p>
        </w:tc>
        <w:tc>
          <w:tcPr>
            <w:tcW w:w="1772" w:type="dxa"/>
          </w:tcPr>
          <w:p w14:paraId="69AC087C" w14:textId="77777777" w:rsidR="00240372" w:rsidRPr="008C7B2E" w:rsidRDefault="00240372" w:rsidP="00B51573">
            <w:pPr>
              <w:jc w:val="both"/>
              <w:rPr>
                <w:ins w:id="1285" w:author="SAFEENA AKHTER" w:date="2025-03-26T20:40:00Z" w16du:dateUtc="2025-03-26T15:40:00Z"/>
                <w:rFonts w:ascii="Times New Roman" w:hAnsi="Times New Roman" w:cs="Times New Roman"/>
                <w:sz w:val="24"/>
                <w:szCs w:val="24"/>
              </w:rPr>
            </w:pPr>
            <w:ins w:id="1286" w:author="SAFEENA AKHTER" w:date="2025-03-26T20:40:00Z" w16du:dateUtc="2025-03-26T15:40:00Z">
              <w:r w:rsidRPr="00664944">
                <w:rPr>
                  <w:rFonts w:ascii="Times New Roman" w:hAnsi="Times New Roman" w:cs="Times New Roman"/>
                  <w:sz w:val="24"/>
                  <w:szCs w:val="24"/>
                </w:rPr>
                <w:t>Must exist in User Table (Role='Student')</w:t>
              </w:r>
            </w:ins>
          </w:p>
        </w:tc>
      </w:tr>
      <w:tr w:rsidR="00240372" w14:paraId="4926423E" w14:textId="77777777" w:rsidTr="00B51573">
        <w:trPr>
          <w:ins w:id="1287" w:author="SAFEENA AKHTER" w:date="2025-03-26T20:40:00Z"/>
        </w:trPr>
        <w:tc>
          <w:tcPr>
            <w:tcW w:w="1506" w:type="dxa"/>
          </w:tcPr>
          <w:p w14:paraId="164921B4" w14:textId="77777777" w:rsidR="00240372" w:rsidRPr="00B51573" w:rsidRDefault="00240372" w:rsidP="00B51573">
            <w:pPr>
              <w:jc w:val="both"/>
              <w:rPr>
                <w:ins w:id="1288" w:author="SAFEENA AKHTER" w:date="2025-03-26T20:40:00Z" w16du:dateUtc="2025-03-26T15:40:00Z"/>
                <w:rFonts w:ascii="Times New Roman" w:hAnsi="Times New Roman" w:cs="Times New Roman"/>
                <w:b/>
                <w:sz w:val="26"/>
                <w:szCs w:val="26"/>
              </w:rPr>
            </w:pPr>
            <w:ins w:id="1289" w:author="SAFEENA AKHTER" w:date="2025-03-26T20:40:00Z" w16du:dateUtc="2025-03-26T15:40:00Z">
              <w:r w:rsidRPr="00B51573">
                <w:rPr>
                  <w:rFonts w:ascii="Times New Roman" w:hAnsi="Times New Roman" w:cs="Times New Roman"/>
                  <w:b/>
                  <w:bCs/>
                  <w:sz w:val="26"/>
                  <w:szCs w:val="26"/>
                </w:rPr>
                <w:t>File Name</w:t>
              </w:r>
            </w:ins>
          </w:p>
        </w:tc>
        <w:tc>
          <w:tcPr>
            <w:tcW w:w="1686" w:type="dxa"/>
          </w:tcPr>
          <w:p w14:paraId="0E9EAD77" w14:textId="77777777" w:rsidR="00240372" w:rsidRPr="00664944" w:rsidRDefault="00240372" w:rsidP="00B51573">
            <w:pPr>
              <w:rPr>
                <w:ins w:id="1290" w:author="SAFEENA AKHTER" w:date="2025-03-26T20:40:00Z" w16du:dateUtc="2025-03-26T15:40:00Z"/>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40372" w:rsidRPr="00664944" w14:paraId="33A6ACEE" w14:textId="77777777" w:rsidTr="006934D3">
              <w:trPr>
                <w:tblCellSpacing w:w="15" w:type="dxa"/>
                <w:ins w:id="1291" w:author="SAFEENA AKHTER" w:date="2025-03-26T20:40:00Z"/>
              </w:trPr>
              <w:tc>
                <w:tcPr>
                  <w:tcW w:w="0" w:type="auto"/>
                  <w:vAlign w:val="center"/>
                  <w:hideMark/>
                </w:tcPr>
                <w:p w14:paraId="7871751C" w14:textId="77777777" w:rsidR="00240372" w:rsidRPr="00664944" w:rsidRDefault="00240372" w:rsidP="00B51573">
                  <w:pPr>
                    <w:spacing w:after="0" w:line="240" w:lineRule="auto"/>
                    <w:rPr>
                      <w:ins w:id="1292" w:author="SAFEENA AKHTER" w:date="2025-03-26T20:40:00Z" w16du:dateUtc="2025-03-26T15:40:00Z"/>
                      <w:rFonts w:ascii="Times New Roman" w:hAnsi="Times New Roman" w:cs="Times New Roman"/>
                    </w:rPr>
                  </w:pPr>
                </w:p>
              </w:tc>
            </w:tr>
          </w:tbl>
          <w:p w14:paraId="1C4506BF" w14:textId="77777777" w:rsidR="00240372" w:rsidRPr="008C7B2E" w:rsidRDefault="00240372" w:rsidP="00B51573">
            <w:pPr>
              <w:jc w:val="both"/>
              <w:rPr>
                <w:ins w:id="1293" w:author="SAFEENA AKHTER" w:date="2025-03-26T20:40:00Z" w16du:dateUtc="2025-03-26T15:40:00Z"/>
                <w:rFonts w:ascii="Times New Roman" w:hAnsi="Times New Roman" w:cs="Times New Roman"/>
                <w:sz w:val="24"/>
                <w:szCs w:val="24"/>
              </w:rPr>
            </w:pPr>
            <w:ins w:id="1294" w:author="SAFEENA AKHTER" w:date="2025-03-26T20:40:00Z" w16du:dateUtc="2025-03-26T15:40:00Z">
              <w:r w:rsidRPr="00473FBA">
                <w:rPr>
                  <w:rFonts w:ascii="Times New Roman" w:hAnsi="Times New Roman" w:cs="Times New Roman"/>
                  <w:sz w:val="24"/>
                  <w:szCs w:val="24"/>
                </w:rPr>
                <w:t>Name of the submitted file</w:t>
              </w:r>
            </w:ins>
          </w:p>
        </w:tc>
        <w:tc>
          <w:tcPr>
            <w:tcW w:w="1365" w:type="dxa"/>
          </w:tcPr>
          <w:p w14:paraId="1F209086" w14:textId="77777777" w:rsidR="00240372" w:rsidRPr="008C7B2E" w:rsidRDefault="00240372" w:rsidP="00B51573">
            <w:pPr>
              <w:jc w:val="both"/>
              <w:rPr>
                <w:ins w:id="1295" w:author="SAFEENA AKHTER" w:date="2025-03-26T20:40:00Z" w16du:dateUtc="2025-03-26T15:40:00Z"/>
                <w:rFonts w:ascii="Times New Roman" w:hAnsi="Times New Roman" w:cs="Times New Roman"/>
                <w:sz w:val="24"/>
                <w:szCs w:val="24"/>
              </w:rPr>
            </w:pPr>
            <w:ins w:id="1296" w:author="SAFEENA AKHTER" w:date="2025-03-26T20:40:00Z" w16du:dateUtc="2025-03-26T15:40:00Z">
              <w:r w:rsidRPr="00664944">
                <w:rPr>
                  <w:rFonts w:ascii="Times New Roman" w:hAnsi="Times New Roman" w:cs="Times New Roman"/>
                  <w:sz w:val="24"/>
                  <w:szCs w:val="24"/>
                </w:rPr>
                <w:t>String</w:t>
              </w:r>
            </w:ins>
          </w:p>
        </w:tc>
        <w:tc>
          <w:tcPr>
            <w:tcW w:w="1054" w:type="dxa"/>
          </w:tcPr>
          <w:p w14:paraId="3F5534EE" w14:textId="77777777" w:rsidR="00240372" w:rsidRPr="008C7B2E" w:rsidRDefault="00240372" w:rsidP="00B51573">
            <w:pPr>
              <w:jc w:val="both"/>
              <w:rPr>
                <w:ins w:id="1297" w:author="SAFEENA AKHTER" w:date="2025-03-26T20:40:00Z" w16du:dateUtc="2025-03-26T15:40:00Z"/>
                <w:rFonts w:ascii="Times New Roman" w:hAnsi="Times New Roman" w:cs="Times New Roman"/>
                <w:sz w:val="24"/>
                <w:szCs w:val="24"/>
              </w:rPr>
            </w:pPr>
            <w:ins w:id="1298" w:author="SAFEENA AKHTER" w:date="2025-03-26T20:40:00Z" w16du:dateUtc="2025-03-26T15:40:00Z">
              <w:r w:rsidRPr="00664944">
                <w:rPr>
                  <w:rFonts w:ascii="Times New Roman" w:hAnsi="Times New Roman" w:cs="Times New Roman"/>
                  <w:sz w:val="24"/>
                  <w:szCs w:val="24"/>
                </w:rPr>
                <w:t>100</w:t>
              </w:r>
            </w:ins>
          </w:p>
        </w:tc>
        <w:tc>
          <w:tcPr>
            <w:tcW w:w="1508" w:type="dxa"/>
          </w:tcPr>
          <w:p w14:paraId="42DC568B" w14:textId="77777777" w:rsidR="00240372" w:rsidRPr="008C7B2E" w:rsidRDefault="00240372" w:rsidP="00B51573">
            <w:pPr>
              <w:jc w:val="both"/>
              <w:rPr>
                <w:ins w:id="1299" w:author="SAFEENA AKHTER" w:date="2025-03-26T20:40:00Z" w16du:dateUtc="2025-03-26T15:40:00Z"/>
                <w:rFonts w:ascii="Times New Roman" w:hAnsi="Times New Roman" w:cs="Times New Roman"/>
                <w:sz w:val="24"/>
                <w:szCs w:val="24"/>
              </w:rPr>
            </w:pPr>
            <w:ins w:id="1300" w:author="SAFEENA AKHTER" w:date="2025-03-26T20:40:00Z" w16du:dateUtc="2025-03-26T15:40:00Z">
              <w:r w:rsidRPr="00664944">
                <w:rPr>
                  <w:rFonts w:ascii="Times New Roman" w:hAnsi="Times New Roman" w:cs="Times New Roman"/>
                  <w:sz w:val="24"/>
                  <w:szCs w:val="24"/>
                </w:rPr>
                <w:t>work_v1.pdf</w:t>
              </w:r>
            </w:ins>
          </w:p>
        </w:tc>
        <w:tc>
          <w:tcPr>
            <w:tcW w:w="1772" w:type="dxa"/>
          </w:tcPr>
          <w:p w14:paraId="19F0E24C" w14:textId="77777777" w:rsidR="00240372" w:rsidRPr="008C7B2E" w:rsidRDefault="00240372" w:rsidP="00B51573">
            <w:pPr>
              <w:jc w:val="both"/>
              <w:rPr>
                <w:ins w:id="1301" w:author="SAFEENA AKHTER" w:date="2025-03-26T20:40:00Z" w16du:dateUtc="2025-03-26T15:40:00Z"/>
                <w:rFonts w:ascii="Times New Roman" w:hAnsi="Times New Roman" w:cs="Times New Roman"/>
                <w:sz w:val="24"/>
                <w:szCs w:val="24"/>
              </w:rPr>
            </w:pPr>
            <w:ins w:id="1302" w:author="SAFEENA AKHTER" w:date="2025-03-26T20:40:00Z" w16du:dateUtc="2025-03-26T15:40:00Z">
              <w:r>
                <w:rPr>
                  <w:rFonts w:ascii="Times New Roman" w:hAnsi="Times New Roman" w:cs="Times New Roman"/>
                  <w:sz w:val="24"/>
                  <w:szCs w:val="24"/>
                </w:rPr>
                <w:t>NOT NULL ,</w:t>
              </w:r>
              <w:r w:rsidRPr="00664944">
                <w:rPr>
                  <w:rFonts w:ascii="Times New Roman" w:hAnsi="Times New Roman" w:cs="Times New Roman"/>
                  <w:sz w:val="24"/>
                  <w:szCs w:val="24"/>
                </w:rPr>
                <w:t>must be PDF, DOCX, or ZIP</w:t>
              </w:r>
            </w:ins>
          </w:p>
        </w:tc>
      </w:tr>
      <w:tr w:rsidR="00240372" w14:paraId="78FC2528" w14:textId="77777777" w:rsidTr="00B51573">
        <w:trPr>
          <w:ins w:id="1303" w:author="SAFEENA AKHTER" w:date="2025-03-26T20:40:00Z"/>
        </w:trPr>
        <w:tc>
          <w:tcPr>
            <w:tcW w:w="1506" w:type="dxa"/>
          </w:tcPr>
          <w:p w14:paraId="5BC82D0C" w14:textId="77777777" w:rsidR="00240372" w:rsidRPr="00B51573" w:rsidRDefault="00240372" w:rsidP="00B51573">
            <w:pPr>
              <w:jc w:val="both"/>
              <w:rPr>
                <w:ins w:id="1304" w:author="SAFEENA AKHTER" w:date="2025-03-26T20:40:00Z" w16du:dateUtc="2025-03-26T15:40:00Z"/>
                <w:rFonts w:ascii="Times New Roman" w:hAnsi="Times New Roman" w:cs="Times New Roman"/>
                <w:b/>
                <w:sz w:val="26"/>
                <w:szCs w:val="26"/>
              </w:rPr>
            </w:pPr>
            <w:ins w:id="1305" w:author="SAFEENA AKHTER" w:date="2025-03-26T20:40:00Z" w16du:dateUtc="2025-03-26T15:40:00Z">
              <w:r w:rsidRPr="00B51573">
                <w:rPr>
                  <w:rFonts w:ascii="Times New Roman" w:hAnsi="Times New Roman" w:cs="Times New Roman"/>
                  <w:b/>
                  <w:bCs/>
                  <w:sz w:val="26"/>
                  <w:szCs w:val="26"/>
                </w:rPr>
                <w:t>Submission Date</w:t>
              </w:r>
            </w:ins>
          </w:p>
        </w:tc>
        <w:tc>
          <w:tcPr>
            <w:tcW w:w="1686" w:type="dxa"/>
          </w:tcPr>
          <w:p w14:paraId="29750E1C" w14:textId="77777777" w:rsidR="00240372" w:rsidRPr="008C7B2E" w:rsidRDefault="00240372" w:rsidP="00B51573">
            <w:pPr>
              <w:jc w:val="both"/>
              <w:rPr>
                <w:ins w:id="1306" w:author="SAFEENA AKHTER" w:date="2025-03-26T20:40:00Z" w16du:dateUtc="2025-03-26T15:40:00Z"/>
                <w:rFonts w:ascii="Times New Roman" w:hAnsi="Times New Roman" w:cs="Times New Roman"/>
                <w:sz w:val="24"/>
                <w:szCs w:val="24"/>
              </w:rPr>
            </w:pPr>
            <w:ins w:id="1307" w:author="SAFEENA AKHTER" w:date="2025-03-26T20:40:00Z" w16du:dateUtc="2025-03-26T15:40:00Z">
              <w:r w:rsidRPr="00664944">
                <w:rPr>
                  <w:rFonts w:ascii="Times New Roman" w:hAnsi="Times New Roman" w:cs="Times New Roman"/>
                  <w:sz w:val="24"/>
                  <w:szCs w:val="24"/>
                </w:rPr>
                <w:t>Date of submission</w:t>
              </w:r>
            </w:ins>
          </w:p>
        </w:tc>
        <w:tc>
          <w:tcPr>
            <w:tcW w:w="1365" w:type="dxa"/>
          </w:tcPr>
          <w:p w14:paraId="0AAB1F78" w14:textId="77777777" w:rsidR="00240372" w:rsidRPr="008C7B2E" w:rsidRDefault="00240372" w:rsidP="00B51573">
            <w:pPr>
              <w:jc w:val="both"/>
              <w:rPr>
                <w:ins w:id="1308" w:author="SAFEENA AKHTER" w:date="2025-03-26T20:40:00Z" w16du:dateUtc="2025-03-26T15:40:00Z"/>
                <w:rFonts w:ascii="Times New Roman" w:hAnsi="Times New Roman" w:cs="Times New Roman"/>
                <w:sz w:val="24"/>
                <w:szCs w:val="24"/>
              </w:rPr>
            </w:pPr>
            <w:ins w:id="1309" w:author="SAFEENA AKHTER" w:date="2025-03-26T20:40:00Z" w16du:dateUtc="2025-03-26T15:40:00Z">
              <w:r w:rsidRPr="00664944">
                <w:rPr>
                  <w:rFonts w:ascii="Times New Roman" w:hAnsi="Times New Roman" w:cs="Times New Roman"/>
                  <w:sz w:val="24"/>
                  <w:szCs w:val="24"/>
                </w:rPr>
                <w:t>Date</w:t>
              </w:r>
              <w:r>
                <w:rPr>
                  <w:rFonts w:ascii="Times New Roman" w:hAnsi="Times New Roman" w:cs="Times New Roman"/>
                  <w:sz w:val="24"/>
                  <w:szCs w:val="24"/>
                </w:rPr>
                <w:t xml:space="preserve"> </w:t>
              </w:r>
              <w:r w:rsidRPr="00664944">
                <w:rPr>
                  <w:rFonts w:ascii="Times New Roman" w:hAnsi="Times New Roman" w:cs="Times New Roman"/>
                  <w:sz w:val="24"/>
                  <w:szCs w:val="24"/>
                </w:rPr>
                <w:t>Time</w:t>
              </w:r>
            </w:ins>
          </w:p>
        </w:tc>
        <w:tc>
          <w:tcPr>
            <w:tcW w:w="1054" w:type="dxa"/>
          </w:tcPr>
          <w:p w14:paraId="61E2E328" w14:textId="77777777" w:rsidR="00240372" w:rsidRPr="008C7B2E" w:rsidRDefault="00240372" w:rsidP="00B51573">
            <w:pPr>
              <w:jc w:val="both"/>
              <w:rPr>
                <w:ins w:id="1310" w:author="SAFEENA AKHTER" w:date="2025-03-26T20:40:00Z" w16du:dateUtc="2025-03-26T15:40:00Z"/>
                <w:rFonts w:ascii="Times New Roman" w:hAnsi="Times New Roman" w:cs="Times New Roman"/>
                <w:sz w:val="24"/>
                <w:szCs w:val="24"/>
              </w:rPr>
            </w:pPr>
            <w:ins w:id="1311" w:author="SAFEENA AKHTER" w:date="2025-03-26T20:40:00Z" w16du:dateUtc="2025-03-26T15:40:00Z">
              <w:r>
                <w:rPr>
                  <w:rFonts w:ascii="Times New Roman" w:hAnsi="Times New Roman" w:cs="Times New Roman"/>
                  <w:sz w:val="24"/>
                  <w:szCs w:val="24"/>
                </w:rPr>
                <w:t>-</w:t>
              </w:r>
            </w:ins>
          </w:p>
        </w:tc>
        <w:tc>
          <w:tcPr>
            <w:tcW w:w="1508" w:type="dxa"/>
          </w:tcPr>
          <w:p w14:paraId="583167F2" w14:textId="77777777" w:rsidR="00240372" w:rsidRPr="008C7B2E" w:rsidRDefault="00240372" w:rsidP="00B51573">
            <w:pPr>
              <w:jc w:val="both"/>
              <w:rPr>
                <w:ins w:id="1312" w:author="SAFEENA AKHTER" w:date="2025-03-26T20:40:00Z" w16du:dateUtc="2025-03-26T15:40:00Z"/>
                <w:rFonts w:ascii="Times New Roman" w:hAnsi="Times New Roman" w:cs="Times New Roman"/>
                <w:sz w:val="24"/>
                <w:szCs w:val="24"/>
              </w:rPr>
            </w:pPr>
            <w:ins w:id="1313" w:author="SAFEENA AKHTER" w:date="2025-03-26T20:40:00Z" w16du:dateUtc="2025-03-26T15:40:00Z">
              <w:r w:rsidRPr="00664944">
                <w:rPr>
                  <w:rFonts w:ascii="Times New Roman" w:hAnsi="Times New Roman" w:cs="Times New Roman"/>
                  <w:sz w:val="24"/>
                  <w:szCs w:val="24"/>
                </w:rPr>
                <w:t>2025-03-10 12:30:00</w:t>
              </w:r>
            </w:ins>
          </w:p>
        </w:tc>
        <w:tc>
          <w:tcPr>
            <w:tcW w:w="1772" w:type="dxa"/>
          </w:tcPr>
          <w:p w14:paraId="7A6D96C3" w14:textId="77777777" w:rsidR="00240372" w:rsidRDefault="00240372" w:rsidP="00B51573">
            <w:pPr>
              <w:rPr>
                <w:ins w:id="1314" w:author="SAFEENA AKHTER" w:date="2025-03-26T20:40:00Z" w16du:dateUtc="2025-03-26T15:40:00Z"/>
                <w:rFonts w:ascii="Times New Roman" w:hAnsi="Times New Roman" w:cs="Times New Roman"/>
                <w:sz w:val="24"/>
                <w:szCs w:val="24"/>
              </w:rPr>
            </w:pPr>
            <w:ins w:id="1315" w:author="SAFEENA AKHTER" w:date="2025-03-26T20:40:00Z" w16du:dateUtc="2025-03-26T15:40:00Z">
              <w:r w:rsidRPr="00664944">
                <w:rPr>
                  <w:rFonts w:ascii="Times New Roman" w:hAnsi="Times New Roman" w:cs="Times New Roman"/>
                  <w:sz w:val="24"/>
                  <w:szCs w:val="24"/>
                </w:rPr>
                <w:t xml:space="preserve">Must be in YYYY-MM-DD </w:t>
              </w:r>
            </w:ins>
          </w:p>
          <w:p w14:paraId="593DAD9A" w14:textId="77777777" w:rsidR="00240372" w:rsidRDefault="00240372" w:rsidP="00B51573">
            <w:pPr>
              <w:rPr>
                <w:ins w:id="1316" w:author="SAFEENA AKHTER" w:date="2025-03-26T20:40:00Z" w16du:dateUtc="2025-03-26T15:40:00Z"/>
                <w:rFonts w:ascii="Times New Roman" w:hAnsi="Times New Roman" w:cs="Times New Roman"/>
                <w:sz w:val="24"/>
                <w:szCs w:val="24"/>
              </w:rPr>
            </w:pPr>
            <w:ins w:id="1317" w:author="SAFEENA AKHTER" w:date="2025-03-26T20:40:00Z" w16du:dateUtc="2025-03-26T15:40:00Z">
              <w:r>
                <w:rPr>
                  <w:rFonts w:ascii="Times New Roman" w:hAnsi="Times New Roman" w:cs="Times New Roman"/>
                  <w:sz w:val="24"/>
                  <w:szCs w:val="24"/>
                </w:rPr>
                <w:t>&amp;</w:t>
              </w:r>
            </w:ins>
          </w:p>
          <w:p w14:paraId="2E39C30A" w14:textId="77777777" w:rsidR="00240372" w:rsidRPr="008C7B2E" w:rsidRDefault="00240372" w:rsidP="00B51573">
            <w:pPr>
              <w:jc w:val="both"/>
              <w:rPr>
                <w:ins w:id="1318" w:author="SAFEENA AKHTER" w:date="2025-03-26T20:40:00Z" w16du:dateUtc="2025-03-26T15:40:00Z"/>
                <w:rFonts w:ascii="Times New Roman" w:hAnsi="Times New Roman" w:cs="Times New Roman"/>
                <w:sz w:val="24"/>
                <w:szCs w:val="24"/>
              </w:rPr>
            </w:pPr>
            <w:ins w:id="1319" w:author="SAFEENA AKHTER" w:date="2025-03-26T20:40:00Z" w16du:dateUtc="2025-03-26T15:40:00Z">
              <w:r w:rsidRPr="00664944">
                <w:rPr>
                  <w:rFonts w:ascii="Times New Roman" w:hAnsi="Times New Roman" w:cs="Times New Roman"/>
                  <w:sz w:val="24"/>
                  <w:szCs w:val="24"/>
                </w:rPr>
                <w:t>HH:MM:SS format</w:t>
              </w:r>
            </w:ins>
          </w:p>
        </w:tc>
      </w:tr>
      <w:tr w:rsidR="00240372" w14:paraId="4329E97F" w14:textId="77777777" w:rsidTr="00B51573">
        <w:trPr>
          <w:ins w:id="1320" w:author="SAFEENA AKHTER" w:date="2025-03-26T20:40:00Z"/>
        </w:trPr>
        <w:tc>
          <w:tcPr>
            <w:tcW w:w="1506" w:type="dxa"/>
          </w:tcPr>
          <w:p w14:paraId="7C2A5727" w14:textId="77777777" w:rsidR="00240372" w:rsidRPr="00B51573" w:rsidRDefault="00240372" w:rsidP="00B51573">
            <w:pPr>
              <w:jc w:val="both"/>
              <w:rPr>
                <w:ins w:id="1321" w:author="SAFEENA AKHTER" w:date="2025-03-26T20:40:00Z" w16du:dateUtc="2025-03-26T15:40:00Z"/>
                <w:rFonts w:ascii="Times New Roman" w:hAnsi="Times New Roman" w:cs="Times New Roman"/>
                <w:b/>
                <w:sz w:val="26"/>
                <w:szCs w:val="26"/>
              </w:rPr>
            </w:pPr>
            <w:ins w:id="1322" w:author="SAFEENA AKHTER" w:date="2025-03-26T20:40:00Z" w16du:dateUtc="2025-03-26T15:40:00Z">
              <w:r w:rsidRPr="00B51573">
                <w:rPr>
                  <w:rFonts w:ascii="Times New Roman" w:hAnsi="Times New Roman" w:cs="Times New Roman"/>
                  <w:b/>
                  <w:bCs/>
                  <w:sz w:val="26"/>
                  <w:szCs w:val="26"/>
                </w:rPr>
                <w:t>Status</w:t>
              </w:r>
            </w:ins>
          </w:p>
        </w:tc>
        <w:tc>
          <w:tcPr>
            <w:tcW w:w="1686" w:type="dxa"/>
          </w:tcPr>
          <w:p w14:paraId="7F5E7B76" w14:textId="77777777" w:rsidR="00240372" w:rsidRPr="008C7B2E" w:rsidRDefault="00240372" w:rsidP="00B51573">
            <w:pPr>
              <w:jc w:val="both"/>
              <w:rPr>
                <w:ins w:id="1323" w:author="SAFEENA AKHTER" w:date="2025-03-26T20:40:00Z" w16du:dateUtc="2025-03-26T15:40:00Z"/>
                <w:rFonts w:ascii="Times New Roman" w:hAnsi="Times New Roman" w:cs="Times New Roman"/>
                <w:sz w:val="24"/>
                <w:szCs w:val="24"/>
              </w:rPr>
            </w:pPr>
            <w:ins w:id="1324" w:author="SAFEENA AKHTER" w:date="2025-03-26T20:40:00Z" w16du:dateUtc="2025-03-26T15:40:00Z">
              <w:r w:rsidRPr="00664944">
                <w:rPr>
                  <w:rFonts w:ascii="Times New Roman" w:hAnsi="Times New Roman" w:cs="Times New Roman"/>
                  <w:sz w:val="24"/>
                  <w:szCs w:val="24"/>
                </w:rPr>
                <w:t>Submission status</w:t>
              </w:r>
            </w:ins>
          </w:p>
        </w:tc>
        <w:tc>
          <w:tcPr>
            <w:tcW w:w="1365" w:type="dxa"/>
          </w:tcPr>
          <w:p w14:paraId="66B3474A" w14:textId="77777777" w:rsidR="00240372" w:rsidRPr="008C7B2E" w:rsidRDefault="00240372" w:rsidP="00B51573">
            <w:pPr>
              <w:jc w:val="both"/>
              <w:rPr>
                <w:ins w:id="1325" w:author="SAFEENA AKHTER" w:date="2025-03-26T20:40:00Z" w16du:dateUtc="2025-03-26T15:40:00Z"/>
                <w:rFonts w:ascii="Times New Roman" w:hAnsi="Times New Roman" w:cs="Times New Roman"/>
                <w:sz w:val="24"/>
                <w:szCs w:val="24"/>
              </w:rPr>
            </w:pPr>
            <w:ins w:id="1326" w:author="SAFEENA AKHTER" w:date="2025-03-26T20:40:00Z" w16du:dateUtc="2025-03-26T15:40:00Z">
              <w:r w:rsidRPr="00664944">
                <w:rPr>
                  <w:rFonts w:ascii="Times New Roman" w:hAnsi="Times New Roman" w:cs="Times New Roman"/>
                  <w:sz w:val="24"/>
                  <w:szCs w:val="24"/>
                </w:rPr>
                <w:t>String</w:t>
              </w:r>
            </w:ins>
          </w:p>
        </w:tc>
        <w:tc>
          <w:tcPr>
            <w:tcW w:w="1054" w:type="dxa"/>
          </w:tcPr>
          <w:p w14:paraId="06C2D19B" w14:textId="77777777" w:rsidR="00240372" w:rsidRPr="008C7B2E" w:rsidRDefault="00240372" w:rsidP="00B51573">
            <w:pPr>
              <w:jc w:val="both"/>
              <w:rPr>
                <w:ins w:id="1327" w:author="SAFEENA AKHTER" w:date="2025-03-26T20:40:00Z" w16du:dateUtc="2025-03-26T15:40:00Z"/>
                <w:rFonts w:ascii="Times New Roman" w:hAnsi="Times New Roman" w:cs="Times New Roman"/>
                <w:sz w:val="24"/>
                <w:szCs w:val="24"/>
              </w:rPr>
            </w:pPr>
            <w:ins w:id="1328" w:author="SAFEENA AKHTER" w:date="2025-03-26T20:40:00Z" w16du:dateUtc="2025-03-26T15:40:00Z">
              <w:r>
                <w:rPr>
                  <w:rFonts w:ascii="Times New Roman" w:hAnsi="Times New Roman" w:cs="Times New Roman"/>
                  <w:sz w:val="24"/>
                  <w:szCs w:val="24"/>
                </w:rPr>
                <w:t>-</w:t>
              </w:r>
            </w:ins>
          </w:p>
        </w:tc>
        <w:tc>
          <w:tcPr>
            <w:tcW w:w="1508" w:type="dxa"/>
          </w:tcPr>
          <w:p w14:paraId="7AEFD41D" w14:textId="77777777" w:rsidR="00240372" w:rsidRPr="008C7B2E" w:rsidRDefault="00240372" w:rsidP="00B51573">
            <w:pPr>
              <w:jc w:val="both"/>
              <w:rPr>
                <w:ins w:id="1329" w:author="SAFEENA AKHTER" w:date="2025-03-26T20:40:00Z" w16du:dateUtc="2025-03-26T15:40:00Z"/>
                <w:rFonts w:ascii="Times New Roman" w:hAnsi="Times New Roman" w:cs="Times New Roman"/>
                <w:sz w:val="24"/>
                <w:szCs w:val="24"/>
              </w:rPr>
            </w:pPr>
            <w:ins w:id="1330" w:author="SAFEENA AKHTER" w:date="2025-03-26T20:40:00Z" w16du:dateUtc="2025-03-26T15:40:00Z">
              <w:r w:rsidRPr="00664944">
                <w:rPr>
                  <w:rFonts w:ascii="Times New Roman" w:hAnsi="Times New Roman" w:cs="Times New Roman"/>
                  <w:sz w:val="24"/>
                  <w:szCs w:val="24"/>
                </w:rPr>
                <w:t>Pending</w:t>
              </w:r>
            </w:ins>
          </w:p>
        </w:tc>
        <w:tc>
          <w:tcPr>
            <w:tcW w:w="1772" w:type="dxa"/>
          </w:tcPr>
          <w:p w14:paraId="5DA94E33" w14:textId="77777777" w:rsidR="00240372" w:rsidRPr="008C7B2E" w:rsidRDefault="00240372" w:rsidP="00B51573">
            <w:pPr>
              <w:jc w:val="both"/>
              <w:rPr>
                <w:ins w:id="1331" w:author="SAFEENA AKHTER" w:date="2025-03-26T20:40:00Z" w16du:dateUtc="2025-03-26T15:40:00Z"/>
                <w:rFonts w:ascii="Times New Roman" w:hAnsi="Times New Roman" w:cs="Times New Roman"/>
                <w:sz w:val="24"/>
                <w:szCs w:val="24"/>
              </w:rPr>
            </w:pPr>
            <w:ins w:id="1332" w:author="SAFEENA AKHTER" w:date="2025-03-26T20:40:00Z" w16du:dateUtc="2025-03-26T15:40:00Z">
              <w:r w:rsidRPr="00664944">
                <w:rPr>
                  <w:rFonts w:ascii="Times New Roman" w:hAnsi="Times New Roman" w:cs="Times New Roman"/>
                  <w:sz w:val="24"/>
                  <w:szCs w:val="24"/>
                </w:rPr>
                <w:t>CHECK ('Pending', 'Reviewed', 'Approved')</w:t>
              </w:r>
            </w:ins>
          </w:p>
        </w:tc>
      </w:tr>
      <w:tr w:rsidR="00240372" w14:paraId="038BC688" w14:textId="77777777" w:rsidTr="00B51573">
        <w:trPr>
          <w:ins w:id="1333" w:author="SAFEENA AKHTER" w:date="2025-03-26T20:40:00Z"/>
        </w:trPr>
        <w:tc>
          <w:tcPr>
            <w:tcW w:w="1506" w:type="dxa"/>
          </w:tcPr>
          <w:p w14:paraId="39EF875A" w14:textId="77777777" w:rsidR="00240372" w:rsidRPr="00B51573" w:rsidRDefault="00240372" w:rsidP="00B51573">
            <w:pPr>
              <w:jc w:val="both"/>
              <w:rPr>
                <w:ins w:id="1334" w:author="SAFEENA AKHTER" w:date="2025-03-26T20:40:00Z" w16du:dateUtc="2025-03-26T15:40:00Z"/>
                <w:rFonts w:ascii="Times New Roman" w:hAnsi="Times New Roman" w:cs="Times New Roman"/>
                <w:b/>
                <w:sz w:val="26"/>
                <w:szCs w:val="26"/>
              </w:rPr>
            </w:pPr>
            <w:ins w:id="1335" w:author="SAFEENA AKHTER" w:date="2025-03-26T20:40:00Z" w16du:dateUtc="2025-03-26T15:40:00Z">
              <w:r w:rsidRPr="00B51573">
                <w:rPr>
                  <w:rFonts w:ascii="Times New Roman" w:hAnsi="Times New Roman" w:cs="Times New Roman"/>
                  <w:b/>
                  <w:bCs/>
                  <w:sz w:val="26"/>
                  <w:szCs w:val="26"/>
                </w:rPr>
                <w:t>Feedback ID</w:t>
              </w:r>
            </w:ins>
          </w:p>
        </w:tc>
        <w:tc>
          <w:tcPr>
            <w:tcW w:w="1686" w:type="dxa"/>
          </w:tcPr>
          <w:p w14:paraId="352855D9" w14:textId="77777777" w:rsidR="00240372" w:rsidRPr="008C7B2E" w:rsidRDefault="00240372" w:rsidP="00B51573">
            <w:pPr>
              <w:jc w:val="both"/>
              <w:rPr>
                <w:ins w:id="1336" w:author="SAFEENA AKHTER" w:date="2025-03-26T20:40:00Z" w16du:dateUtc="2025-03-26T15:40:00Z"/>
                <w:rFonts w:ascii="Times New Roman" w:hAnsi="Times New Roman" w:cs="Times New Roman"/>
                <w:sz w:val="24"/>
                <w:szCs w:val="24"/>
              </w:rPr>
            </w:pPr>
            <w:ins w:id="1337" w:author="SAFEENA AKHTER" w:date="2025-03-26T20:40:00Z" w16du:dateUtc="2025-03-26T15:40:00Z">
              <w:r w:rsidRPr="00664944">
                <w:rPr>
                  <w:rFonts w:ascii="Times New Roman" w:hAnsi="Times New Roman" w:cs="Times New Roman"/>
                  <w:sz w:val="24"/>
                  <w:szCs w:val="24"/>
                </w:rPr>
                <w:t>Unique identifier</w:t>
              </w:r>
            </w:ins>
          </w:p>
        </w:tc>
        <w:tc>
          <w:tcPr>
            <w:tcW w:w="1365" w:type="dxa"/>
          </w:tcPr>
          <w:p w14:paraId="67722A9D" w14:textId="77777777" w:rsidR="00240372" w:rsidRPr="008C7B2E" w:rsidRDefault="00240372" w:rsidP="00B51573">
            <w:pPr>
              <w:jc w:val="both"/>
              <w:rPr>
                <w:ins w:id="1338" w:author="SAFEENA AKHTER" w:date="2025-03-26T20:40:00Z" w16du:dateUtc="2025-03-26T15:40:00Z"/>
                <w:rFonts w:ascii="Times New Roman" w:hAnsi="Times New Roman" w:cs="Times New Roman"/>
                <w:sz w:val="24"/>
                <w:szCs w:val="24"/>
              </w:rPr>
            </w:pPr>
            <w:ins w:id="1339" w:author="SAFEENA AKHTER" w:date="2025-03-26T20:40:00Z" w16du:dateUtc="2025-03-26T15:40:00Z">
              <w:r w:rsidRPr="00664944">
                <w:rPr>
                  <w:rFonts w:ascii="Times New Roman" w:hAnsi="Times New Roman" w:cs="Times New Roman"/>
                  <w:sz w:val="24"/>
                  <w:szCs w:val="24"/>
                </w:rPr>
                <w:t>Integer</w:t>
              </w:r>
            </w:ins>
          </w:p>
        </w:tc>
        <w:tc>
          <w:tcPr>
            <w:tcW w:w="1054" w:type="dxa"/>
          </w:tcPr>
          <w:p w14:paraId="21D9BF80" w14:textId="77777777" w:rsidR="00240372" w:rsidRPr="008C7B2E" w:rsidRDefault="00240372" w:rsidP="00B51573">
            <w:pPr>
              <w:jc w:val="both"/>
              <w:rPr>
                <w:ins w:id="1340" w:author="SAFEENA AKHTER" w:date="2025-03-26T20:40:00Z" w16du:dateUtc="2025-03-26T15:40:00Z"/>
                <w:rFonts w:ascii="Times New Roman" w:hAnsi="Times New Roman" w:cs="Times New Roman"/>
                <w:sz w:val="24"/>
                <w:szCs w:val="24"/>
              </w:rPr>
            </w:pPr>
            <w:ins w:id="1341" w:author="SAFEENA AKHTER" w:date="2025-03-26T20:40:00Z" w16du:dateUtc="2025-03-26T15:40:00Z">
              <w:r w:rsidRPr="00664944">
                <w:rPr>
                  <w:rFonts w:ascii="Times New Roman" w:hAnsi="Times New Roman" w:cs="Times New Roman"/>
                  <w:sz w:val="24"/>
                  <w:szCs w:val="24"/>
                </w:rPr>
                <w:t>10</w:t>
              </w:r>
            </w:ins>
          </w:p>
        </w:tc>
        <w:tc>
          <w:tcPr>
            <w:tcW w:w="1508" w:type="dxa"/>
          </w:tcPr>
          <w:p w14:paraId="39944BA5" w14:textId="77777777" w:rsidR="00240372" w:rsidRPr="008C7B2E" w:rsidRDefault="00240372" w:rsidP="00B51573">
            <w:pPr>
              <w:jc w:val="both"/>
              <w:rPr>
                <w:ins w:id="1342" w:author="SAFEENA AKHTER" w:date="2025-03-26T20:40:00Z" w16du:dateUtc="2025-03-26T15:40:00Z"/>
                <w:rFonts w:ascii="Times New Roman" w:hAnsi="Times New Roman" w:cs="Times New Roman"/>
                <w:sz w:val="24"/>
                <w:szCs w:val="24"/>
              </w:rPr>
            </w:pPr>
            <w:ins w:id="1343" w:author="SAFEENA AKHTER" w:date="2025-03-26T20:40:00Z" w16du:dateUtc="2025-03-26T15:40:00Z">
              <w:r>
                <w:rPr>
                  <w:rFonts w:ascii="Times New Roman" w:hAnsi="Times New Roman" w:cs="Times New Roman"/>
                  <w:sz w:val="24"/>
                  <w:szCs w:val="24"/>
                </w:rPr>
                <w:t>6</w:t>
              </w:r>
              <w:r w:rsidRPr="00664944">
                <w:rPr>
                  <w:rFonts w:ascii="Times New Roman" w:hAnsi="Times New Roman" w:cs="Times New Roman"/>
                  <w:sz w:val="24"/>
                  <w:szCs w:val="24"/>
                </w:rPr>
                <w:t>001</w:t>
              </w:r>
            </w:ins>
          </w:p>
        </w:tc>
        <w:tc>
          <w:tcPr>
            <w:tcW w:w="1772" w:type="dxa"/>
          </w:tcPr>
          <w:p w14:paraId="0926D0FC" w14:textId="77777777" w:rsidR="00240372" w:rsidRDefault="00240372" w:rsidP="00B51573">
            <w:pPr>
              <w:rPr>
                <w:ins w:id="1344" w:author="SAFEENA AKHTER" w:date="2025-03-26T20:40:00Z" w16du:dateUtc="2025-03-26T15:40:00Z"/>
                <w:rFonts w:ascii="Times New Roman" w:hAnsi="Times New Roman" w:cs="Times New Roman"/>
                <w:sz w:val="24"/>
                <w:szCs w:val="24"/>
              </w:rPr>
            </w:pPr>
            <w:ins w:id="1345" w:author="SAFEENA AKHTER" w:date="2025-03-26T20:40:00Z" w16du:dateUtc="2025-03-26T15:40:00Z">
              <w:r w:rsidRPr="00664944">
                <w:rPr>
                  <w:rFonts w:ascii="Times New Roman" w:hAnsi="Times New Roman" w:cs="Times New Roman"/>
                  <w:sz w:val="24"/>
                  <w:szCs w:val="24"/>
                </w:rPr>
                <w:t xml:space="preserve">Auto-Incremented, </w:t>
              </w:r>
            </w:ins>
          </w:p>
          <w:p w14:paraId="312C176F" w14:textId="77777777" w:rsidR="00240372" w:rsidRPr="008C7B2E" w:rsidRDefault="00240372" w:rsidP="00B51573">
            <w:pPr>
              <w:jc w:val="both"/>
              <w:rPr>
                <w:ins w:id="1346" w:author="SAFEENA AKHTER" w:date="2025-03-26T20:40:00Z" w16du:dateUtc="2025-03-26T15:40:00Z"/>
                <w:rFonts w:ascii="Times New Roman" w:hAnsi="Times New Roman" w:cs="Times New Roman"/>
                <w:sz w:val="24"/>
                <w:szCs w:val="24"/>
              </w:rPr>
            </w:pPr>
            <w:ins w:id="1347" w:author="SAFEENA AKHTER" w:date="2025-03-26T20:40:00Z" w16du:dateUtc="2025-03-26T15:40:00Z">
              <w:r w:rsidRPr="00664944">
                <w:rPr>
                  <w:rFonts w:ascii="Times New Roman" w:hAnsi="Times New Roman" w:cs="Times New Roman"/>
                  <w:sz w:val="24"/>
                  <w:szCs w:val="24"/>
                </w:rPr>
                <w:t>unique</w:t>
              </w:r>
            </w:ins>
          </w:p>
        </w:tc>
      </w:tr>
      <w:tr w:rsidR="00240372" w14:paraId="69961E97" w14:textId="77777777" w:rsidTr="00B51573">
        <w:trPr>
          <w:ins w:id="1348" w:author="SAFEENA AKHTER" w:date="2025-03-26T20:40:00Z"/>
        </w:trPr>
        <w:tc>
          <w:tcPr>
            <w:tcW w:w="1506" w:type="dxa"/>
          </w:tcPr>
          <w:p w14:paraId="244C14A4" w14:textId="77777777" w:rsidR="00240372" w:rsidRPr="00B51573" w:rsidRDefault="00240372" w:rsidP="00B51573">
            <w:pPr>
              <w:jc w:val="both"/>
              <w:rPr>
                <w:ins w:id="1349" w:author="SAFEENA AKHTER" w:date="2025-03-26T20:40:00Z" w16du:dateUtc="2025-03-26T15:40:00Z"/>
                <w:rFonts w:ascii="Times New Roman" w:hAnsi="Times New Roman" w:cs="Times New Roman"/>
                <w:b/>
                <w:sz w:val="26"/>
                <w:szCs w:val="26"/>
              </w:rPr>
            </w:pPr>
            <w:ins w:id="1350" w:author="SAFEENA AKHTER" w:date="2025-03-26T20:40:00Z" w16du:dateUtc="2025-03-26T15:40:00Z">
              <w:r w:rsidRPr="00B51573">
                <w:rPr>
                  <w:rFonts w:ascii="Times New Roman" w:hAnsi="Times New Roman" w:cs="Times New Roman"/>
                  <w:b/>
                  <w:bCs/>
                  <w:sz w:val="26"/>
                  <w:szCs w:val="26"/>
                </w:rPr>
                <w:t>Submission ID</w:t>
              </w:r>
            </w:ins>
          </w:p>
        </w:tc>
        <w:tc>
          <w:tcPr>
            <w:tcW w:w="1686" w:type="dxa"/>
          </w:tcPr>
          <w:p w14:paraId="15C0AB20" w14:textId="77777777" w:rsidR="00240372" w:rsidRPr="008C7B2E" w:rsidRDefault="00240372" w:rsidP="00B51573">
            <w:pPr>
              <w:jc w:val="both"/>
              <w:rPr>
                <w:ins w:id="1351" w:author="SAFEENA AKHTER" w:date="2025-03-26T20:40:00Z" w16du:dateUtc="2025-03-26T15:40:00Z"/>
                <w:rFonts w:ascii="Times New Roman" w:hAnsi="Times New Roman" w:cs="Times New Roman"/>
                <w:sz w:val="24"/>
                <w:szCs w:val="24"/>
              </w:rPr>
            </w:pPr>
            <w:ins w:id="1352" w:author="SAFEENA AKHTER" w:date="2025-03-26T20:40:00Z" w16du:dateUtc="2025-03-26T15:40:00Z">
              <w:r w:rsidRPr="00C17099">
                <w:rPr>
                  <w:rFonts w:ascii="Times New Roman" w:hAnsi="Times New Roman" w:cs="Times New Roman"/>
                  <w:sz w:val="24"/>
                  <w:szCs w:val="24"/>
                </w:rPr>
                <w:t>Submission for which feedback is given</w:t>
              </w:r>
              <w:r>
                <w:rPr>
                  <w:rFonts w:ascii="Times New Roman" w:hAnsi="Times New Roman" w:cs="Times New Roman"/>
                  <w:sz w:val="24"/>
                  <w:szCs w:val="24"/>
                </w:rPr>
                <w:t>.</w:t>
              </w:r>
            </w:ins>
          </w:p>
        </w:tc>
        <w:tc>
          <w:tcPr>
            <w:tcW w:w="1365" w:type="dxa"/>
          </w:tcPr>
          <w:p w14:paraId="1B71B269" w14:textId="77777777" w:rsidR="00240372" w:rsidRPr="008C7B2E" w:rsidRDefault="00240372" w:rsidP="00B51573">
            <w:pPr>
              <w:jc w:val="both"/>
              <w:rPr>
                <w:ins w:id="1353" w:author="SAFEENA AKHTER" w:date="2025-03-26T20:40:00Z" w16du:dateUtc="2025-03-26T15:40:00Z"/>
                <w:rFonts w:ascii="Times New Roman" w:hAnsi="Times New Roman" w:cs="Times New Roman"/>
                <w:sz w:val="24"/>
                <w:szCs w:val="24"/>
              </w:rPr>
            </w:pPr>
            <w:ins w:id="1354" w:author="SAFEENA AKHTER" w:date="2025-03-26T20:40:00Z" w16du:dateUtc="2025-03-26T15:40:00Z">
              <w:r w:rsidRPr="00664944">
                <w:rPr>
                  <w:rFonts w:ascii="Times New Roman" w:hAnsi="Times New Roman" w:cs="Times New Roman"/>
                  <w:sz w:val="24"/>
                  <w:szCs w:val="24"/>
                </w:rPr>
                <w:t>Integer</w:t>
              </w:r>
            </w:ins>
          </w:p>
        </w:tc>
        <w:tc>
          <w:tcPr>
            <w:tcW w:w="1054" w:type="dxa"/>
          </w:tcPr>
          <w:p w14:paraId="73D61A11" w14:textId="77777777" w:rsidR="00240372" w:rsidRPr="008C7B2E" w:rsidRDefault="00240372" w:rsidP="00B51573">
            <w:pPr>
              <w:jc w:val="both"/>
              <w:rPr>
                <w:ins w:id="1355" w:author="SAFEENA AKHTER" w:date="2025-03-26T20:40:00Z" w16du:dateUtc="2025-03-26T15:40:00Z"/>
                <w:rFonts w:ascii="Times New Roman" w:hAnsi="Times New Roman" w:cs="Times New Roman"/>
                <w:sz w:val="24"/>
                <w:szCs w:val="24"/>
              </w:rPr>
            </w:pPr>
            <w:ins w:id="1356" w:author="SAFEENA AKHTER" w:date="2025-03-26T20:40:00Z" w16du:dateUtc="2025-03-26T15:40:00Z">
              <w:r w:rsidRPr="00664944">
                <w:rPr>
                  <w:rFonts w:ascii="Times New Roman" w:hAnsi="Times New Roman" w:cs="Times New Roman"/>
                  <w:sz w:val="24"/>
                  <w:szCs w:val="24"/>
                </w:rPr>
                <w:t>10</w:t>
              </w:r>
            </w:ins>
          </w:p>
        </w:tc>
        <w:tc>
          <w:tcPr>
            <w:tcW w:w="1508" w:type="dxa"/>
          </w:tcPr>
          <w:p w14:paraId="77B2F9A8" w14:textId="77777777" w:rsidR="00240372" w:rsidRPr="008C7B2E" w:rsidRDefault="00240372" w:rsidP="00B51573">
            <w:pPr>
              <w:jc w:val="both"/>
              <w:rPr>
                <w:ins w:id="1357" w:author="SAFEENA AKHTER" w:date="2025-03-26T20:40:00Z" w16du:dateUtc="2025-03-26T15:40:00Z"/>
                <w:rFonts w:ascii="Times New Roman" w:hAnsi="Times New Roman" w:cs="Times New Roman"/>
                <w:sz w:val="24"/>
                <w:szCs w:val="24"/>
              </w:rPr>
            </w:pPr>
            <w:ins w:id="1358" w:author="SAFEENA AKHTER" w:date="2025-03-26T20:40:00Z" w16du:dateUtc="2025-03-26T15:40:00Z">
              <w:r>
                <w:rPr>
                  <w:rFonts w:ascii="Times New Roman" w:hAnsi="Times New Roman" w:cs="Times New Roman"/>
                  <w:sz w:val="24"/>
                  <w:szCs w:val="24"/>
                </w:rPr>
                <w:t>3</w:t>
              </w:r>
              <w:r w:rsidRPr="00664944">
                <w:rPr>
                  <w:rFonts w:ascii="Times New Roman" w:hAnsi="Times New Roman" w:cs="Times New Roman"/>
                  <w:sz w:val="24"/>
                  <w:szCs w:val="24"/>
                </w:rPr>
                <w:t>000</w:t>
              </w:r>
            </w:ins>
          </w:p>
        </w:tc>
        <w:tc>
          <w:tcPr>
            <w:tcW w:w="1772" w:type="dxa"/>
          </w:tcPr>
          <w:p w14:paraId="2820890F" w14:textId="77777777" w:rsidR="00240372" w:rsidRDefault="00240372" w:rsidP="00B51573">
            <w:pPr>
              <w:rPr>
                <w:ins w:id="1359" w:author="SAFEENA AKHTER" w:date="2025-03-26T20:40:00Z" w16du:dateUtc="2025-03-26T15:40:00Z"/>
                <w:rFonts w:ascii="Times New Roman" w:hAnsi="Times New Roman" w:cs="Times New Roman"/>
                <w:sz w:val="24"/>
                <w:szCs w:val="24"/>
              </w:rPr>
            </w:pPr>
            <w:ins w:id="1360" w:author="SAFEENA AKHTER" w:date="2025-03-26T20:40:00Z" w16du:dateUtc="2025-03-26T15:40:00Z">
              <w:r w:rsidRPr="00664944">
                <w:rPr>
                  <w:rFonts w:ascii="Times New Roman" w:hAnsi="Times New Roman" w:cs="Times New Roman"/>
                  <w:sz w:val="24"/>
                  <w:szCs w:val="24"/>
                </w:rPr>
                <w:t xml:space="preserve">Must exist in Project </w:t>
              </w:r>
            </w:ins>
          </w:p>
          <w:p w14:paraId="0336D500" w14:textId="77777777" w:rsidR="00240372" w:rsidRPr="008C7B2E" w:rsidRDefault="00240372" w:rsidP="00B51573">
            <w:pPr>
              <w:jc w:val="both"/>
              <w:rPr>
                <w:ins w:id="1361" w:author="SAFEENA AKHTER" w:date="2025-03-26T20:40:00Z" w16du:dateUtc="2025-03-26T15:40:00Z"/>
                <w:rFonts w:ascii="Times New Roman" w:hAnsi="Times New Roman" w:cs="Times New Roman"/>
                <w:sz w:val="24"/>
                <w:szCs w:val="24"/>
              </w:rPr>
            </w:pPr>
            <w:ins w:id="1362" w:author="SAFEENA AKHTER" w:date="2025-03-26T20:40:00Z" w16du:dateUtc="2025-03-26T15:40:00Z">
              <w:r w:rsidRPr="00664944">
                <w:rPr>
                  <w:rFonts w:ascii="Times New Roman" w:hAnsi="Times New Roman" w:cs="Times New Roman"/>
                  <w:sz w:val="24"/>
                  <w:szCs w:val="24"/>
                </w:rPr>
                <w:t>Table</w:t>
              </w:r>
            </w:ins>
          </w:p>
        </w:tc>
      </w:tr>
      <w:tr w:rsidR="00240372" w14:paraId="70BE5833" w14:textId="77777777" w:rsidTr="00B51573">
        <w:trPr>
          <w:ins w:id="1363" w:author="SAFEENA AKHTER" w:date="2025-03-26T20:40:00Z"/>
        </w:trPr>
        <w:tc>
          <w:tcPr>
            <w:tcW w:w="1506" w:type="dxa"/>
          </w:tcPr>
          <w:p w14:paraId="3F206C89" w14:textId="77777777" w:rsidR="00240372" w:rsidRPr="00B51573" w:rsidRDefault="00240372" w:rsidP="00B51573">
            <w:pPr>
              <w:jc w:val="both"/>
              <w:rPr>
                <w:ins w:id="1364" w:author="SAFEENA AKHTER" w:date="2025-03-26T20:40:00Z" w16du:dateUtc="2025-03-26T15:40:00Z"/>
                <w:rFonts w:ascii="Times New Roman" w:hAnsi="Times New Roman" w:cs="Times New Roman"/>
                <w:b/>
                <w:sz w:val="26"/>
                <w:szCs w:val="26"/>
              </w:rPr>
            </w:pPr>
            <w:ins w:id="1365" w:author="SAFEENA AKHTER" w:date="2025-03-26T20:40:00Z" w16du:dateUtc="2025-03-26T15:40:00Z">
              <w:r w:rsidRPr="00B51573">
                <w:rPr>
                  <w:rFonts w:ascii="Times New Roman" w:hAnsi="Times New Roman" w:cs="Times New Roman"/>
                  <w:b/>
                  <w:bCs/>
                  <w:sz w:val="26"/>
                  <w:szCs w:val="26"/>
                </w:rPr>
                <w:t>Supervisor ID</w:t>
              </w:r>
            </w:ins>
          </w:p>
        </w:tc>
        <w:tc>
          <w:tcPr>
            <w:tcW w:w="1686" w:type="dxa"/>
          </w:tcPr>
          <w:p w14:paraId="59F0A0E7" w14:textId="77777777" w:rsidR="00240372" w:rsidRPr="008C7B2E" w:rsidRDefault="00240372" w:rsidP="00B51573">
            <w:pPr>
              <w:jc w:val="both"/>
              <w:rPr>
                <w:ins w:id="1366" w:author="SAFEENA AKHTER" w:date="2025-03-26T20:40:00Z" w16du:dateUtc="2025-03-26T15:40:00Z"/>
                <w:rFonts w:ascii="Times New Roman" w:hAnsi="Times New Roman" w:cs="Times New Roman"/>
                <w:sz w:val="24"/>
                <w:szCs w:val="24"/>
              </w:rPr>
            </w:pPr>
            <w:ins w:id="1367" w:author="SAFEENA AKHTER" w:date="2025-03-26T20:40:00Z" w16du:dateUtc="2025-03-26T15:40:00Z">
              <w:r w:rsidRPr="00C17099">
                <w:rPr>
                  <w:rFonts w:ascii="Times New Roman" w:hAnsi="Times New Roman" w:cs="Times New Roman"/>
                  <w:sz w:val="24"/>
                  <w:szCs w:val="24"/>
                </w:rPr>
                <w:t>Supervisor who provided feedback</w:t>
              </w:r>
              <w:r>
                <w:rPr>
                  <w:rFonts w:ascii="Times New Roman" w:hAnsi="Times New Roman" w:cs="Times New Roman"/>
                  <w:sz w:val="24"/>
                  <w:szCs w:val="24"/>
                </w:rPr>
                <w:t>.</w:t>
              </w:r>
            </w:ins>
          </w:p>
        </w:tc>
        <w:tc>
          <w:tcPr>
            <w:tcW w:w="1365" w:type="dxa"/>
          </w:tcPr>
          <w:p w14:paraId="7F59B5A6" w14:textId="77777777" w:rsidR="00240372" w:rsidRPr="008C7B2E" w:rsidRDefault="00240372" w:rsidP="00B51573">
            <w:pPr>
              <w:jc w:val="both"/>
              <w:rPr>
                <w:ins w:id="1368" w:author="SAFEENA AKHTER" w:date="2025-03-26T20:40:00Z" w16du:dateUtc="2025-03-26T15:40:00Z"/>
                <w:rFonts w:ascii="Times New Roman" w:hAnsi="Times New Roman" w:cs="Times New Roman"/>
                <w:sz w:val="24"/>
                <w:szCs w:val="24"/>
              </w:rPr>
            </w:pPr>
            <w:ins w:id="1369" w:author="SAFEENA AKHTER" w:date="2025-03-26T20:40:00Z" w16du:dateUtc="2025-03-26T15:40:00Z">
              <w:r w:rsidRPr="00664944">
                <w:rPr>
                  <w:rFonts w:ascii="Times New Roman" w:hAnsi="Times New Roman" w:cs="Times New Roman"/>
                  <w:sz w:val="24"/>
                  <w:szCs w:val="24"/>
                </w:rPr>
                <w:t>Integer</w:t>
              </w:r>
            </w:ins>
          </w:p>
        </w:tc>
        <w:tc>
          <w:tcPr>
            <w:tcW w:w="1054" w:type="dxa"/>
          </w:tcPr>
          <w:p w14:paraId="2F9AAB8C" w14:textId="77777777" w:rsidR="00240372" w:rsidRPr="008C7B2E" w:rsidRDefault="00240372" w:rsidP="00B51573">
            <w:pPr>
              <w:jc w:val="both"/>
              <w:rPr>
                <w:ins w:id="1370" w:author="SAFEENA AKHTER" w:date="2025-03-26T20:40:00Z" w16du:dateUtc="2025-03-26T15:40:00Z"/>
                <w:rFonts w:ascii="Times New Roman" w:hAnsi="Times New Roman" w:cs="Times New Roman"/>
                <w:sz w:val="24"/>
                <w:szCs w:val="24"/>
              </w:rPr>
            </w:pPr>
            <w:ins w:id="1371" w:author="SAFEENA AKHTER" w:date="2025-03-26T20:40:00Z" w16du:dateUtc="2025-03-26T15:40:00Z">
              <w:r>
                <w:rPr>
                  <w:rFonts w:ascii="Times New Roman" w:hAnsi="Times New Roman" w:cs="Times New Roman"/>
                  <w:sz w:val="24"/>
                  <w:szCs w:val="24"/>
                </w:rPr>
                <w:t>11</w:t>
              </w:r>
            </w:ins>
          </w:p>
        </w:tc>
        <w:tc>
          <w:tcPr>
            <w:tcW w:w="1508" w:type="dxa"/>
          </w:tcPr>
          <w:p w14:paraId="5BB3F8A4" w14:textId="77777777" w:rsidR="00240372" w:rsidRPr="008C7B2E" w:rsidRDefault="00240372" w:rsidP="00B51573">
            <w:pPr>
              <w:jc w:val="both"/>
              <w:rPr>
                <w:ins w:id="1372" w:author="SAFEENA AKHTER" w:date="2025-03-26T20:40:00Z" w16du:dateUtc="2025-03-26T15:40:00Z"/>
                <w:rFonts w:ascii="Times New Roman" w:hAnsi="Times New Roman" w:cs="Times New Roman"/>
                <w:sz w:val="24"/>
                <w:szCs w:val="24"/>
              </w:rPr>
            </w:pPr>
            <w:ins w:id="1373" w:author="SAFEENA AKHTER" w:date="2025-03-26T20:40:00Z" w16du:dateUtc="2025-03-26T15:40:00Z">
              <w:r>
                <w:rPr>
                  <w:rFonts w:ascii="Times New Roman" w:hAnsi="Times New Roman" w:cs="Times New Roman"/>
                  <w:sz w:val="24"/>
                  <w:szCs w:val="24"/>
                </w:rPr>
                <w:t>80011</w:t>
              </w:r>
            </w:ins>
          </w:p>
        </w:tc>
        <w:tc>
          <w:tcPr>
            <w:tcW w:w="1772" w:type="dxa"/>
          </w:tcPr>
          <w:p w14:paraId="2256A32A" w14:textId="77777777" w:rsidR="00240372" w:rsidRPr="008C7B2E" w:rsidRDefault="00240372" w:rsidP="00B51573">
            <w:pPr>
              <w:rPr>
                <w:ins w:id="1374" w:author="SAFEENA AKHTER" w:date="2025-03-26T20:40:00Z" w16du:dateUtc="2025-03-26T15:40:00Z"/>
                <w:rFonts w:ascii="Times New Roman" w:hAnsi="Times New Roman" w:cs="Times New Roman"/>
                <w:sz w:val="24"/>
                <w:szCs w:val="24"/>
              </w:rPr>
            </w:pPr>
            <w:ins w:id="1375" w:author="SAFEENA AKHTER" w:date="2025-03-26T20:40:00Z" w16du:dateUtc="2025-03-26T15:40:00Z">
              <w:r w:rsidRPr="00664944">
                <w:rPr>
                  <w:rFonts w:ascii="Times New Roman" w:hAnsi="Times New Roman" w:cs="Times New Roman"/>
                  <w:sz w:val="24"/>
                  <w:szCs w:val="24"/>
                </w:rPr>
                <w:t>Must exist in User Table (Role='S</w:t>
              </w:r>
              <w:r>
                <w:rPr>
                  <w:rFonts w:ascii="Times New Roman" w:hAnsi="Times New Roman" w:cs="Times New Roman"/>
                  <w:sz w:val="24"/>
                  <w:szCs w:val="24"/>
                </w:rPr>
                <w:t>upervisor</w:t>
              </w:r>
              <w:r w:rsidRPr="00664944">
                <w:rPr>
                  <w:rFonts w:ascii="Times New Roman" w:hAnsi="Times New Roman" w:cs="Times New Roman"/>
                  <w:sz w:val="24"/>
                  <w:szCs w:val="24"/>
                </w:rPr>
                <w:t>')</w:t>
              </w:r>
            </w:ins>
          </w:p>
        </w:tc>
      </w:tr>
      <w:tr w:rsidR="00240372" w14:paraId="702A996B" w14:textId="77777777" w:rsidTr="00B51573">
        <w:trPr>
          <w:ins w:id="1376" w:author="SAFEENA AKHTER" w:date="2025-03-26T20:40:00Z"/>
        </w:trPr>
        <w:tc>
          <w:tcPr>
            <w:tcW w:w="1506" w:type="dxa"/>
          </w:tcPr>
          <w:p w14:paraId="514A837A" w14:textId="77777777" w:rsidR="00240372" w:rsidRPr="00B51573" w:rsidRDefault="00240372" w:rsidP="00B51573">
            <w:pPr>
              <w:jc w:val="both"/>
              <w:rPr>
                <w:ins w:id="1377" w:author="SAFEENA AKHTER" w:date="2025-03-26T20:40:00Z" w16du:dateUtc="2025-03-26T15:40:00Z"/>
                <w:rFonts w:ascii="Times New Roman" w:hAnsi="Times New Roman" w:cs="Times New Roman"/>
                <w:b/>
                <w:sz w:val="26"/>
                <w:szCs w:val="26"/>
              </w:rPr>
            </w:pPr>
            <w:ins w:id="1378" w:author="SAFEENA AKHTER" w:date="2025-03-26T20:40:00Z" w16du:dateUtc="2025-03-26T15:40:00Z">
              <w:r w:rsidRPr="00B51573">
                <w:rPr>
                  <w:rFonts w:ascii="Times New Roman" w:hAnsi="Times New Roman" w:cs="Times New Roman"/>
                  <w:b/>
                  <w:bCs/>
                  <w:sz w:val="26"/>
                  <w:szCs w:val="26"/>
                </w:rPr>
                <w:t>Feedback Text</w:t>
              </w:r>
            </w:ins>
          </w:p>
        </w:tc>
        <w:tc>
          <w:tcPr>
            <w:tcW w:w="1686" w:type="dxa"/>
          </w:tcPr>
          <w:p w14:paraId="32A2CF57" w14:textId="77777777" w:rsidR="00240372" w:rsidRPr="00664944" w:rsidRDefault="00240372" w:rsidP="00B51573">
            <w:pPr>
              <w:rPr>
                <w:ins w:id="1379" w:author="SAFEENA AKHTER" w:date="2025-03-26T20:40:00Z" w16du:dateUtc="2025-03-26T15:40:00Z"/>
                <w:rFonts w:ascii="Times New Roman" w:hAnsi="Times New Roman" w:cs="Times New Roman"/>
                <w:vanish/>
                <w:sz w:val="24"/>
                <w:szCs w:val="24"/>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40372" w:rsidRPr="00664944" w14:paraId="2E4CA2B4" w14:textId="77777777" w:rsidTr="006934D3">
              <w:trPr>
                <w:tblCellSpacing w:w="15" w:type="dxa"/>
                <w:ins w:id="1380" w:author="SAFEENA AKHTER" w:date="2025-03-26T20:40:00Z"/>
              </w:trPr>
              <w:tc>
                <w:tcPr>
                  <w:tcW w:w="0" w:type="auto"/>
                  <w:vAlign w:val="center"/>
                  <w:hideMark/>
                </w:tcPr>
                <w:p w14:paraId="2AF9054A" w14:textId="77777777" w:rsidR="00240372" w:rsidRPr="00664944" w:rsidRDefault="00240372" w:rsidP="00B51573">
                  <w:pPr>
                    <w:spacing w:after="0" w:line="240" w:lineRule="auto"/>
                    <w:rPr>
                      <w:ins w:id="1381" w:author="SAFEENA AKHTER" w:date="2025-03-26T20:40:00Z" w16du:dateUtc="2025-03-26T15:40:00Z"/>
                      <w:rFonts w:ascii="Times New Roman" w:hAnsi="Times New Roman" w:cs="Times New Roman"/>
                    </w:rPr>
                  </w:pPr>
                </w:p>
              </w:tc>
            </w:tr>
          </w:tbl>
          <w:p w14:paraId="4D0A9D6B" w14:textId="77777777" w:rsidR="00240372" w:rsidRPr="008C7B2E" w:rsidRDefault="00240372" w:rsidP="00B51573">
            <w:pPr>
              <w:jc w:val="both"/>
              <w:rPr>
                <w:ins w:id="1382" w:author="SAFEENA AKHTER" w:date="2025-03-26T20:40:00Z" w16du:dateUtc="2025-03-26T15:40:00Z"/>
                <w:rFonts w:ascii="Times New Roman" w:hAnsi="Times New Roman" w:cs="Times New Roman"/>
                <w:sz w:val="24"/>
                <w:szCs w:val="24"/>
              </w:rPr>
            </w:pPr>
            <w:ins w:id="1383" w:author="SAFEENA AKHTER" w:date="2025-03-26T20:40:00Z" w16du:dateUtc="2025-03-26T15:40:00Z">
              <w:r w:rsidRPr="00473FBA">
                <w:rPr>
                  <w:rFonts w:ascii="Times New Roman" w:hAnsi="Times New Roman" w:cs="Times New Roman"/>
                  <w:sz w:val="24"/>
                  <w:szCs w:val="24"/>
                </w:rPr>
                <w:t>Comments or review on the submission</w:t>
              </w:r>
            </w:ins>
          </w:p>
        </w:tc>
        <w:tc>
          <w:tcPr>
            <w:tcW w:w="1365" w:type="dxa"/>
          </w:tcPr>
          <w:p w14:paraId="2B45FD65" w14:textId="77777777" w:rsidR="00240372" w:rsidRPr="008C7B2E" w:rsidRDefault="00240372" w:rsidP="00B51573">
            <w:pPr>
              <w:jc w:val="both"/>
              <w:rPr>
                <w:ins w:id="1384" w:author="SAFEENA AKHTER" w:date="2025-03-26T20:40:00Z" w16du:dateUtc="2025-03-26T15:40:00Z"/>
                <w:rFonts w:ascii="Times New Roman" w:hAnsi="Times New Roman" w:cs="Times New Roman"/>
                <w:sz w:val="24"/>
                <w:szCs w:val="24"/>
              </w:rPr>
            </w:pPr>
            <w:ins w:id="1385" w:author="SAFEENA AKHTER" w:date="2025-03-26T20:40:00Z" w16du:dateUtc="2025-03-26T15:40:00Z">
              <w:r>
                <w:rPr>
                  <w:rFonts w:ascii="Times New Roman" w:hAnsi="Times New Roman" w:cs="Times New Roman"/>
                  <w:sz w:val="24"/>
                  <w:szCs w:val="24"/>
                </w:rPr>
                <w:t>Text</w:t>
              </w:r>
            </w:ins>
          </w:p>
        </w:tc>
        <w:tc>
          <w:tcPr>
            <w:tcW w:w="1054" w:type="dxa"/>
          </w:tcPr>
          <w:p w14:paraId="3716D845" w14:textId="77777777" w:rsidR="00240372" w:rsidRPr="008C7B2E" w:rsidRDefault="00240372" w:rsidP="00B51573">
            <w:pPr>
              <w:jc w:val="both"/>
              <w:rPr>
                <w:ins w:id="1386" w:author="SAFEENA AKHTER" w:date="2025-03-26T20:40:00Z" w16du:dateUtc="2025-03-26T15:40:00Z"/>
                <w:rFonts w:ascii="Times New Roman" w:hAnsi="Times New Roman" w:cs="Times New Roman"/>
                <w:sz w:val="24"/>
                <w:szCs w:val="24"/>
              </w:rPr>
            </w:pPr>
            <w:ins w:id="1387" w:author="SAFEENA AKHTER" w:date="2025-03-26T20:40:00Z" w16du:dateUtc="2025-03-26T15:40:00Z">
              <w:r>
                <w:rPr>
                  <w:rFonts w:ascii="Times New Roman" w:hAnsi="Times New Roman" w:cs="Times New Roman"/>
                  <w:sz w:val="24"/>
                  <w:szCs w:val="24"/>
                </w:rPr>
                <w:t>-</w:t>
              </w:r>
            </w:ins>
          </w:p>
        </w:tc>
        <w:tc>
          <w:tcPr>
            <w:tcW w:w="1508" w:type="dxa"/>
          </w:tcPr>
          <w:p w14:paraId="02739AF9" w14:textId="77777777" w:rsidR="00240372" w:rsidRPr="008C7B2E" w:rsidRDefault="00240372" w:rsidP="00B51573">
            <w:pPr>
              <w:jc w:val="both"/>
              <w:rPr>
                <w:ins w:id="1388" w:author="SAFEENA AKHTER" w:date="2025-03-26T20:40:00Z" w16du:dateUtc="2025-03-26T15:40:00Z"/>
                <w:rFonts w:ascii="Times New Roman" w:hAnsi="Times New Roman" w:cs="Times New Roman"/>
                <w:sz w:val="24"/>
                <w:szCs w:val="24"/>
              </w:rPr>
            </w:pPr>
            <w:ins w:id="1389" w:author="SAFEENA AKHTER" w:date="2025-03-26T20:40:00Z" w16du:dateUtc="2025-03-26T15:40:00Z">
              <w:r>
                <w:rPr>
                  <w:rFonts w:ascii="Times New Roman" w:hAnsi="Times New Roman" w:cs="Times New Roman"/>
                  <w:sz w:val="24"/>
                  <w:szCs w:val="24"/>
                </w:rPr>
                <w:t xml:space="preserve">Improve Code Structure. </w:t>
              </w:r>
            </w:ins>
          </w:p>
        </w:tc>
        <w:tc>
          <w:tcPr>
            <w:tcW w:w="1772" w:type="dxa"/>
          </w:tcPr>
          <w:p w14:paraId="280CF602" w14:textId="77777777" w:rsidR="00240372" w:rsidRDefault="00240372" w:rsidP="00B51573">
            <w:pPr>
              <w:rPr>
                <w:ins w:id="1390" w:author="SAFEENA AKHTER" w:date="2025-03-26T20:40:00Z" w16du:dateUtc="2025-03-26T15:40:00Z"/>
                <w:rFonts w:ascii="Times New Roman" w:hAnsi="Times New Roman" w:cs="Times New Roman"/>
                <w:sz w:val="24"/>
                <w:szCs w:val="24"/>
              </w:rPr>
            </w:pPr>
            <w:ins w:id="1391" w:author="SAFEENA AKHTER" w:date="2025-03-26T20:40:00Z" w16du:dateUtc="2025-03-26T15:40:00Z">
              <w:r>
                <w:rPr>
                  <w:rFonts w:ascii="Times New Roman" w:hAnsi="Times New Roman" w:cs="Times New Roman"/>
                  <w:sz w:val="24"/>
                  <w:szCs w:val="24"/>
                </w:rPr>
                <w:t xml:space="preserve">Can be Null, </w:t>
              </w:r>
            </w:ins>
          </w:p>
          <w:p w14:paraId="1446835F" w14:textId="77777777" w:rsidR="00240372" w:rsidRPr="008C7B2E" w:rsidRDefault="00240372" w:rsidP="00B51573">
            <w:pPr>
              <w:jc w:val="both"/>
              <w:rPr>
                <w:ins w:id="1392" w:author="SAFEENA AKHTER" w:date="2025-03-26T20:40:00Z" w16du:dateUtc="2025-03-26T15:40:00Z"/>
                <w:rFonts w:ascii="Times New Roman" w:hAnsi="Times New Roman" w:cs="Times New Roman"/>
                <w:sz w:val="24"/>
                <w:szCs w:val="24"/>
              </w:rPr>
            </w:pPr>
            <w:ins w:id="1393" w:author="SAFEENA AKHTER" w:date="2025-03-26T20:40:00Z" w16du:dateUtc="2025-03-26T15:40:00Z">
              <w:r>
                <w:rPr>
                  <w:rFonts w:ascii="Times New Roman" w:hAnsi="Times New Roman" w:cs="Times New Roman"/>
                  <w:sz w:val="24"/>
                  <w:szCs w:val="24"/>
                </w:rPr>
                <w:t>Text format</w:t>
              </w:r>
            </w:ins>
          </w:p>
        </w:tc>
      </w:tr>
      <w:tr w:rsidR="00240372" w14:paraId="622D8269" w14:textId="77777777" w:rsidTr="00B51573">
        <w:trPr>
          <w:ins w:id="1394" w:author="SAFEENA AKHTER" w:date="2025-03-26T20:40:00Z"/>
        </w:trPr>
        <w:tc>
          <w:tcPr>
            <w:tcW w:w="1506" w:type="dxa"/>
          </w:tcPr>
          <w:p w14:paraId="2D4C89C5" w14:textId="77777777" w:rsidR="00240372" w:rsidRPr="00B51573" w:rsidRDefault="00240372" w:rsidP="00B51573">
            <w:pPr>
              <w:jc w:val="both"/>
              <w:rPr>
                <w:ins w:id="1395" w:author="SAFEENA AKHTER" w:date="2025-03-26T20:40:00Z" w16du:dateUtc="2025-03-26T15:40:00Z"/>
                <w:rFonts w:ascii="Times New Roman" w:hAnsi="Times New Roman" w:cs="Times New Roman"/>
                <w:b/>
                <w:sz w:val="26"/>
                <w:szCs w:val="26"/>
              </w:rPr>
            </w:pPr>
            <w:ins w:id="1396" w:author="SAFEENA AKHTER" w:date="2025-03-26T20:40:00Z" w16du:dateUtc="2025-03-26T15:40:00Z">
              <w:r w:rsidRPr="00B51573">
                <w:rPr>
                  <w:rFonts w:ascii="Times New Roman" w:hAnsi="Times New Roman" w:cs="Times New Roman"/>
                  <w:b/>
                  <w:bCs/>
                  <w:sz w:val="26"/>
                  <w:szCs w:val="26"/>
                </w:rPr>
                <w:t>File Attachment</w:t>
              </w:r>
            </w:ins>
          </w:p>
        </w:tc>
        <w:tc>
          <w:tcPr>
            <w:tcW w:w="1686" w:type="dxa"/>
          </w:tcPr>
          <w:p w14:paraId="6C4E139E" w14:textId="77777777" w:rsidR="00240372" w:rsidRPr="008C7B2E" w:rsidRDefault="00240372" w:rsidP="00B51573">
            <w:pPr>
              <w:jc w:val="both"/>
              <w:rPr>
                <w:ins w:id="1397" w:author="SAFEENA AKHTER" w:date="2025-03-26T20:40:00Z" w16du:dateUtc="2025-03-26T15:40:00Z"/>
                <w:rFonts w:ascii="Times New Roman" w:hAnsi="Times New Roman" w:cs="Times New Roman"/>
                <w:sz w:val="24"/>
                <w:szCs w:val="24"/>
              </w:rPr>
            </w:pPr>
            <w:ins w:id="1398" w:author="SAFEENA AKHTER" w:date="2025-03-26T20:40:00Z" w16du:dateUtc="2025-03-26T15:40:00Z">
              <w:r w:rsidRPr="00C17099">
                <w:rPr>
                  <w:rFonts w:ascii="Times New Roman" w:hAnsi="Times New Roman" w:cs="Times New Roman"/>
                  <w:sz w:val="24"/>
                  <w:szCs w:val="24"/>
                </w:rPr>
                <w:t>Optional feedback file.</w:t>
              </w:r>
            </w:ins>
          </w:p>
        </w:tc>
        <w:tc>
          <w:tcPr>
            <w:tcW w:w="1365" w:type="dxa"/>
          </w:tcPr>
          <w:p w14:paraId="0A53986D" w14:textId="77777777" w:rsidR="00240372" w:rsidRPr="008C7B2E" w:rsidRDefault="00240372" w:rsidP="00B51573">
            <w:pPr>
              <w:jc w:val="both"/>
              <w:rPr>
                <w:ins w:id="1399" w:author="SAFEENA AKHTER" w:date="2025-03-26T20:40:00Z" w16du:dateUtc="2025-03-26T15:40:00Z"/>
                <w:rFonts w:ascii="Times New Roman" w:hAnsi="Times New Roman" w:cs="Times New Roman"/>
                <w:sz w:val="24"/>
                <w:szCs w:val="24"/>
              </w:rPr>
            </w:pPr>
            <w:ins w:id="1400" w:author="SAFEENA AKHTER" w:date="2025-03-26T20:40:00Z" w16du:dateUtc="2025-03-26T15:40:00Z">
              <w:r>
                <w:rPr>
                  <w:rFonts w:ascii="Times New Roman" w:hAnsi="Times New Roman" w:cs="Times New Roman"/>
                  <w:sz w:val="24"/>
                  <w:szCs w:val="24"/>
                </w:rPr>
                <w:t>VARCHAR</w:t>
              </w:r>
            </w:ins>
          </w:p>
        </w:tc>
        <w:tc>
          <w:tcPr>
            <w:tcW w:w="1054" w:type="dxa"/>
          </w:tcPr>
          <w:p w14:paraId="440B432C" w14:textId="77777777" w:rsidR="00240372" w:rsidRPr="008C7B2E" w:rsidRDefault="00240372" w:rsidP="00B51573">
            <w:pPr>
              <w:jc w:val="both"/>
              <w:rPr>
                <w:ins w:id="1401" w:author="SAFEENA AKHTER" w:date="2025-03-26T20:40:00Z" w16du:dateUtc="2025-03-26T15:40:00Z"/>
                <w:rFonts w:ascii="Times New Roman" w:hAnsi="Times New Roman" w:cs="Times New Roman"/>
                <w:sz w:val="24"/>
                <w:szCs w:val="24"/>
              </w:rPr>
            </w:pPr>
            <w:ins w:id="1402" w:author="SAFEENA AKHTER" w:date="2025-03-26T20:40:00Z" w16du:dateUtc="2025-03-26T15:40:00Z">
              <w:r>
                <w:rPr>
                  <w:rFonts w:ascii="Times New Roman" w:hAnsi="Times New Roman" w:cs="Times New Roman"/>
                  <w:sz w:val="24"/>
                  <w:szCs w:val="24"/>
                </w:rPr>
                <w:t>255</w:t>
              </w:r>
            </w:ins>
          </w:p>
        </w:tc>
        <w:tc>
          <w:tcPr>
            <w:tcW w:w="1508" w:type="dxa"/>
          </w:tcPr>
          <w:p w14:paraId="7F1CC3F3" w14:textId="77777777" w:rsidR="00240372" w:rsidRPr="008C7B2E" w:rsidRDefault="00240372" w:rsidP="00B51573">
            <w:pPr>
              <w:jc w:val="both"/>
              <w:rPr>
                <w:ins w:id="1403" w:author="SAFEENA AKHTER" w:date="2025-03-26T20:40:00Z" w16du:dateUtc="2025-03-26T15:40:00Z"/>
                <w:rFonts w:ascii="Times New Roman" w:hAnsi="Times New Roman" w:cs="Times New Roman"/>
                <w:sz w:val="24"/>
                <w:szCs w:val="24"/>
              </w:rPr>
            </w:pPr>
            <w:ins w:id="1404" w:author="SAFEENA AKHTER" w:date="2025-03-26T20:40:00Z" w16du:dateUtc="2025-03-26T15:40:00Z">
              <w:r>
                <w:rPr>
                  <w:rFonts w:ascii="Times New Roman" w:hAnsi="Times New Roman" w:cs="Times New Roman"/>
                  <w:sz w:val="24"/>
                  <w:szCs w:val="24"/>
                </w:rPr>
                <w:t>Feedback.pdf</w:t>
              </w:r>
            </w:ins>
          </w:p>
        </w:tc>
        <w:tc>
          <w:tcPr>
            <w:tcW w:w="1772" w:type="dxa"/>
          </w:tcPr>
          <w:p w14:paraId="0D9640BC" w14:textId="77777777" w:rsidR="00240372" w:rsidRDefault="00240372" w:rsidP="00B51573">
            <w:pPr>
              <w:rPr>
                <w:ins w:id="1405" w:author="SAFEENA AKHTER" w:date="2025-03-26T20:40:00Z" w16du:dateUtc="2025-03-26T15:40:00Z"/>
                <w:rFonts w:ascii="Times New Roman" w:hAnsi="Times New Roman" w:cs="Times New Roman"/>
                <w:b/>
                <w:bCs/>
                <w:sz w:val="24"/>
                <w:szCs w:val="24"/>
              </w:rPr>
            </w:pPr>
            <w:ins w:id="1406" w:author="SAFEENA AKHTER" w:date="2025-03-26T20:40:00Z" w16du:dateUtc="2025-03-26T15:40:00Z">
              <w:r w:rsidRPr="00EA384F">
                <w:rPr>
                  <w:rFonts w:ascii="Times New Roman" w:hAnsi="Times New Roman" w:cs="Times New Roman"/>
                  <w:sz w:val="24"/>
                  <w:szCs w:val="24"/>
                </w:rPr>
                <w:t xml:space="preserve">Must be </w:t>
              </w:r>
              <w:r w:rsidRPr="00EA384F">
                <w:rPr>
                  <w:rFonts w:ascii="Times New Roman" w:hAnsi="Times New Roman" w:cs="Times New Roman"/>
                  <w:b/>
                  <w:bCs/>
                  <w:sz w:val="24"/>
                  <w:szCs w:val="24"/>
                </w:rPr>
                <w:t>PDF, DOCX</w:t>
              </w:r>
            </w:ins>
          </w:p>
          <w:p w14:paraId="583E1EB9" w14:textId="77777777" w:rsidR="00240372" w:rsidRPr="008C7B2E" w:rsidRDefault="00240372" w:rsidP="00B51573">
            <w:pPr>
              <w:jc w:val="both"/>
              <w:rPr>
                <w:ins w:id="1407" w:author="SAFEENA AKHTER" w:date="2025-03-26T20:40:00Z" w16du:dateUtc="2025-03-26T15:40:00Z"/>
                <w:rFonts w:ascii="Times New Roman" w:hAnsi="Times New Roman" w:cs="Times New Roman"/>
                <w:sz w:val="24"/>
                <w:szCs w:val="24"/>
              </w:rPr>
            </w:pPr>
            <w:ins w:id="1408" w:author="SAFEENA AKHTER" w:date="2025-03-26T20:40:00Z" w16du:dateUtc="2025-03-26T15:40:00Z">
              <w:r w:rsidRPr="00EA384F">
                <w:rPr>
                  <w:rFonts w:ascii="Times New Roman" w:hAnsi="Times New Roman" w:cs="Times New Roman"/>
                  <w:sz w:val="24"/>
                  <w:szCs w:val="24"/>
                </w:rPr>
                <w:t xml:space="preserve"> or NULL</w:t>
              </w:r>
            </w:ins>
          </w:p>
        </w:tc>
      </w:tr>
      <w:tr w:rsidR="00240372" w14:paraId="6262CA99" w14:textId="77777777" w:rsidTr="00B51573">
        <w:trPr>
          <w:ins w:id="1409" w:author="SAFEENA AKHTER" w:date="2025-03-26T20:40:00Z"/>
        </w:trPr>
        <w:tc>
          <w:tcPr>
            <w:tcW w:w="1506" w:type="dxa"/>
          </w:tcPr>
          <w:p w14:paraId="06F0E2DF" w14:textId="77777777" w:rsidR="00240372" w:rsidRPr="00B51573" w:rsidRDefault="00240372" w:rsidP="00B51573">
            <w:pPr>
              <w:jc w:val="both"/>
              <w:rPr>
                <w:ins w:id="1410" w:author="SAFEENA AKHTER" w:date="2025-03-26T20:40:00Z" w16du:dateUtc="2025-03-26T15:40:00Z"/>
                <w:rFonts w:ascii="Times New Roman" w:hAnsi="Times New Roman" w:cs="Times New Roman"/>
                <w:b/>
                <w:sz w:val="26"/>
                <w:szCs w:val="26"/>
              </w:rPr>
            </w:pPr>
            <w:ins w:id="1411" w:author="SAFEENA AKHTER" w:date="2025-03-26T20:40:00Z" w16du:dateUtc="2025-03-26T15:40:00Z">
              <w:r w:rsidRPr="00B51573">
                <w:rPr>
                  <w:rFonts w:ascii="Times New Roman" w:hAnsi="Times New Roman" w:cs="Times New Roman"/>
                  <w:b/>
                  <w:bCs/>
                  <w:sz w:val="26"/>
                  <w:szCs w:val="26"/>
                </w:rPr>
                <w:t>Feedback Date</w:t>
              </w:r>
            </w:ins>
          </w:p>
        </w:tc>
        <w:tc>
          <w:tcPr>
            <w:tcW w:w="1686" w:type="dxa"/>
          </w:tcPr>
          <w:p w14:paraId="623C27A0" w14:textId="77777777" w:rsidR="00240372" w:rsidRPr="008C7B2E" w:rsidRDefault="00240372" w:rsidP="00B51573">
            <w:pPr>
              <w:jc w:val="both"/>
              <w:rPr>
                <w:ins w:id="1412" w:author="SAFEENA AKHTER" w:date="2025-03-26T20:40:00Z" w16du:dateUtc="2025-03-26T15:40:00Z"/>
                <w:rFonts w:ascii="Times New Roman" w:hAnsi="Times New Roman" w:cs="Times New Roman"/>
                <w:sz w:val="24"/>
                <w:szCs w:val="24"/>
              </w:rPr>
            </w:pPr>
            <w:ins w:id="1413" w:author="SAFEENA AKHTER" w:date="2025-03-26T20:40:00Z" w16du:dateUtc="2025-03-26T15:40:00Z">
              <w:r w:rsidRPr="00C17099">
                <w:rPr>
                  <w:rFonts w:ascii="Times New Roman" w:hAnsi="Times New Roman" w:cs="Times New Roman"/>
                  <w:sz w:val="24"/>
                  <w:szCs w:val="24"/>
                </w:rPr>
                <w:t>Date and time when feedback was given.</w:t>
              </w:r>
            </w:ins>
          </w:p>
        </w:tc>
        <w:tc>
          <w:tcPr>
            <w:tcW w:w="1365" w:type="dxa"/>
          </w:tcPr>
          <w:p w14:paraId="38C9222E" w14:textId="77777777" w:rsidR="00240372" w:rsidRDefault="00240372" w:rsidP="00B51573">
            <w:pPr>
              <w:rPr>
                <w:ins w:id="1414" w:author="SAFEENA AKHTER" w:date="2025-03-26T20:40:00Z" w16du:dateUtc="2025-03-26T15:40:00Z"/>
                <w:rFonts w:ascii="Times New Roman" w:hAnsi="Times New Roman" w:cs="Times New Roman"/>
                <w:sz w:val="24"/>
                <w:szCs w:val="24"/>
              </w:rPr>
            </w:pPr>
            <w:ins w:id="1415" w:author="SAFEENA AKHTER" w:date="2025-03-26T20:40:00Z" w16du:dateUtc="2025-03-26T15:40:00Z">
              <w:r>
                <w:rPr>
                  <w:rFonts w:ascii="Times New Roman" w:hAnsi="Times New Roman" w:cs="Times New Roman"/>
                  <w:sz w:val="24"/>
                  <w:szCs w:val="24"/>
                </w:rPr>
                <w:t xml:space="preserve">Date </w:t>
              </w:r>
            </w:ins>
          </w:p>
          <w:p w14:paraId="17311E9F" w14:textId="77777777" w:rsidR="00240372" w:rsidRDefault="00240372" w:rsidP="00B51573">
            <w:pPr>
              <w:rPr>
                <w:ins w:id="1416" w:author="SAFEENA AKHTER" w:date="2025-03-26T20:40:00Z" w16du:dateUtc="2025-03-26T15:40:00Z"/>
                <w:rFonts w:ascii="Times New Roman" w:hAnsi="Times New Roman" w:cs="Times New Roman"/>
                <w:sz w:val="24"/>
                <w:szCs w:val="24"/>
              </w:rPr>
            </w:pPr>
            <w:ins w:id="1417" w:author="SAFEENA AKHTER" w:date="2025-03-26T20:40:00Z" w16du:dateUtc="2025-03-26T15:40:00Z">
              <w:r>
                <w:rPr>
                  <w:rFonts w:ascii="Times New Roman" w:hAnsi="Times New Roman" w:cs="Times New Roman"/>
                  <w:sz w:val="24"/>
                  <w:szCs w:val="24"/>
                </w:rPr>
                <w:t>Time</w:t>
              </w:r>
            </w:ins>
          </w:p>
          <w:p w14:paraId="5270806B" w14:textId="77777777" w:rsidR="00240372" w:rsidRPr="008C7B2E" w:rsidRDefault="00240372" w:rsidP="00B51573">
            <w:pPr>
              <w:jc w:val="both"/>
              <w:rPr>
                <w:ins w:id="1418" w:author="SAFEENA AKHTER" w:date="2025-03-26T20:40:00Z" w16du:dateUtc="2025-03-26T15:40:00Z"/>
                <w:rFonts w:ascii="Times New Roman" w:hAnsi="Times New Roman" w:cs="Times New Roman"/>
                <w:sz w:val="24"/>
                <w:szCs w:val="24"/>
              </w:rPr>
            </w:pPr>
          </w:p>
        </w:tc>
        <w:tc>
          <w:tcPr>
            <w:tcW w:w="1054" w:type="dxa"/>
          </w:tcPr>
          <w:p w14:paraId="40FB6DBA" w14:textId="77777777" w:rsidR="00240372" w:rsidRPr="008C7B2E" w:rsidRDefault="00240372" w:rsidP="00B51573">
            <w:pPr>
              <w:jc w:val="both"/>
              <w:rPr>
                <w:ins w:id="1419" w:author="SAFEENA AKHTER" w:date="2025-03-26T20:40:00Z" w16du:dateUtc="2025-03-26T15:40:00Z"/>
                <w:rFonts w:ascii="Times New Roman" w:hAnsi="Times New Roman" w:cs="Times New Roman"/>
                <w:sz w:val="24"/>
                <w:szCs w:val="24"/>
              </w:rPr>
            </w:pPr>
            <w:ins w:id="1420" w:author="SAFEENA AKHTER" w:date="2025-03-26T20:40:00Z" w16du:dateUtc="2025-03-26T15:40:00Z">
              <w:r>
                <w:rPr>
                  <w:rFonts w:ascii="Times New Roman" w:hAnsi="Times New Roman" w:cs="Times New Roman"/>
                  <w:sz w:val="24"/>
                  <w:szCs w:val="24"/>
                </w:rPr>
                <w:t>-</w:t>
              </w:r>
            </w:ins>
          </w:p>
        </w:tc>
        <w:tc>
          <w:tcPr>
            <w:tcW w:w="1508" w:type="dxa"/>
          </w:tcPr>
          <w:p w14:paraId="08AD3EC8" w14:textId="77777777" w:rsidR="00240372" w:rsidRPr="008C7B2E" w:rsidRDefault="00240372" w:rsidP="00B51573">
            <w:pPr>
              <w:jc w:val="both"/>
              <w:rPr>
                <w:ins w:id="1421" w:author="SAFEENA AKHTER" w:date="2025-03-26T20:40:00Z" w16du:dateUtc="2025-03-26T15:40:00Z"/>
                <w:rFonts w:ascii="Times New Roman" w:hAnsi="Times New Roman" w:cs="Times New Roman"/>
                <w:sz w:val="24"/>
                <w:szCs w:val="24"/>
              </w:rPr>
            </w:pPr>
            <w:ins w:id="1422" w:author="SAFEENA AKHTER" w:date="2025-03-26T20:40:00Z" w16du:dateUtc="2025-03-26T15:40:00Z">
              <w:r w:rsidRPr="00664944">
                <w:rPr>
                  <w:rFonts w:ascii="Times New Roman" w:hAnsi="Times New Roman" w:cs="Times New Roman"/>
                  <w:sz w:val="24"/>
                  <w:szCs w:val="24"/>
                </w:rPr>
                <w:t>Pending</w:t>
              </w:r>
            </w:ins>
          </w:p>
        </w:tc>
        <w:tc>
          <w:tcPr>
            <w:tcW w:w="1772" w:type="dxa"/>
          </w:tcPr>
          <w:p w14:paraId="794E39B2" w14:textId="77777777" w:rsidR="00240372" w:rsidRDefault="00240372" w:rsidP="00B51573">
            <w:pPr>
              <w:rPr>
                <w:ins w:id="1423" w:author="SAFEENA AKHTER" w:date="2025-03-26T20:40:00Z" w16du:dateUtc="2025-03-26T15:40:00Z"/>
                <w:rFonts w:ascii="Times New Roman" w:hAnsi="Times New Roman" w:cs="Times New Roman"/>
                <w:sz w:val="24"/>
                <w:szCs w:val="24"/>
              </w:rPr>
            </w:pPr>
            <w:ins w:id="1424" w:author="SAFEENA AKHTER" w:date="2025-03-26T20:40:00Z" w16du:dateUtc="2025-03-26T15:40:00Z">
              <w:r w:rsidRPr="00EA384F">
                <w:rPr>
                  <w:rFonts w:ascii="Times New Roman" w:hAnsi="Times New Roman" w:cs="Times New Roman"/>
                  <w:sz w:val="24"/>
                  <w:szCs w:val="24"/>
                </w:rPr>
                <w:t>Default: CURRENT_</w:t>
              </w:r>
            </w:ins>
          </w:p>
          <w:p w14:paraId="490866F6" w14:textId="77777777" w:rsidR="00240372" w:rsidRPr="008C7B2E" w:rsidRDefault="00240372" w:rsidP="00B51573">
            <w:pPr>
              <w:jc w:val="both"/>
              <w:rPr>
                <w:ins w:id="1425" w:author="SAFEENA AKHTER" w:date="2025-03-26T20:40:00Z" w16du:dateUtc="2025-03-26T15:40:00Z"/>
                <w:rFonts w:ascii="Times New Roman" w:hAnsi="Times New Roman" w:cs="Times New Roman"/>
                <w:sz w:val="24"/>
                <w:szCs w:val="24"/>
              </w:rPr>
            </w:pPr>
            <w:ins w:id="1426" w:author="SAFEENA AKHTER" w:date="2025-03-26T20:40:00Z" w16du:dateUtc="2025-03-26T15:40:00Z">
              <w:r w:rsidRPr="00EA384F">
                <w:rPr>
                  <w:rFonts w:ascii="Times New Roman" w:hAnsi="Times New Roman" w:cs="Times New Roman"/>
                  <w:sz w:val="24"/>
                  <w:szCs w:val="24"/>
                </w:rPr>
                <w:t>TIMESTAMP</w:t>
              </w:r>
            </w:ins>
          </w:p>
        </w:tc>
      </w:tr>
    </w:tbl>
    <w:p w14:paraId="03034A9E" w14:textId="77777777" w:rsidR="00240372" w:rsidRDefault="00240372">
      <w:pPr>
        <w:rPr>
          <w:ins w:id="1427" w:author="SAFEENA AKHTER" w:date="2025-03-26T20:40:00Z" w16du:dateUtc="2025-03-26T15:40:00Z"/>
        </w:rPr>
      </w:pPr>
    </w:p>
    <w:p w14:paraId="628077E4" w14:textId="1ED4F892" w:rsidR="00FC50C3" w:rsidRDefault="00240372" w:rsidP="005825E6">
      <w:pPr>
        <w:pStyle w:val="Heading2"/>
        <w:rPr>
          <w:ins w:id="1428" w:author="SAFEENA AKHTER" w:date="2025-03-26T20:41:00Z" w16du:dateUtc="2025-03-26T15:41:00Z"/>
        </w:rPr>
      </w:pPr>
      <w:bookmarkStart w:id="1429" w:name="_Toc193918494"/>
      <w:ins w:id="1430" w:author="SAFEENA AKHTER" w:date="2025-03-26T20:41:00Z" w16du:dateUtc="2025-03-26T15:41:00Z">
        <w:r>
          <w:t>Domain Model:</w:t>
        </w:r>
        <w:bookmarkEnd w:id="1429"/>
      </w:ins>
    </w:p>
    <w:p w14:paraId="2B56B027" w14:textId="77777777" w:rsidR="00240372" w:rsidRDefault="00240372">
      <w:pPr>
        <w:spacing w:after="0"/>
        <w:ind w:left="-1440" w:right="3357"/>
        <w:rPr>
          <w:ins w:id="1431" w:author="SAFEENA AKHTER" w:date="2025-03-26T20:42:00Z" w16du:dateUtc="2025-03-26T15:42:00Z"/>
        </w:rPr>
      </w:pPr>
    </w:p>
    <w:tbl>
      <w:tblPr>
        <w:tblStyle w:val="TableGrid0"/>
        <w:tblW w:w="2102" w:type="dxa"/>
        <w:tblInd w:w="3510" w:type="dxa"/>
        <w:tblCellMar>
          <w:top w:w="75" w:type="dxa"/>
          <w:left w:w="62" w:type="dxa"/>
          <w:right w:w="115" w:type="dxa"/>
        </w:tblCellMar>
        <w:tblLook w:val="04A0" w:firstRow="1" w:lastRow="0" w:firstColumn="1" w:lastColumn="0" w:noHBand="0" w:noVBand="1"/>
      </w:tblPr>
      <w:tblGrid>
        <w:gridCol w:w="2102"/>
      </w:tblGrid>
      <w:tr w:rsidR="00240372" w14:paraId="0D5E02BF" w14:textId="77777777">
        <w:trPr>
          <w:trHeight w:val="329"/>
          <w:ins w:id="1432" w:author="SAFEENA AKHTER" w:date="2025-03-26T20:42:00Z"/>
        </w:trPr>
        <w:tc>
          <w:tcPr>
            <w:tcW w:w="2102" w:type="dxa"/>
            <w:tcBorders>
              <w:top w:val="single" w:sz="2" w:space="0" w:color="000000"/>
              <w:left w:val="single" w:sz="2" w:space="0" w:color="000000"/>
              <w:bottom w:val="single" w:sz="2" w:space="0" w:color="000000"/>
              <w:right w:val="single" w:sz="2" w:space="0" w:color="000000"/>
            </w:tcBorders>
          </w:tcPr>
          <w:p w14:paraId="37B09C03" w14:textId="615332D7" w:rsidR="00240372" w:rsidRDefault="00240372">
            <w:pPr>
              <w:rPr>
                <w:ins w:id="1433" w:author="SAFEENA AKHTER" w:date="2025-03-26T20:42:00Z" w16du:dateUtc="2025-03-26T15:42:00Z"/>
              </w:rPr>
            </w:pPr>
            <w:ins w:id="1434" w:author="SAFEENA AKHTER" w:date="2025-03-26T20:42:00Z" w16du:dateUtc="2025-03-26T15:42:00Z">
              <w:r>
                <w:t>user</w:t>
              </w:r>
            </w:ins>
          </w:p>
        </w:tc>
      </w:tr>
      <w:tr w:rsidR="00240372" w14:paraId="6C428513" w14:textId="77777777">
        <w:trPr>
          <w:trHeight w:val="1193"/>
          <w:ins w:id="1435" w:author="SAFEENA AKHTER" w:date="2025-03-26T20:42:00Z"/>
        </w:trPr>
        <w:tc>
          <w:tcPr>
            <w:tcW w:w="2102" w:type="dxa"/>
            <w:tcBorders>
              <w:top w:val="single" w:sz="2" w:space="0" w:color="000000"/>
              <w:left w:val="single" w:sz="2" w:space="0" w:color="000000"/>
              <w:bottom w:val="single" w:sz="2" w:space="0" w:color="000000"/>
              <w:right w:val="single" w:sz="2" w:space="0" w:color="000000"/>
            </w:tcBorders>
          </w:tcPr>
          <w:p w14:paraId="6A9C2330" w14:textId="77777777" w:rsidR="00240372" w:rsidRDefault="00240372">
            <w:pPr>
              <w:rPr>
                <w:ins w:id="1436" w:author="SAFEENA AKHTER" w:date="2025-03-26T20:42:00Z" w16du:dateUtc="2025-03-26T15:42:00Z"/>
              </w:rPr>
            </w:pPr>
            <w:ins w:id="1437" w:author="SAFEENA AKHTER" w:date="2025-03-26T20:42:00Z" w16du:dateUtc="2025-03-26T15:42:00Z">
              <w:r>
                <w:rPr>
                  <w:sz w:val="18"/>
                </w:rPr>
                <w:t>Name string</w:t>
              </w:r>
            </w:ins>
          </w:p>
          <w:p w14:paraId="02FEE56C" w14:textId="77777777" w:rsidR="00240372" w:rsidRDefault="00240372">
            <w:pPr>
              <w:ind w:left="384"/>
              <w:rPr>
                <w:ins w:id="1438" w:author="SAFEENA AKHTER" w:date="2025-03-26T20:42:00Z" w16du:dateUtc="2025-03-26T15:42:00Z"/>
              </w:rPr>
            </w:pPr>
            <w:ins w:id="1439" w:author="SAFEENA AKHTER" w:date="2025-03-26T20:42:00Z" w16du:dateUtc="2025-03-26T15:42:00Z">
              <w:r>
                <w:rPr>
                  <w:sz w:val="18"/>
                </w:rPr>
                <w:t>Integer</w:t>
              </w:r>
            </w:ins>
          </w:p>
          <w:p w14:paraId="07B412D1" w14:textId="77777777" w:rsidR="00240372" w:rsidRDefault="00240372">
            <w:pPr>
              <w:rPr>
                <w:ins w:id="1440" w:author="SAFEENA AKHTER" w:date="2025-03-26T20:42:00Z" w16du:dateUtc="2025-03-26T15:42:00Z"/>
              </w:rPr>
            </w:pPr>
            <w:ins w:id="1441" w:author="SAFEENA AKHTER" w:date="2025-03-26T20:42:00Z" w16du:dateUtc="2025-03-26T15:42:00Z">
              <w:r>
                <w:rPr>
                  <w:sz w:val="18"/>
                </w:rPr>
                <w:t>Email string</w:t>
              </w:r>
            </w:ins>
          </w:p>
          <w:p w14:paraId="22428058" w14:textId="77777777" w:rsidR="00240372" w:rsidRDefault="00240372">
            <w:pPr>
              <w:rPr>
                <w:ins w:id="1442" w:author="SAFEENA AKHTER" w:date="2025-03-26T20:42:00Z" w16du:dateUtc="2025-03-26T15:42:00Z"/>
              </w:rPr>
            </w:pPr>
            <w:proofErr w:type="spellStart"/>
            <w:ins w:id="1443" w:author="SAFEENA AKHTER" w:date="2025-03-26T20:42:00Z" w16du:dateUtc="2025-03-26T15:42:00Z">
              <w:r>
                <w:rPr>
                  <w:sz w:val="20"/>
                </w:rPr>
                <w:t>Passward</w:t>
              </w:r>
              <w:proofErr w:type="spellEnd"/>
              <w:r>
                <w:rPr>
                  <w:sz w:val="20"/>
                </w:rPr>
                <w:t xml:space="preserve"> string</w:t>
              </w:r>
            </w:ins>
          </w:p>
        </w:tc>
      </w:tr>
      <w:tr w:rsidR="00240372" w14:paraId="21251314" w14:textId="77777777">
        <w:trPr>
          <w:trHeight w:val="468"/>
          <w:ins w:id="1444" w:author="SAFEENA AKHTER" w:date="2025-03-26T20:42:00Z"/>
        </w:trPr>
        <w:tc>
          <w:tcPr>
            <w:tcW w:w="2102" w:type="dxa"/>
            <w:tcBorders>
              <w:top w:val="single" w:sz="2" w:space="0" w:color="000000"/>
              <w:left w:val="single" w:sz="2" w:space="0" w:color="000000"/>
              <w:bottom w:val="single" w:sz="2" w:space="0" w:color="000000"/>
              <w:right w:val="single" w:sz="2" w:space="0" w:color="000000"/>
            </w:tcBorders>
          </w:tcPr>
          <w:p w14:paraId="4EF8280B" w14:textId="77777777" w:rsidR="00240372" w:rsidRDefault="00240372">
            <w:pPr>
              <w:rPr>
                <w:ins w:id="1445" w:author="SAFEENA AKHTER" w:date="2025-03-26T20:42:00Z" w16du:dateUtc="2025-03-26T15:42:00Z"/>
              </w:rPr>
            </w:pPr>
          </w:p>
        </w:tc>
      </w:tr>
    </w:tbl>
    <w:p w14:paraId="26599B04" w14:textId="77777777" w:rsidR="00240372" w:rsidRDefault="00240372">
      <w:pPr>
        <w:spacing w:after="0"/>
        <w:ind w:left="537"/>
        <w:rPr>
          <w:ins w:id="1446" w:author="SAFEENA AKHTER" w:date="2025-03-26T20:42:00Z" w16du:dateUtc="2025-03-26T15:42:00Z"/>
        </w:rPr>
      </w:pPr>
      <w:ins w:id="1447" w:author="SAFEENA AKHTER" w:date="2025-03-26T20:42:00Z" w16du:dateUtc="2025-03-26T15:42:00Z">
        <w:r>
          <w:rPr>
            <w:noProof/>
          </w:rPr>
          <w:drawing>
            <wp:inline distT="0" distB="0" distL="0" distR="0" wp14:anchorId="569CBD7F" wp14:editId="561E9132">
              <wp:extent cx="5048106" cy="5930537"/>
              <wp:effectExtent l="0" t="0" r="0" b="0"/>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8"/>
                      <a:stretch>
                        <a:fillRect/>
                      </a:stretch>
                    </pic:blipFill>
                    <pic:spPr>
                      <a:xfrm>
                        <a:off x="0" y="0"/>
                        <a:ext cx="5048106" cy="5930537"/>
                      </a:xfrm>
                      <a:prstGeom prst="rect">
                        <a:avLst/>
                      </a:prstGeom>
                    </pic:spPr>
                  </pic:pic>
                </a:graphicData>
              </a:graphic>
            </wp:inline>
          </w:drawing>
        </w:r>
      </w:ins>
    </w:p>
    <w:p w14:paraId="6157EA76" w14:textId="5BCBF95C" w:rsidR="00240372" w:rsidRDefault="00240372" w:rsidP="005825E6">
      <w:pPr>
        <w:pStyle w:val="Heading2"/>
      </w:pPr>
      <w:bookmarkStart w:id="1448" w:name="_Toc193918495"/>
      <w:ins w:id="1449" w:author="SAFEENA AKHTER" w:date="2025-03-26T20:43:00Z" w16du:dateUtc="2025-03-26T15:43:00Z">
        <w:r>
          <w:t>Use case diagram:</w:t>
        </w:r>
      </w:ins>
      <w:bookmarkEnd w:id="1448"/>
    </w:p>
    <w:p w14:paraId="07D06260" w14:textId="77777777" w:rsidR="005825E6" w:rsidRPr="005825E6" w:rsidRDefault="005825E6" w:rsidP="005825E6">
      <w:pPr>
        <w:rPr>
          <w:ins w:id="1450" w:author="SAFEENA AKHTER" w:date="2025-03-26T20:43:00Z" w16du:dateUtc="2025-03-26T15:43:00Z"/>
        </w:rPr>
      </w:pPr>
    </w:p>
    <w:p w14:paraId="302F638C" w14:textId="77777777" w:rsidR="00240372" w:rsidRDefault="00240372">
      <w:pPr>
        <w:spacing w:after="0"/>
        <w:ind w:left="-1440" w:right="10746"/>
        <w:rPr>
          <w:ins w:id="1451" w:author="SAFEENA AKHTER" w:date="2025-03-26T20:43:00Z" w16du:dateUtc="2025-03-26T15:43:00Z"/>
        </w:rPr>
      </w:pPr>
      <w:ins w:id="1452" w:author="SAFEENA AKHTER" w:date="2025-03-26T20:43:00Z" w16du:dateUtc="2025-03-26T15:43:00Z">
        <w:r>
          <w:rPr>
            <w:noProof/>
          </w:rPr>
          <w:drawing>
            <wp:anchor distT="0" distB="0" distL="114300" distR="114300" simplePos="0" relativeHeight="251659264" behindDoc="0" locked="0" layoutInCell="1" allowOverlap="0" wp14:anchorId="250AB90B" wp14:editId="0EEA506B">
              <wp:simplePos x="0" y="0"/>
              <wp:positionH relativeFrom="margin">
                <wp:posOffset>-517525</wp:posOffset>
              </wp:positionH>
              <wp:positionV relativeFrom="margin">
                <wp:posOffset>92710</wp:posOffset>
              </wp:positionV>
              <wp:extent cx="6267450" cy="7454900"/>
              <wp:effectExtent l="0" t="0" r="0" b="0"/>
              <wp:wrapTopAndBottom/>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9"/>
                      <a:stretch>
                        <a:fillRect/>
                      </a:stretch>
                    </pic:blipFill>
                    <pic:spPr>
                      <a:xfrm>
                        <a:off x="0" y="0"/>
                        <a:ext cx="6267450" cy="7454900"/>
                      </a:xfrm>
                      <a:prstGeom prst="rect">
                        <a:avLst/>
                      </a:prstGeom>
                    </pic:spPr>
                  </pic:pic>
                </a:graphicData>
              </a:graphic>
              <wp14:sizeRelH relativeFrom="margin">
                <wp14:pctWidth>0</wp14:pctWidth>
              </wp14:sizeRelH>
              <wp14:sizeRelV relativeFrom="margin">
                <wp14:pctHeight>0</wp14:pctHeight>
              </wp14:sizeRelV>
            </wp:anchor>
          </w:drawing>
        </w:r>
      </w:ins>
    </w:p>
    <w:p w14:paraId="1F7463DA" w14:textId="682FAB24" w:rsidR="00240372" w:rsidRDefault="00240372">
      <w:pPr>
        <w:spacing w:after="158" w:line="259" w:lineRule="auto"/>
        <w:rPr>
          <w:ins w:id="1453" w:author="SAFEENA AKHTER" w:date="2025-03-26T20:44:00Z" w16du:dateUtc="2025-03-26T15:44:00Z"/>
        </w:rPr>
      </w:pPr>
    </w:p>
    <w:p w14:paraId="4F2763AF" w14:textId="77777777" w:rsidR="00240372" w:rsidRDefault="00240372">
      <w:pPr>
        <w:spacing w:after="157" w:line="259" w:lineRule="auto"/>
        <w:rPr>
          <w:ins w:id="1454" w:author="SAFEENA AKHTER" w:date="2025-03-26T20:44:00Z" w16du:dateUtc="2025-03-26T15:44:00Z"/>
        </w:rPr>
      </w:pPr>
      <w:ins w:id="1455" w:author="SAFEENA AKHTER" w:date="2025-03-26T20:44:00Z" w16du:dateUtc="2025-03-26T15:44:00Z">
        <w:r>
          <w:rPr>
            <w:rFonts w:ascii="Times New Roman" w:eastAsia="Times New Roman" w:hAnsi="Times New Roman" w:cs="Times New Roman"/>
            <w:b/>
            <w:sz w:val="32"/>
          </w:rPr>
          <w:t xml:space="preserve"> </w:t>
        </w:r>
      </w:ins>
    </w:p>
    <w:p w14:paraId="0ADCD242" w14:textId="43AE5582" w:rsidR="00240372" w:rsidRDefault="00240372">
      <w:pPr>
        <w:spacing w:after="158" w:line="259" w:lineRule="auto"/>
        <w:ind w:left="1440"/>
        <w:rPr>
          <w:ins w:id="1456" w:author="SAFEENA AKHTER" w:date="2025-03-26T20:44:00Z" w16du:dateUtc="2025-03-26T15:44:00Z"/>
        </w:rPr>
      </w:pPr>
    </w:p>
    <w:p w14:paraId="547AEB31" w14:textId="77777777" w:rsidR="00240372" w:rsidRDefault="00240372">
      <w:pPr>
        <w:spacing w:after="306" w:line="259" w:lineRule="auto"/>
        <w:ind w:left="1440"/>
        <w:rPr>
          <w:ins w:id="1457" w:author="SAFEENA AKHTER" w:date="2025-03-26T20:44:00Z" w16du:dateUtc="2025-03-26T15:44:00Z"/>
        </w:rPr>
      </w:pPr>
      <w:ins w:id="1458" w:author="SAFEENA AKHTER" w:date="2025-03-26T20:44:00Z" w16du:dateUtc="2025-03-26T15:44:00Z">
        <w:r>
          <w:t xml:space="preserve"> </w:t>
        </w:r>
      </w:ins>
    </w:p>
    <w:p w14:paraId="0A9DA001" w14:textId="68FFBEDD" w:rsidR="00240372" w:rsidRPr="00A3145E" w:rsidRDefault="00A3145E" w:rsidP="005825E6">
      <w:pPr>
        <w:pStyle w:val="Heading2"/>
        <w:rPr>
          <w:ins w:id="1459" w:author="SAFEENA AKHTER" w:date="2025-03-26T20:44:00Z" w16du:dateUtc="2025-03-26T15:44:00Z"/>
        </w:rPr>
      </w:pPr>
      <w:bookmarkStart w:id="1460" w:name="_Toc193918496"/>
      <w:r w:rsidRPr="00A3145E">
        <w:rPr>
          <w:u w:color="000000"/>
        </w:rPr>
        <w:t>System Sequence Diagram:</w:t>
      </w:r>
      <w:bookmarkEnd w:id="1460"/>
    </w:p>
    <w:p w14:paraId="6C12FD39" w14:textId="77777777" w:rsidR="00240372" w:rsidRDefault="00240372" w:rsidP="00A3145E">
      <w:pPr>
        <w:rPr>
          <w:ins w:id="1461" w:author="SAFEENA AKHTER" w:date="2025-03-26T20:44:00Z" w16du:dateUtc="2025-03-26T15:44:00Z"/>
        </w:rPr>
      </w:pPr>
      <w:ins w:id="1462" w:author="SAFEENA AKHTER" w:date="2025-03-26T20:44:00Z" w16du:dateUtc="2025-03-26T15:44:00Z">
        <w:r>
          <w:rPr>
            <w:u w:color="000000"/>
          </w:rPr>
          <w:t>Explore Projects SSD:</w:t>
        </w:r>
        <w:r>
          <w:t xml:space="preserve"> </w:t>
        </w:r>
      </w:ins>
    </w:p>
    <w:p w14:paraId="2F89685F" w14:textId="77777777" w:rsidR="00240372" w:rsidRDefault="00240372">
      <w:pPr>
        <w:spacing w:after="0" w:line="259" w:lineRule="auto"/>
        <w:ind w:left="1440"/>
        <w:rPr>
          <w:ins w:id="1463" w:author="SAFEENA AKHTER" w:date="2025-03-26T20:44:00Z" w16du:dateUtc="2025-03-26T15:44:00Z"/>
        </w:rPr>
      </w:pPr>
      <w:ins w:id="1464" w:author="SAFEENA AKHTER" w:date="2025-03-26T20:44:00Z" w16du:dateUtc="2025-03-26T15:44:00Z">
        <w:r>
          <w:rPr>
            <w:sz w:val="22"/>
          </w:rPr>
          <w:t xml:space="preserve"> </w:t>
        </w:r>
      </w:ins>
    </w:p>
    <w:p w14:paraId="4575D74F" w14:textId="77777777" w:rsidR="00240372" w:rsidRDefault="00240372">
      <w:pPr>
        <w:spacing w:after="4" w:line="259" w:lineRule="auto"/>
        <w:ind w:left="898" w:right="-33"/>
        <w:rPr>
          <w:ins w:id="1465" w:author="SAFEENA AKHTER" w:date="2025-03-26T20:44:00Z" w16du:dateUtc="2025-03-26T15:44:00Z"/>
        </w:rPr>
      </w:pPr>
      <w:ins w:id="1466" w:author="SAFEENA AKHTER" w:date="2025-03-26T20:44:00Z" w16du:dateUtc="2025-03-26T15:44:00Z">
        <w:r>
          <w:rPr>
            <w:rFonts w:ascii="Calibri" w:eastAsia="Calibri" w:hAnsi="Calibri" w:cs="Calibri"/>
            <w:noProof/>
            <w:sz w:val="22"/>
          </w:rPr>
          <mc:AlternateContent>
            <mc:Choice Requires="wpg">
              <w:drawing>
                <wp:inline distT="0" distB="0" distL="0" distR="0" wp14:anchorId="28C8F750" wp14:editId="0DFC5D7A">
                  <wp:extent cx="5629275" cy="5353050"/>
                  <wp:effectExtent l="0" t="0" r="47625" b="0"/>
                  <wp:docPr id="22898" name="Group 22898"/>
                  <wp:cNvGraphicFramePr/>
                  <a:graphic xmlns:a="http://schemas.openxmlformats.org/drawingml/2006/main">
                    <a:graphicData uri="http://schemas.microsoft.com/office/word/2010/wordprocessingGroup">
                      <wpg:wgp>
                        <wpg:cNvGrpSpPr/>
                        <wpg:grpSpPr>
                          <a:xfrm>
                            <a:off x="0" y="0"/>
                            <a:ext cx="5629275" cy="5353050"/>
                            <a:chOff x="0" y="0"/>
                            <a:chExt cx="6076188" cy="3828288"/>
                          </a:xfrm>
                        </wpg:grpSpPr>
                        <pic:pic xmlns:pic="http://schemas.openxmlformats.org/drawingml/2006/picture">
                          <pic:nvPicPr>
                            <pic:cNvPr id="1586" name="Picture 1586"/>
                            <pic:cNvPicPr/>
                          </pic:nvPicPr>
                          <pic:blipFill>
                            <a:blip r:embed="rId10"/>
                            <a:stretch>
                              <a:fillRect/>
                            </a:stretch>
                          </pic:blipFill>
                          <pic:spPr>
                            <a:xfrm>
                              <a:off x="0" y="0"/>
                              <a:ext cx="6076188" cy="3828288"/>
                            </a:xfrm>
                            <a:prstGeom prst="rect">
                              <a:avLst/>
                            </a:prstGeom>
                          </pic:spPr>
                        </pic:pic>
                        <pic:pic xmlns:pic="http://schemas.openxmlformats.org/drawingml/2006/picture">
                          <pic:nvPicPr>
                            <pic:cNvPr id="1588" name="Picture 1588"/>
                            <pic:cNvPicPr/>
                          </pic:nvPicPr>
                          <pic:blipFill>
                            <a:blip r:embed="rId11"/>
                            <a:stretch>
                              <a:fillRect/>
                            </a:stretch>
                          </pic:blipFill>
                          <pic:spPr>
                            <a:xfrm>
                              <a:off x="4410456" y="2432304"/>
                              <a:ext cx="1466088" cy="156972"/>
                            </a:xfrm>
                            <a:prstGeom prst="rect">
                              <a:avLst/>
                            </a:prstGeom>
                          </pic:spPr>
                        </pic:pic>
                        <wps:wsp>
                          <wps:cNvPr id="1590" name="Rectangle 1590"/>
                          <wps:cNvSpPr/>
                          <wps:spPr>
                            <a:xfrm>
                              <a:off x="4411345" y="2436226"/>
                              <a:ext cx="1962076" cy="207922"/>
                            </a:xfrm>
                            <a:prstGeom prst="rect">
                              <a:avLst/>
                            </a:prstGeom>
                            <a:ln>
                              <a:noFill/>
                            </a:ln>
                          </wps:spPr>
                          <wps:txbx>
                            <w:txbxContent>
                              <w:p w14:paraId="3EE376B5" w14:textId="77777777" w:rsidR="00240372" w:rsidRDefault="00240372">
                                <w:pPr>
                                  <w:spacing w:line="259" w:lineRule="auto"/>
                                </w:pPr>
                                <w:r>
                                  <w:rPr>
                                    <w:rFonts w:ascii="Arial" w:eastAsia="Arial" w:hAnsi="Arial" w:cs="Arial"/>
                                    <w:sz w:val="22"/>
                                  </w:rPr>
                                  <w:t xml:space="preserve">                                      </w:t>
                                </w:r>
                              </w:p>
                            </w:txbxContent>
                          </wps:txbx>
                          <wps:bodyPr horzOverflow="overflow" vert="horz" lIns="0" tIns="0" rIns="0" bIns="0" rtlCol="0">
                            <a:noAutofit/>
                          </wps:bodyPr>
                        </wps:wsp>
                      </wpg:wgp>
                    </a:graphicData>
                  </a:graphic>
                </wp:inline>
              </w:drawing>
            </mc:Choice>
            <mc:Fallback>
              <w:pict>
                <v:group w14:anchorId="28C8F750" id="Group 22898" o:spid="_x0000_s1031" style="width:443.25pt;height:421.5pt;mso-position-horizontal-relative:char;mso-position-vertical-relative:line" coordsize="60761,3828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86" o:spid="_x0000_s1032" type="#_x0000_t75" style="position:absolute;width:60761;height:38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">
                    <v:imagedata r:id="rId12" o:title=""/>
                  </v:shape>
                  <v:shape id="Picture 1588" o:spid="_x0000_s1033" type="#_x0000_t75" style="position:absolute;left:44104;top:24323;width:14661;height:1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">
                    <v:imagedata r:id="rId13" o:title=""/>
                  </v:shape>
                  <v:rect id="Rectangle 1590" o:spid="_x0000_s1034" style="position:absolute;left:44113;top:24362;width:19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yKxgAAAN0AAAAPAAAAZHJzL2Rvd25yZXYueG1sRI9Ba8JA&#10;EIXvgv9hmYI33bRQ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LM+cisYAAADdAAAA&#10;DwAAAAAAAAAAAAAAAAAHAgAAZHJzL2Rvd25yZXYueG1sUEsFBgAAAAADAAMAtwAAAPoCAAAAAA==&#10;" filled="f" stroked="f">
                    <v:textbox inset="0,0,0,0">
                      <w:txbxContent>
                        <w:p w14:paraId="3EE376B5" w14:textId="77777777" w:rsidR="00240372" w:rsidRDefault="00240372">
                          <w:pPr>
                            <w:spacing w:line="259" w:lineRule="auto"/>
                          </w:pPr>
                          <w:r>
                            <w:rPr>
                              <w:rFonts w:ascii="Arial" w:eastAsia="Arial" w:hAnsi="Arial" w:cs="Arial"/>
                              <w:sz w:val="22"/>
                            </w:rPr>
                            <w:t xml:space="preserve">                                      </w:t>
                          </w:r>
                        </w:p>
                      </w:txbxContent>
                    </v:textbox>
                  </v:rect>
                  <w10:anchorlock/>
                </v:group>
              </w:pict>
            </mc:Fallback>
          </mc:AlternateContent>
        </w:r>
      </w:ins>
    </w:p>
    <w:p w14:paraId="54D1C086" w14:textId="77777777" w:rsidR="00240372" w:rsidRDefault="00240372">
      <w:pPr>
        <w:spacing w:after="0" w:line="259" w:lineRule="auto"/>
        <w:ind w:left="1440"/>
        <w:rPr>
          <w:ins w:id="1467" w:author="SAFEENA AKHTER" w:date="2025-03-26T20:44:00Z" w16du:dateUtc="2025-03-26T15:44:00Z"/>
        </w:rPr>
      </w:pPr>
      <w:ins w:id="1468" w:author="SAFEENA AKHTER" w:date="2025-03-26T20:44:00Z" w16du:dateUtc="2025-03-26T15:44:00Z">
        <w:r>
          <w:rPr>
            <w:sz w:val="22"/>
          </w:rPr>
          <w:t xml:space="preserve"> </w:t>
        </w:r>
      </w:ins>
    </w:p>
    <w:p w14:paraId="0DD3B1D2" w14:textId="77777777" w:rsidR="00240372" w:rsidRDefault="00240372">
      <w:pPr>
        <w:spacing w:after="228" w:line="259" w:lineRule="auto"/>
        <w:ind w:left="1440"/>
        <w:rPr>
          <w:ins w:id="1469" w:author="SAFEENA AKHTER" w:date="2025-03-26T20:44:00Z" w16du:dateUtc="2025-03-26T15:44:00Z"/>
        </w:rPr>
      </w:pPr>
      <w:ins w:id="1470" w:author="SAFEENA AKHTER" w:date="2025-03-26T20:44:00Z" w16du:dateUtc="2025-03-26T15:44:00Z">
        <w:r>
          <w:rPr>
            <w:sz w:val="22"/>
          </w:rPr>
          <w:t xml:space="preserve"> </w:t>
        </w:r>
      </w:ins>
    </w:p>
    <w:p w14:paraId="0D59704D" w14:textId="77777777" w:rsidR="00240372" w:rsidRDefault="00240372" w:rsidP="00A3145E">
      <w:pPr>
        <w:rPr>
          <w:ins w:id="1471" w:author="SAFEENA AKHTER" w:date="2025-03-26T20:44:00Z" w16du:dateUtc="2025-03-26T15:44:00Z"/>
        </w:rPr>
      </w:pPr>
      <w:ins w:id="1472" w:author="SAFEENA AKHTER" w:date="2025-03-26T20:44:00Z" w16du:dateUtc="2025-03-26T15:44:00Z">
        <w:r>
          <w:rPr>
            <w:u w:color="000000"/>
          </w:rPr>
          <w:t xml:space="preserve"> Submit Work Product SSD:</w:t>
        </w:r>
        <w:r>
          <w:t xml:space="preserve"> </w:t>
        </w:r>
      </w:ins>
    </w:p>
    <w:p w14:paraId="3B35F77D" w14:textId="77777777" w:rsidR="00240372" w:rsidRDefault="00240372">
      <w:pPr>
        <w:spacing w:after="60" w:line="259" w:lineRule="auto"/>
        <w:ind w:left="1440"/>
        <w:rPr>
          <w:ins w:id="1473" w:author="SAFEENA AKHTER" w:date="2025-03-26T20:44:00Z" w16du:dateUtc="2025-03-26T15:44:00Z"/>
        </w:rPr>
      </w:pPr>
      <w:ins w:id="1474" w:author="SAFEENA AKHTER" w:date="2025-03-26T20:44:00Z" w16du:dateUtc="2025-03-26T15:44:00Z">
        <w:r>
          <w:rPr>
            <w:rFonts w:ascii="Times New Roman" w:eastAsia="Times New Roman" w:hAnsi="Times New Roman" w:cs="Times New Roman"/>
            <w:b/>
          </w:rPr>
          <w:t xml:space="preserve"> </w:t>
        </w:r>
      </w:ins>
    </w:p>
    <w:p w14:paraId="2064551F" w14:textId="77777777" w:rsidR="00240372" w:rsidRDefault="00240372">
      <w:pPr>
        <w:spacing w:after="23" w:line="259" w:lineRule="auto"/>
        <w:ind w:left="958" w:right="-19"/>
        <w:rPr>
          <w:ins w:id="1475" w:author="SAFEENA AKHTER" w:date="2025-03-26T20:44:00Z" w16du:dateUtc="2025-03-26T15:44:00Z"/>
        </w:rPr>
      </w:pPr>
      <w:ins w:id="1476" w:author="SAFEENA AKHTER" w:date="2025-03-26T20:44:00Z" w16du:dateUtc="2025-03-26T15:44:00Z">
        <w:r>
          <w:rPr>
            <w:rFonts w:ascii="Calibri" w:eastAsia="Calibri" w:hAnsi="Calibri" w:cs="Calibri"/>
            <w:noProof/>
            <w:sz w:val="22"/>
          </w:rPr>
          <mc:AlternateContent>
            <mc:Choice Requires="wpg">
              <w:drawing>
                <wp:inline distT="0" distB="0" distL="0" distR="0" wp14:anchorId="4CF0A130" wp14:editId="32327C9C">
                  <wp:extent cx="5543550" cy="6467475"/>
                  <wp:effectExtent l="0" t="0" r="0" b="9525"/>
                  <wp:docPr id="25186" name="Group 25186"/>
                  <wp:cNvGraphicFramePr/>
                  <a:graphic xmlns:a="http://schemas.openxmlformats.org/drawingml/2006/main">
                    <a:graphicData uri="http://schemas.microsoft.com/office/word/2010/wordprocessingGroup">
                      <wpg:wgp>
                        <wpg:cNvGrpSpPr/>
                        <wpg:grpSpPr>
                          <a:xfrm>
                            <a:off x="0" y="0"/>
                            <a:ext cx="5543550" cy="6467475"/>
                            <a:chOff x="0" y="0"/>
                            <a:chExt cx="6028944" cy="5515356"/>
                          </a:xfrm>
                        </wpg:grpSpPr>
                        <pic:pic xmlns:pic="http://schemas.openxmlformats.org/drawingml/2006/picture">
                          <pic:nvPicPr>
                            <pic:cNvPr id="1642" name="Picture 1642"/>
                            <pic:cNvPicPr/>
                          </pic:nvPicPr>
                          <pic:blipFill>
                            <a:blip r:embed="rId14"/>
                            <a:stretch>
                              <a:fillRect/>
                            </a:stretch>
                          </pic:blipFill>
                          <pic:spPr>
                            <a:xfrm>
                              <a:off x="0" y="0"/>
                              <a:ext cx="6028944" cy="5515356"/>
                            </a:xfrm>
                            <a:prstGeom prst="rect">
                              <a:avLst/>
                            </a:prstGeom>
                          </pic:spPr>
                        </pic:pic>
                        <pic:pic xmlns:pic="http://schemas.openxmlformats.org/drawingml/2006/picture">
                          <pic:nvPicPr>
                            <pic:cNvPr id="1644" name="Picture 1644"/>
                            <pic:cNvPicPr/>
                          </pic:nvPicPr>
                          <pic:blipFill>
                            <a:blip r:embed="rId15"/>
                            <a:stretch>
                              <a:fillRect/>
                            </a:stretch>
                          </pic:blipFill>
                          <pic:spPr>
                            <a:xfrm>
                              <a:off x="4421124" y="3459480"/>
                              <a:ext cx="1004316" cy="112776"/>
                            </a:xfrm>
                            <a:prstGeom prst="rect">
                              <a:avLst/>
                            </a:prstGeom>
                          </pic:spPr>
                        </pic:pic>
                        <wps:wsp>
                          <wps:cNvPr id="1645" name="Rectangle 1645"/>
                          <wps:cNvSpPr/>
                          <wps:spPr>
                            <a:xfrm>
                              <a:off x="4422013" y="3462491"/>
                              <a:ext cx="51922" cy="208373"/>
                            </a:xfrm>
                            <a:prstGeom prst="rect">
                              <a:avLst/>
                            </a:prstGeom>
                            <a:ln>
                              <a:noFill/>
                            </a:ln>
                          </wps:spPr>
                          <wps:txbx>
                            <w:txbxContent>
                              <w:p w14:paraId="374DC1A4" w14:textId="77777777" w:rsidR="00240372" w:rsidRDefault="00240372">
                                <w:pPr>
                                  <w:spacing w:line="259" w:lineRule="auto"/>
                                </w:pPr>
                                <w:r>
                                  <w:rPr>
                                    <w:rFonts w:ascii="Arial" w:eastAsia="Arial" w:hAnsi="Arial" w:cs="Arial"/>
                                    <w:sz w:val="22"/>
                                  </w:rPr>
                                  <w:t xml:space="preserve"> </w:t>
                                </w:r>
                              </w:p>
                            </w:txbxContent>
                          </wps:txbx>
                          <wps:bodyPr horzOverflow="overflow" vert="horz" lIns="0" tIns="0" rIns="0" bIns="0" rtlCol="0">
                            <a:noAutofit/>
                          </wps:bodyPr>
                        </wps:wsp>
                      </wpg:wgp>
                    </a:graphicData>
                  </a:graphic>
                </wp:inline>
              </w:drawing>
            </mc:Choice>
            <mc:Fallback>
              <w:pict>
                <v:group w14:anchorId="4CF0A130" id="Group 25186" o:spid="_x0000_s1035" style="width:436.5pt;height:509.25pt;mso-position-horizontal-relative:char;mso-position-vertical-relative:line" coordsize="60289,5515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O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">
                  <v:shape id="Picture 1642" o:spid="_x0000_s1036" type="#_x0000_t75" style="position:absolute;width:60289;height:55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">
                    <v:imagedata r:id="rId16" o:title=""/>
                  </v:shape>
                  <v:shape id="Picture 1644" o:spid="_x0000_s1037" type="#_x0000_t75" style="position:absolute;left:44211;top:34594;width:10043;height:1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">
                    <v:imagedata r:id="rId17" o:title=""/>
                  </v:shape>
                  <v:rect id="Rectangle 1645" o:spid="_x0000_s1038" style="position:absolute;left:44220;top:34624;width:519;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pwwAAAN0AAAAPAAAAZHJzL2Rvd25yZXYueG1sRE9Li8Iw&#10;EL4L/ocwwt40dXF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mf1yKcMAAADdAAAADwAA&#10;AAAAAAAAAAAAAAAHAgAAZHJzL2Rvd25yZXYueG1sUEsFBgAAAAADAAMAtwAAAPcCAAAAAA==&#10;" filled="f" stroked="f">
                    <v:textbox inset="0,0,0,0">
                      <w:txbxContent>
                        <w:p w14:paraId="374DC1A4" w14:textId="77777777" w:rsidR="00240372" w:rsidRDefault="00240372">
                          <w:pPr>
                            <w:spacing w:line="259" w:lineRule="auto"/>
                          </w:pPr>
                          <w:r>
                            <w:rPr>
                              <w:rFonts w:ascii="Arial" w:eastAsia="Arial" w:hAnsi="Arial" w:cs="Arial"/>
                              <w:sz w:val="22"/>
                            </w:rPr>
                            <w:t xml:space="preserve"> </w:t>
                          </w:r>
                        </w:p>
                      </w:txbxContent>
                    </v:textbox>
                  </v:rect>
                  <w10:anchorlock/>
                </v:group>
              </w:pict>
            </mc:Fallback>
          </mc:AlternateContent>
        </w:r>
      </w:ins>
    </w:p>
    <w:p w14:paraId="44225084" w14:textId="77777777" w:rsidR="00240372" w:rsidRDefault="00240372">
      <w:pPr>
        <w:spacing w:after="158" w:line="259" w:lineRule="auto"/>
        <w:ind w:left="1440"/>
        <w:rPr>
          <w:ins w:id="1477" w:author="SAFEENA AKHTER" w:date="2025-03-26T20:44:00Z" w16du:dateUtc="2025-03-26T15:44:00Z"/>
        </w:rPr>
      </w:pPr>
      <w:ins w:id="1478" w:author="SAFEENA AKHTER" w:date="2025-03-26T20:44:00Z" w16du:dateUtc="2025-03-26T15:44:00Z">
        <w:r>
          <w:rPr>
            <w:rFonts w:ascii="Times New Roman" w:eastAsia="Times New Roman" w:hAnsi="Times New Roman" w:cs="Times New Roman"/>
            <w:b/>
          </w:rPr>
          <w:t xml:space="preserve"> </w:t>
        </w:r>
      </w:ins>
    </w:p>
    <w:p w14:paraId="7377B204" w14:textId="77777777" w:rsidR="00240372" w:rsidRDefault="00240372">
      <w:pPr>
        <w:spacing w:after="159" w:line="259" w:lineRule="auto"/>
        <w:ind w:left="1440"/>
        <w:rPr>
          <w:ins w:id="1479" w:author="SAFEENA AKHTER" w:date="2025-03-26T20:44:00Z" w16du:dateUtc="2025-03-26T15:44:00Z"/>
        </w:rPr>
      </w:pPr>
      <w:ins w:id="1480" w:author="SAFEENA AKHTER" w:date="2025-03-26T20:44:00Z" w16du:dateUtc="2025-03-26T15:44:00Z">
        <w:r>
          <w:rPr>
            <w:rFonts w:ascii="Times New Roman" w:eastAsia="Times New Roman" w:hAnsi="Times New Roman" w:cs="Times New Roman"/>
            <w:b/>
          </w:rPr>
          <w:t xml:space="preserve"> </w:t>
        </w:r>
      </w:ins>
    </w:p>
    <w:p w14:paraId="51F52A07" w14:textId="77777777" w:rsidR="00240372" w:rsidRDefault="00240372">
      <w:pPr>
        <w:spacing w:after="156" w:line="259" w:lineRule="auto"/>
        <w:ind w:left="1440"/>
        <w:rPr>
          <w:ins w:id="1481" w:author="SAFEENA AKHTER" w:date="2025-03-26T20:44:00Z" w16du:dateUtc="2025-03-26T15:44:00Z"/>
        </w:rPr>
      </w:pPr>
      <w:ins w:id="1482" w:author="SAFEENA AKHTER" w:date="2025-03-26T20:44:00Z" w16du:dateUtc="2025-03-26T15:44:00Z">
        <w:r>
          <w:rPr>
            <w:rFonts w:ascii="Times New Roman" w:eastAsia="Times New Roman" w:hAnsi="Times New Roman" w:cs="Times New Roman"/>
            <w:b/>
          </w:rPr>
          <w:t xml:space="preserve"> </w:t>
        </w:r>
      </w:ins>
    </w:p>
    <w:p w14:paraId="4D4E6CE7" w14:textId="03C9A1E8" w:rsidR="00240372" w:rsidRDefault="00240372" w:rsidP="00A3145E">
      <w:pPr>
        <w:spacing w:after="158" w:line="259" w:lineRule="auto"/>
        <w:ind w:left="1440"/>
        <w:rPr>
          <w:ins w:id="1483" w:author="SAFEENA AKHTER" w:date="2025-03-26T20:44:00Z" w16du:dateUtc="2025-03-26T15:44:00Z"/>
        </w:rPr>
      </w:pPr>
    </w:p>
    <w:p w14:paraId="49BCB991" w14:textId="6F2F99EB" w:rsidR="00240372" w:rsidRDefault="00240372" w:rsidP="002C5F98">
      <w:pPr>
        <w:rPr>
          <w:ins w:id="1484" w:author="SAFEENA AKHTER" w:date="2025-03-26T20:44:00Z" w16du:dateUtc="2025-03-26T15:44:00Z"/>
        </w:rPr>
      </w:pPr>
      <w:ins w:id="1485" w:author="SAFEENA AKHTER" w:date="2025-03-26T20:44:00Z" w16du:dateUtc="2025-03-26T15:44:00Z">
        <w:r>
          <w:rPr>
            <w:u w:color="000000"/>
          </w:rPr>
          <w:t>G</w:t>
        </w:r>
      </w:ins>
      <w:ins w:id="1486" w:author="SAFEENA AKHTER" w:date="2025-03-26T20:48:00Z" w16du:dateUtc="2025-03-26T15:48:00Z">
        <w:r>
          <w:rPr>
            <w:u w:color="000000"/>
          </w:rPr>
          <w:t>i</w:t>
        </w:r>
      </w:ins>
      <w:ins w:id="1487" w:author="SAFEENA AKHTER" w:date="2025-03-26T20:44:00Z" w16du:dateUtc="2025-03-26T15:44:00Z">
        <w:r>
          <w:rPr>
            <w:u w:color="000000"/>
          </w:rPr>
          <w:t>ves Feedback SSD:</w:t>
        </w:r>
        <w:r>
          <w:t xml:space="preserve"> </w:t>
        </w:r>
        <w:r>
          <w:rPr>
            <w:rFonts w:ascii="Calibri" w:eastAsia="Calibri" w:hAnsi="Calibri" w:cs="Calibri"/>
            <w:noProof/>
            <w:sz w:val="22"/>
          </w:rPr>
          <mc:AlternateContent>
            <mc:Choice Requires="wpg">
              <w:drawing>
                <wp:inline distT="0" distB="0" distL="0" distR="0" wp14:anchorId="1C08E3BB" wp14:editId="1C1547DD">
                  <wp:extent cx="6277356" cy="7629144"/>
                  <wp:effectExtent l="0" t="0" r="0" b="0"/>
                  <wp:docPr id="25500" name="Group 25500"/>
                  <wp:cNvGraphicFramePr/>
                  <a:graphic xmlns:a="http://schemas.openxmlformats.org/drawingml/2006/main">
                    <a:graphicData uri="http://schemas.microsoft.com/office/word/2010/wordprocessingGroup">
                      <wpg:wgp>
                        <wpg:cNvGrpSpPr/>
                        <wpg:grpSpPr>
                          <a:xfrm>
                            <a:off x="0" y="0"/>
                            <a:ext cx="6277356" cy="7629144"/>
                            <a:chOff x="0" y="0"/>
                            <a:chExt cx="6277356" cy="7629144"/>
                          </a:xfrm>
                        </wpg:grpSpPr>
                        <pic:pic xmlns:pic="http://schemas.openxmlformats.org/drawingml/2006/picture">
                          <pic:nvPicPr>
                            <pic:cNvPr id="1666" name="Picture 1666"/>
                            <pic:cNvPicPr/>
                          </pic:nvPicPr>
                          <pic:blipFill>
                            <a:blip r:embed="rId18"/>
                            <a:stretch>
                              <a:fillRect/>
                            </a:stretch>
                          </pic:blipFill>
                          <pic:spPr>
                            <a:xfrm>
                              <a:off x="0" y="0"/>
                              <a:ext cx="6277356" cy="7629144"/>
                            </a:xfrm>
                            <a:prstGeom prst="rect">
                              <a:avLst/>
                            </a:prstGeom>
                          </pic:spPr>
                        </pic:pic>
                        <pic:pic xmlns:pic="http://schemas.openxmlformats.org/drawingml/2006/picture">
                          <pic:nvPicPr>
                            <pic:cNvPr id="1668" name="Picture 1668"/>
                            <pic:cNvPicPr/>
                          </pic:nvPicPr>
                          <pic:blipFill>
                            <a:blip r:embed="rId19"/>
                            <a:stretch>
                              <a:fillRect/>
                            </a:stretch>
                          </pic:blipFill>
                          <pic:spPr>
                            <a:xfrm>
                              <a:off x="4820412" y="4572000"/>
                              <a:ext cx="1127760" cy="138684"/>
                            </a:xfrm>
                            <a:prstGeom prst="rect">
                              <a:avLst/>
                            </a:prstGeom>
                          </pic:spPr>
                        </pic:pic>
                        <wps:wsp>
                          <wps:cNvPr id="1669" name="Rectangle 1669"/>
                          <wps:cNvSpPr/>
                          <wps:spPr>
                            <a:xfrm>
                              <a:off x="4821301" y="4575541"/>
                              <a:ext cx="51809" cy="207921"/>
                            </a:xfrm>
                            <a:prstGeom prst="rect">
                              <a:avLst/>
                            </a:prstGeom>
                            <a:ln>
                              <a:noFill/>
                            </a:ln>
                          </wps:spPr>
                          <wps:txbx>
                            <w:txbxContent>
                              <w:p w14:paraId="3D0A79C9" w14:textId="77777777" w:rsidR="00240372" w:rsidRDefault="00240372">
                                <w:pPr>
                                  <w:spacing w:line="259" w:lineRule="auto"/>
                                </w:pPr>
                                <w:r>
                                  <w:rPr>
                                    <w:rFonts w:ascii="Arial" w:eastAsia="Arial" w:hAnsi="Arial" w:cs="Arial"/>
                                    <w:sz w:val="22"/>
                                  </w:rPr>
                                  <w:t xml:space="preserve"> </w:t>
                                </w:r>
                              </w:p>
                            </w:txbxContent>
                          </wps:txbx>
                          <wps:bodyPr horzOverflow="overflow" vert="horz" lIns="0" tIns="0" rIns="0" bIns="0" rtlCol="0">
                            <a:noAutofit/>
                          </wps:bodyPr>
                        </wps:wsp>
                      </wpg:wgp>
                    </a:graphicData>
                  </a:graphic>
                </wp:inline>
              </w:drawing>
            </mc:Choice>
            <mc:Fallback>
              <w:pict>
                <v:group w14:anchorId="1C08E3BB" id="Group 25500" o:spid="_x0000_s1039" style="width:494.3pt;height:600.7pt;mso-position-horizontal-relative:char;mso-position-vertical-relative:line" coordsize="62773,76291"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">
                  <v:shape id="Picture 1666" o:spid="_x0000_s1040" type="#_x0000_t75" style="position:absolute;width:62773;height:76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">
                    <v:imagedata r:id="rId20" o:title=""/>
                  </v:shape>
                  <v:shape id="Picture 1668" o:spid="_x0000_s1041" type="#_x0000_t75" style="position:absolute;left:48204;top:45720;width:11277;height:1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">
                    <v:imagedata r:id="rId21" o:title=""/>
                  </v:shape>
                  <v:rect id="Rectangle 1669" o:spid="_x0000_s1042" style="position:absolute;left:48213;top:457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" filled="f" stroked="f">
                    <v:textbox inset="0,0,0,0">
                      <w:txbxContent>
                        <w:p w14:paraId="3D0A79C9" w14:textId="77777777" w:rsidR="00240372" w:rsidRDefault="00240372">
                          <w:pPr>
                            <w:spacing w:line="259" w:lineRule="auto"/>
                          </w:pPr>
                          <w:r>
                            <w:rPr>
                              <w:rFonts w:ascii="Arial" w:eastAsia="Arial" w:hAnsi="Arial" w:cs="Arial"/>
                              <w:sz w:val="22"/>
                            </w:rPr>
                            <w:t xml:space="preserve"> </w:t>
                          </w:r>
                        </w:p>
                      </w:txbxContent>
                    </v:textbox>
                  </v:rect>
                  <w10:anchorlock/>
                </v:group>
              </w:pict>
            </mc:Fallback>
          </mc:AlternateContent>
        </w:r>
      </w:ins>
      <w:r w:rsidR="00A3145E">
        <w:t>R</w:t>
      </w:r>
      <w:ins w:id="1488" w:author="SAFEENA AKHTER" w:date="2025-03-26T20:44:00Z" w16du:dateUtc="2025-03-26T15:44:00Z">
        <w:r>
          <w:rPr>
            <w:u w:color="000000"/>
          </w:rPr>
          <w:t>egister Project SSD:</w:t>
        </w:r>
        <w:r>
          <w:t xml:space="preserve"> </w:t>
        </w:r>
      </w:ins>
    </w:p>
    <w:p w14:paraId="6827C83D" w14:textId="77777777" w:rsidR="00240372" w:rsidRDefault="00240372">
      <w:pPr>
        <w:spacing w:after="0" w:line="259" w:lineRule="auto"/>
        <w:ind w:left="1440"/>
        <w:rPr>
          <w:ins w:id="1489" w:author="SAFEENA AKHTER" w:date="2025-03-26T20:44:00Z" w16du:dateUtc="2025-03-26T15:44:00Z"/>
        </w:rPr>
      </w:pPr>
      <w:ins w:id="1490" w:author="SAFEENA AKHTER" w:date="2025-03-26T20:44:00Z" w16du:dateUtc="2025-03-26T15:44:00Z">
        <w:r>
          <w:rPr>
            <w:rFonts w:ascii="Arial" w:eastAsia="Arial" w:hAnsi="Arial" w:cs="Arial"/>
            <w:sz w:val="22"/>
          </w:rPr>
          <w:t xml:space="preserve"> </w:t>
        </w:r>
      </w:ins>
    </w:p>
    <w:p w14:paraId="5939C0D3" w14:textId="77777777" w:rsidR="00240372" w:rsidRDefault="00240372">
      <w:pPr>
        <w:spacing w:after="8" w:line="259" w:lineRule="auto"/>
        <w:ind w:left="2549"/>
        <w:rPr>
          <w:ins w:id="1491" w:author="SAFEENA AKHTER" w:date="2025-03-26T20:44:00Z" w16du:dateUtc="2025-03-26T15:44:00Z"/>
        </w:rPr>
      </w:pPr>
      <w:ins w:id="1492" w:author="SAFEENA AKHTER" w:date="2025-03-26T20:44:00Z" w16du:dateUtc="2025-03-26T15:44:00Z">
        <w:r>
          <w:rPr>
            <w:noProof/>
          </w:rPr>
          <w:drawing>
            <wp:inline distT="0" distB="0" distL="0" distR="0" wp14:anchorId="7772B556" wp14:editId="06A38C19">
              <wp:extent cx="4317492" cy="3942588"/>
              <wp:effectExtent l="0" t="0" r="0" b="0"/>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22"/>
                      <a:stretch>
                        <a:fillRect/>
                      </a:stretch>
                    </pic:blipFill>
                    <pic:spPr>
                      <a:xfrm>
                        <a:off x="0" y="0"/>
                        <a:ext cx="4317492" cy="3942588"/>
                      </a:xfrm>
                      <a:prstGeom prst="rect">
                        <a:avLst/>
                      </a:prstGeom>
                    </pic:spPr>
                  </pic:pic>
                </a:graphicData>
              </a:graphic>
            </wp:inline>
          </w:drawing>
        </w:r>
      </w:ins>
    </w:p>
    <w:p w14:paraId="60A43382" w14:textId="71E33A56" w:rsidR="00240372" w:rsidRDefault="00240372">
      <w:pPr>
        <w:spacing w:after="350" w:line="259" w:lineRule="auto"/>
        <w:ind w:left="1440"/>
        <w:rPr>
          <w:ins w:id="1493" w:author="SAFEENA AKHTER" w:date="2025-03-26T20:44:00Z" w16du:dateUtc="2025-03-26T15:44:00Z"/>
        </w:rPr>
      </w:pPr>
    </w:p>
    <w:p w14:paraId="1658F58B" w14:textId="77777777" w:rsidR="00240372" w:rsidRDefault="00240372" w:rsidP="002C5F98">
      <w:pPr>
        <w:rPr>
          <w:ins w:id="1494" w:author="SAFEENA AKHTER" w:date="2025-03-26T20:44:00Z" w16du:dateUtc="2025-03-26T15:44:00Z"/>
        </w:rPr>
      </w:pPr>
      <w:proofErr w:type="gramStart"/>
      <w:ins w:id="1495" w:author="SAFEENA AKHTER" w:date="2025-03-26T20:44:00Z" w16du:dateUtc="2025-03-26T15:44:00Z">
        <w:r>
          <w:rPr>
            <w:u w:color="000000"/>
          </w:rPr>
          <w:t>Approve</w:t>
        </w:r>
        <w:proofErr w:type="gramEnd"/>
        <w:r>
          <w:rPr>
            <w:u w:color="000000"/>
          </w:rPr>
          <w:t xml:space="preserve"> Project SSD:</w:t>
        </w:r>
        <w:r>
          <w:t xml:space="preserve"> </w:t>
        </w:r>
      </w:ins>
    </w:p>
    <w:p w14:paraId="0FABB8FC" w14:textId="77777777" w:rsidR="00240372" w:rsidRDefault="00240372">
      <w:pPr>
        <w:spacing w:after="22" w:line="259" w:lineRule="auto"/>
        <w:ind w:left="2755"/>
        <w:rPr>
          <w:ins w:id="1496" w:author="SAFEENA AKHTER" w:date="2025-03-26T20:44:00Z" w16du:dateUtc="2025-03-26T15:44:00Z"/>
        </w:rPr>
      </w:pPr>
      <w:ins w:id="1497" w:author="SAFEENA AKHTER" w:date="2025-03-26T20:44:00Z" w16du:dateUtc="2025-03-26T15:44:00Z">
        <w:r>
          <w:rPr>
            <w:noProof/>
          </w:rPr>
          <w:drawing>
            <wp:inline distT="0" distB="0" distL="0" distR="0" wp14:anchorId="4B424544" wp14:editId="486825A8">
              <wp:extent cx="4061460" cy="4466844"/>
              <wp:effectExtent l="0" t="0" r="0" b="0"/>
              <wp:docPr id="1738" name="Picture 1738"/>
              <wp:cNvGraphicFramePr/>
              <a:graphic xmlns:a="http://schemas.openxmlformats.org/drawingml/2006/main">
                <a:graphicData uri="http://schemas.openxmlformats.org/drawingml/2006/picture">
                  <pic:pic xmlns:pic="http://schemas.openxmlformats.org/drawingml/2006/picture">
                    <pic:nvPicPr>
                      <pic:cNvPr id="1738" name="Picture 1738"/>
                      <pic:cNvPicPr/>
                    </pic:nvPicPr>
                    <pic:blipFill>
                      <a:blip r:embed="rId23"/>
                      <a:stretch>
                        <a:fillRect/>
                      </a:stretch>
                    </pic:blipFill>
                    <pic:spPr>
                      <a:xfrm>
                        <a:off x="0" y="0"/>
                        <a:ext cx="4061460" cy="4466844"/>
                      </a:xfrm>
                      <a:prstGeom prst="rect">
                        <a:avLst/>
                      </a:prstGeom>
                    </pic:spPr>
                  </pic:pic>
                </a:graphicData>
              </a:graphic>
            </wp:inline>
          </w:drawing>
        </w:r>
      </w:ins>
    </w:p>
    <w:p w14:paraId="49E452B2" w14:textId="77777777" w:rsidR="00240372" w:rsidRDefault="00240372">
      <w:pPr>
        <w:spacing w:after="292" w:line="259" w:lineRule="auto"/>
        <w:ind w:left="1440"/>
        <w:rPr>
          <w:ins w:id="1498" w:author="SAFEENA AKHTER" w:date="2025-03-26T20:44:00Z" w16du:dateUtc="2025-03-26T15:44:00Z"/>
        </w:rPr>
      </w:pPr>
      <w:ins w:id="1499" w:author="SAFEENA AKHTER" w:date="2025-03-26T20:44:00Z" w16du:dateUtc="2025-03-26T15:44:00Z">
        <w:r>
          <w:rPr>
            <w:rFonts w:ascii="Times New Roman" w:eastAsia="Times New Roman" w:hAnsi="Times New Roman" w:cs="Times New Roman"/>
            <w:b/>
            <w:sz w:val="28"/>
          </w:rPr>
          <w:t xml:space="preserve"> </w:t>
        </w:r>
      </w:ins>
    </w:p>
    <w:p w14:paraId="57454483" w14:textId="77777777" w:rsidR="00240372" w:rsidRDefault="00240372">
      <w:pPr>
        <w:spacing w:after="292" w:line="259" w:lineRule="auto"/>
        <w:ind w:left="1440"/>
        <w:rPr>
          <w:ins w:id="1500" w:author="SAFEENA AKHTER" w:date="2025-03-26T20:44:00Z" w16du:dateUtc="2025-03-26T15:44:00Z"/>
        </w:rPr>
      </w:pPr>
      <w:ins w:id="1501" w:author="SAFEENA AKHTER" w:date="2025-03-26T20:44:00Z" w16du:dateUtc="2025-03-26T15:44:00Z">
        <w:r>
          <w:rPr>
            <w:rFonts w:ascii="Times New Roman" w:eastAsia="Times New Roman" w:hAnsi="Times New Roman" w:cs="Times New Roman"/>
            <w:b/>
            <w:sz w:val="28"/>
          </w:rPr>
          <w:t xml:space="preserve"> </w:t>
        </w:r>
      </w:ins>
    </w:p>
    <w:p w14:paraId="17624B3B" w14:textId="77777777" w:rsidR="00240372" w:rsidRDefault="00240372">
      <w:pPr>
        <w:spacing w:after="292" w:line="259" w:lineRule="auto"/>
        <w:ind w:left="1440"/>
        <w:rPr>
          <w:ins w:id="1502" w:author="SAFEENA AKHTER" w:date="2025-03-26T20:44:00Z" w16du:dateUtc="2025-03-26T15:44:00Z"/>
        </w:rPr>
      </w:pPr>
      <w:ins w:id="1503" w:author="SAFEENA AKHTER" w:date="2025-03-26T20:44:00Z" w16du:dateUtc="2025-03-26T15:44:00Z">
        <w:r>
          <w:rPr>
            <w:rFonts w:ascii="Times New Roman" w:eastAsia="Times New Roman" w:hAnsi="Times New Roman" w:cs="Times New Roman"/>
            <w:b/>
            <w:sz w:val="28"/>
          </w:rPr>
          <w:t xml:space="preserve"> </w:t>
        </w:r>
      </w:ins>
    </w:p>
    <w:p w14:paraId="30ECD0A7" w14:textId="77777777" w:rsidR="00240372" w:rsidRDefault="00240372">
      <w:pPr>
        <w:spacing w:after="351" w:line="259" w:lineRule="auto"/>
        <w:ind w:left="1440"/>
        <w:rPr>
          <w:ins w:id="1504" w:author="SAFEENA AKHTER" w:date="2025-03-26T20:44:00Z" w16du:dateUtc="2025-03-26T15:44:00Z"/>
        </w:rPr>
      </w:pPr>
      <w:ins w:id="1505" w:author="SAFEENA AKHTER" w:date="2025-03-26T20:44:00Z" w16du:dateUtc="2025-03-26T15:44:00Z">
        <w:r>
          <w:rPr>
            <w:rFonts w:ascii="Times New Roman" w:eastAsia="Times New Roman" w:hAnsi="Times New Roman" w:cs="Times New Roman"/>
            <w:b/>
            <w:sz w:val="28"/>
          </w:rPr>
          <w:t xml:space="preserve"> </w:t>
        </w:r>
      </w:ins>
    </w:p>
    <w:p w14:paraId="080D75AE" w14:textId="77777777" w:rsidR="00240372" w:rsidRDefault="00240372" w:rsidP="002C5F98">
      <w:pPr>
        <w:rPr>
          <w:ins w:id="1506" w:author="SAFEENA AKHTER" w:date="2025-03-26T20:44:00Z" w16du:dateUtc="2025-03-26T15:44:00Z"/>
        </w:rPr>
      </w:pPr>
      <w:ins w:id="1507" w:author="SAFEENA AKHTER" w:date="2025-03-26T20:44:00Z" w16du:dateUtc="2025-03-26T15:44:00Z">
        <w:r>
          <w:rPr>
            <w:u w:color="000000"/>
          </w:rPr>
          <w:t>Receive Feedback SSD:</w:t>
        </w:r>
        <w:r>
          <w:t xml:space="preserve"> </w:t>
        </w:r>
      </w:ins>
    </w:p>
    <w:p w14:paraId="076853FB" w14:textId="77777777" w:rsidR="00240372" w:rsidRDefault="00240372">
      <w:pPr>
        <w:spacing w:after="239" w:line="259" w:lineRule="auto"/>
        <w:ind w:left="1440"/>
        <w:rPr>
          <w:ins w:id="1508" w:author="SAFEENA AKHTER" w:date="2025-03-26T20:44:00Z" w16du:dateUtc="2025-03-26T15:44:00Z"/>
        </w:rPr>
      </w:pPr>
      <w:ins w:id="1509" w:author="SAFEENA AKHTER" w:date="2025-03-26T20:44:00Z" w16du:dateUtc="2025-03-26T15:44:00Z">
        <w:r>
          <w:rPr>
            <w:rFonts w:ascii="Times New Roman" w:eastAsia="Times New Roman" w:hAnsi="Times New Roman" w:cs="Times New Roman"/>
            <w:b/>
            <w:sz w:val="28"/>
          </w:rPr>
          <w:t xml:space="preserve"> </w:t>
        </w:r>
      </w:ins>
    </w:p>
    <w:p w14:paraId="486A6766" w14:textId="77777777" w:rsidR="00240372" w:rsidRDefault="00240372">
      <w:pPr>
        <w:spacing w:after="158" w:line="259" w:lineRule="auto"/>
        <w:ind w:left="2614"/>
        <w:rPr>
          <w:ins w:id="1510" w:author="SAFEENA AKHTER" w:date="2025-03-26T20:44:00Z" w16du:dateUtc="2025-03-26T15:44:00Z"/>
        </w:rPr>
      </w:pPr>
      <w:ins w:id="1511" w:author="SAFEENA AKHTER" w:date="2025-03-26T20:44:00Z" w16du:dateUtc="2025-03-26T15:44:00Z">
        <w:r>
          <w:rPr>
            <w:rFonts w:ascii="Arial" w:eastAsia="Arial" w:hAnsi="Arial" w:cs="Arial"/>
            <w:sz w:val="22"/>
          </w:rPr>
          <w:t xml:space="preserve"> </w:t>
        </w:r>
      </w:ins>
    </w:p>
    <w:p w14:paraId="350D9C22" w14:textId="77777777" w:rsidR="00240372" w:rsidRDefault="00240372">
      <w:pPr>
        <w:spacing w:line="259" w:lineRule="auto"/>
        <w:ind w:left="2614"/>
        <w:rPr>
          <w:ins w:id="1512" w:author="SAFEENA AKHTER" w:date="2025-03-26T20:44:00Z" w16du:dateUtc="2025-03-26T15:44:00Z"/>
        </w:rPr>
      </w:pPr>
      <w:ins w:id="1513" w:author="SAFEENA AKHTER" w:date="2025-03-26T20:44:00Z" w16du:dateUtc="2025-03-26T15:44:00Z">
        <w:r>
          <w:rPr>
            <w:rFonts w:ascii="Arial" w:eastAsia="Arial" w:hAnsi="Arial" w:cs="Arial"/>
            <w:sz w:val="22"/>
          </w:rPr>
          <w:t xml:space="preserve"> </w:t>
        </w:r>
      </w:ins>
    </w:p>
    <w:p w14:paraId="662B834A" w14:textId="77777777" w:rsidR="00240372" w:rsidRDefault="00240372">
      <w:pPr>
        <w:spacing w:after="0" w:line="259" w:lineRule="auto"/>
        <w:ind w:left="2614"/>
        <w:rPr>
          <w:ins w:id="1514" w:author="SAFEENA AKHTER" w:date="2025-03-26T20:44:00Z" w16du:dateUtc="2025-03-26T15:44:00Z"/>
        </w:rPr>
      </w:pPr>
      <w:ins w:id="1515" w:author="SAFEENA AKHTER" w:date="2025-03-26T20:44:00Z" w16du:dateUtc="2025-03-26T15:44:00Z">
        <w:r>
          <w:rPr>
            <w:rFonts w:ascii="Arial" w:eastAsia="Arial" w:hAnsi="Arial" w:cs="Arial"/>
            <w:sz w:val="22"/>
          </w:rPr>
          <w:t xml:space="preserve"> </w:t>
        </w:r>
      </w:ins>
    </w:p>
    <w:p w14:paraId="2E589DE7" w14:textId="77777777" w:rsidR="00240372" w:rsidRDefault="00240372">
      <w:pPr>
        <w:spacing w:after="66" w:line="259" w:lineRule="auto"/>
        <w:ind w:left="1440"/>
        <w:jc w:val="both"/>
        <w:rPr>
          <w:ins w:id="1516" w:author="SAFEENA AKHTER" w:date="2025-03-26T20:44:00Z" w16du:dateUtc="2025-03-26T15:44:00Z"/>
        </w:rPr>
      </w:pPr>
      <w:ins w:id="1517" w:author="SAFEENA AKHTER" w:date="2025-03-26T20:44:00Z" w16du:dateUtc="2025-03-26T15:44:00Z">
        <w:r>
          <w:rPr>
            <w:rFonts w:ascii="Arial" w:eastAsia="Arial" w:hAnsi="Arial" w:cs="Arial"/>
            <w:sz w:val="22"/>
          </w:rPr>
          <w:t xml:space="preserve"> </w:t>
        </w:r>
      </w:ins>
    </w:p>
    <w:p w14:paraId="18AE6F9A" w14:textId="77777777" w:rsidR="00240372" w:rsidRDefault="00240372">
      <w:pPr>
        <w:spacing w:after="15" w:line="259" w:lineRule="auto"/>
        <w:ind w:left="2861"/>
        <w:rPr>
          <w:ins w:id="1518" w:author="SAFEENA AKHTER" w:date="2025-03-26T20:44:00Z" w16du:dateUtc="2025-03-26T15:44:00Z"/>
        </w:rPr>
      </w:pPr>
      <w:ins w:id="1519" w:author="SAFEENA AKHTER" w:date="2025-03-26T20:44:00Z" w16du:dateUtc="2025-03-26T15:44:00Z">
        <w:r>
          <w:rPr>
            <w:noProof/>
          </w:rPr>
          <w:drawing>
            <wp:inline distT="0" distB="0" distL="0" distR="0" wp14:anchorId="5E7983B5" wp14:editId="76BEA33F">
              <wp:extent cx="3927348" cy="3613404"/>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24"/>
                      <a:stretch>
                        <a:fillRect/>
                      </a:stretch>
                    </pic:blipFill>
                    <pic:spPr>
                      <a:xfrm>
                        <a:off x="0" y="0"/>
                        <a:ext cx="3927348" cy="3613404"/>
                      </a:xfrm>
                      <a:prstGeom prst="rect">
                        <a:avLst/>
                      </a:prstGeom>
                    </pic:spPr>
                  </pic:pic>
                </a:graphicData>
              </a:graphic>
            </wp:inline>
          </w:drawing>
        </w:r>
      </w:ins>
    </w:p>
    <w:p w14:paraId="76FC21C3" w14:textId="77777777" w:rsidR="00240372" w:rsidRDefault="00240372">
      <w:pPr>
        <w:spacing w:after="155" w:line="259" w:lineRule="auto"/>
        <w:ind w:left="1440"/>
        <w:jc w:val="both"/>
        <w:rPr>
          <w:ins w:id="1520" w:author="SAFEENA AKHTER" w:date="2025-03-26T20:44:00Z" w16du:dateUtc="2025-03-26T15:44:00Z"/>
        </w:rPr>
      </w:pPr>
      <w:ins w:id="1521" w:author="SAFEENA AKHTER" w:date="2025-03-26T20:44:00Z" w16du:dateUtc="2025-03-26T15:44:00Z">
        <w:r>
          <w:rPr>
            <w:rFonts w:ascii="Arial" w:eastAsia="Arial" w:hAnsi="Arial" w:cs="Arial"/>
            <w:sz w:val="22"/>
          </w:rPr>
          <w:t xml:space="preserve"> </w:t>
        </w:r>
      </w:ins>
    </w:p>
    <w:p w14:paraId="41A8263C" w14:textId="77777777" w:rsidR="00240372" w:rsidRDefault="00240372">
      <w:pPr>
        <w:spacing w:after="266" w:line="259" w:lineRule="auto"/>
        <w:ind w:left="1440"/>
        <w:jc w:val="both"/>
        <w:rPr>
          <w:ins w:id="1522" w:author="SAFEENA AKHTER" w:date="2025-03-26T20:44:00Z" w16du:dateUtc="2025-03-26T15:44:00Z"/>
        </w:rPr>
      </w:pPr>
      <w:ins w:id="1523" w:author="SAFEENA AKHTER" w:date="2025-03-26T20:44:00Z" w16du:dateUtc="2025-03-26T15:44:00Z">
        <w:r>
          <w:rPr>
            <w:rFonts w:ascii="Arial" w:eastAsia="Arial" w:hAnsi="Arial" w:cs="Arial"/>
            <w:sz w:val="22"/>
          </w:rPr>
          <w:t xml:space="preserve"> </w:t>
        </w:r>
      </w:ins>
    </w:p>
    <w:p w14:paraId="6ACF90F4" w14:textId="77777777" w:rsidR="00240372" w:rsidRDefault="00240372">
      <w:pPr>
        <w:spacing w:after="266" w:line="259" w:lineRule="auto"/>
        <w:ind w:left="1440"/>
        <w:jc w:val="both"/>
        <w:rPr>
          <w:ins w:id="1524" w:author="SAFEENA AKHTER" w:date="2025-03-26T20:44:00Z" w16du:dateUtc="2025-03-26T15:44:00Z"/>
        </w:rPr>
      </w:pPr>
      <w:ins w:id="1525" w:author="SAFEENA AKHTER" w:date="2025-03-26T20:44:00Z" w16du:dateUtc="2025-03-26T15:44:00Z">
        <w:r>
          <w:rPr>
            <w:rFonts w:ascii="Arial" w:eastAsia="Arial" w:hAnsi="Arial" w:cs="Arial"/>
            <w:sz w:val="22"/>
          </w:rPr>
          <w:t xml:space="preserve"> </w:t>
        </w:r>
      </w:ins>
    </w:p>
    <w:p w14:paraId="37F8D395" w14:textId="77777777" w:rsidR="00240372" w:rsidRDefault="00240372">
      <w:pPr>
        <w:spacing w:after="266" w:line="259" w:lineRule="auto"/>
        <w:ind w:left="1440"/>
        <w:jc w:val="both"/>
        <w:rPr>
          <w:ins w:id="1526" w:author="SAFEENA AKHTER" w:date="2025-03-26T20:44:00Z" w16du:dateUtc="2025-03-26T15:44:00Z"/>
        </w:rPr>
      </w:pPr>
      <w:ins w:id="1527" w:author="SAFEENA AKHTER" w:date="2025-03-26T20:44:00Z" w16du:dateUtc="2025-03-26T15:44:00Z">
        <w:r>
          <w:rPr>
            <w:rFonts w:ascii="Arial" w:eastAsia="Arial" w:hAnsi="Arial" w:cs="Arial"/>
            <w:sz w:val="22"/>
          </w:rPr>
          <w:t xml:space="preserve"> </w:t>
        </w:r>
      </w:ins>
    </w:p>
    <w:p w14:paraId="5FD9C72E" w14:textId="77777777" w:rsidR="00240372" w:rsidRDefault="00240372">
      <w:pPr>
        <w:spacing w:after="263" w:line="259" w:lineRule="auto"/>
        <w:ind w:left="1440"/>
        <w:jc w:val="both"/>
        <w:rPr>
          <w:ins w:id="1528" w:author="SAFEENA AKHTER" w:date="2025-03-26T20:44:00Z" w16du:dateUtc="2025-03-26T15:44:00Z"/>
        </w:rPr>
      </w:pPr>
      <w:ins w:id="1529" w:author="SAFEENA AKHTER" w:date="2025-03-26T20:44:00Z" w16du:dateUtc="2025-03-26T15:44:00Z">
        <w:r>
          <w:rPr>
            <w:rFonts w:ascii="Arial" w:eastAsia="Arial" w:hAnsi="Arial" w:cs="Arial"/>
            <w:sz w:val="22"/>
          </w:rPr>
          <w:t xml:space="preserve"> </w:t>
        </w:r>
      </w:ins>
    </w:p>
    <w:p w14:paraId="7E46865A" w14:textId="4960E06C" w:rsidR="00240372" w:rsidRDefault="00240372">
      <w:pPr>
        <w:spacing w:after="0" w:line="259" w:lineRule="auto"/>
        <w:ind w:left="1440"/>
        <w:rPr>
          <w:ins w:id="1530" w:author="SAFEENA AKHTER" w:date="2025-03-26T20:44:00Z" w16du:dateUtc="2025-03-26T15:44:00Z"/>
        </w:rPr>
      </w:pPr>
    </w:p>
    <w:p w14:paraId="729D2E6B" w14:textId="77777777" w:rsidR="00240372" w:rsidRDefault="00240372">
      <w:pPr>
        <w:spacing w:after="237" w:line="259" w:lineRule="auto"/>
        <w:ind w:left="1440"/>
        <w:rPr>
          <w:ins w:id="1531" w:author="SAFEENA AKHTER" w:date="2025-03-26T20:44:00Z" w16du:dateUtc="2025-03-26T15:44:00Z"/>
        </w:rPr>
      </w:pPr>
      <w:ins w:id="1532" w:author="SAFEENA AKHTER" w:date="2025-03-26T20:44:00Z" w16du:dateUtc="2025-03-26T15:44:00Z">
        <w:r>
          <w:rPr>
            <w:rFonts w:ascii="Times New Roman" w:eastAsia="Times New Roman" w:hAnsi="Times New Roman" w:cs="Times New Roman"/>
            <w:b/>
            <w:sz w:val="28"/>
          </w:rPr>
          <w:t xml:space="preserve"> </w:t>
        </w:r>
      </w:ins>
    </w:p>
    <w:p w14:paraId="130AA54D" w14:textId="77777777" w:rsidR="00240372" w:rsidRDefault="00240372" w:rsidP="002C5F98">
      <w:pPr>
        <w:rPr>
          <w:ins w:id="1533" w:author="SAFEENA AKHTER" w:date="2025-03-26T20:44:00Z" w16du:dateUtc="2025-03-26T15:44:00Z"/>
        </w:rPr>
      </w:pPr>
      <w:ins w:id="1534" w:author="SAFEENA AKHTER" w:date="2025-03-26T20:44:00Z" w16du:dateUtc="2025-03-26T15:44:00Z">
        <w:r>
          <w:t>Select Project SSD</w:t>
        </w:r>
        <w:r>
          <w:rPr>
            <w:u w:color="000000"/>
          </w:rPr>
          <w:t xml:space="preserve"> </w:t>
        </w:r>
      </w:ins>
    </w:p>
    <w:p w14:paraId="1A743A24" w14:textId="77777777" w:rsidR="00240372" w:rsidRDefault="00240372">
      <w:pPr>
        <w:spacing w:after="157" w:line="259" w:lineRule="auto"/>
        <w:ind w:left="1440"/>
        <w:rPr>
          <w:ins w:id="1535" w:author="SAFEENA AKHTER" w:date="2025-03-26T20:44:00Z" w16du:dateUtc="2025-03-26T15:44:00Z"/>
        </w:rPr>
      </w:pPr>
      <w:ins w:id="1536" w:author="SAFEENA AKHTER" w:date="2025-03-26T20:44:00Z" w16du:dateUtc="2025-03-26T15:44:00Z">
        <w:r>
          <w:rPr>
            <w:rFonts w:ascii="Times New Roman" w:eastAsia="Times New Roman" w:hAnsi="Times New Roman" w:cs="Times New Roman"/>
            <w:b/>
            <w:sz w:val="32"/>
          </w:rPr>
          <w:t xml:space="preserve"> </w:t>
        </w:r>
      </w:ins>
    </w:p>
    <w:p w14:paraId="77E72F45" w14:textId="77777777" w:rsidR="00240372" w:rsidRDefault="00240372">
      <w:pPr>
        <w:spacing w:after="157" w:line="259" w:lineRule="auto"/>
        <w:ind w:left="1440"/>
        <w:rPr>
          <w:ins w:id="1537" w:author="SAFEENA AKHTER" w:date="2025-03-26T20:44:00Z" w16du:dateUtc="2025-03-26T15:44:00Z"/>
        </w:rPr>
      </w:pPr>
      <w:ins w:id="1538" w:author="SAFEENA AKHTER" w:date="2025-03-26T20:44:00Z" w16du:dateUtc="2025-03-26T15:44:00Z">
        <w:r>
          <w:rPr>
            <w:rFonts w:ascii="Times New Roman" w:eastAsia="Times New Roman" w:hAnsi="Times New Roman" w:cs="Times New Roman"/>
            <w:b/>
            <w:sz w:val="32"/>
          </w:rPr>
          <w:t xml:space="preserve"> </w:t>
        </w:r>
      </w:ins>
    </w:p>
    <w:p w14:paraId="7B0D731B" w14:textId="54116845" w:rsidR="00240372" w:rsidRDefault="002C5F98">
      <w:pPr>
        <w:spacing w:after="134" w:line="259" w:lineRule="auto"/>
        <w:ind w:left="1440"/>
        <w:rPr>
          <w:ins w:id="1539" w:author="SAFEENA AKHTER" w:date="2025-03-26T20:44:00Z" w16du:dateUtc="2025-03-26T15:44:00Z"/>
        </w:rPr>
      </w:pPr>
      <w:ins w:id="1540" w:author="SAFEENA AKHTER" w:date="2025-03-26T21:36:00Z" w16du:dateUtc="2025-03-26T16:36:00Z">
        <w:r>
          <w:rPr>
            <w:noProof/>
          </w:rPr>
          <w:drawing>
            <wp:inline distT="0" distB="0" distL="0" distR="0" wp14:anchorId="3AD9F370" wp14:editId="5F272223">
              <wp:extent cx="4677156" cy="3185160"/>
              <wp:effectExtent l="0" t="0" r="0" b="0"/>
              <wp:docPr id="1845" name="Picture 1845" descr="A black background with whit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1845" name="Picture 1845" descr="A black background with white lines&#10;&#10;AI-generated content may be incorrect."/>
                      <pic:cNvPicPr/>
                    </pic:nvPicPr>
                    <pic:blipFill>
                      <a:blip r:embed="rId25"/>
                      <a:stretch>
                        <a:fillRect/>
                      </a:stretch>
                    </pic:blipFill>
                    <pic:spPr>
                      <a:xfrm>
                        <a:off x="0" y="0"/>
                        <a:ext cx="4677156" cy="3185160"/>
                      </a:xfrm>
                      <a:prstGeom prst="rect">
                        <a:avLst/>
                      </a:prstGeom>
                    </pic:spPr>
                  </pic:pic>
                </a:graphicData>
              </a:graphic>
            </wp:inline>
          </w:drawing>
        </w:r>
      </w:ins>
      <w:ins w:id="1541" w:author="SAFEENA AKHTER" w:date="2025-03-26T20:44:00Z" w16du:dateUtc="2025-03-26T15:44:00Z">
        <w:r w:rsidR="00240372">
          <w:rPr>
            <w:rFonts w:ascii="Times New Roman" w:eastAsia="Times New Roman" w:hAnsi="Times New Roman" w:cs="Times New Roman"/>
            <w:b/>
            <w:sz w:val="32"/>
          </w:rPr>
          <w:t xml:space="preserve"> </w:t>
        </w:r>
      </w:ins>
    </w:p>
    <w:p w14:paraId="4E05DB8D" w14:textId="20CAC795" w:rsidR="00240372" w:rsidRDefault="00240372">
      <w:pPr>
        <w:spacing w:after="15" w:line="259" w:lineRule="auto"/>
        <w:ind w:left="2263"/>
        <w:rPr>
          <w:ins w:id="1542" w:author="SAFEENA AKHTER" w:date="2025-03-26T20:44:00Z" w16du:dateUtc="2025-03-26T15:44:00Z"/>
        </w:rPr>
      </w:pPr>
    </w:p>
    <w:p w14:paraId="51C49D18" w14:textId="77777777" w:rsidR="00240372" w:rsidRDefault="00240372">
      <w:pPr>
        <w:spacing w:after="157" w:line="259" w:lineRule="auto"/>
        <w:ind w:left="1440"/>
        <w:rPr>
          <w:ins w:id="1543" w:author="SAFEENA AKHTER" w:date="2025-03-26T20:44:00Z" w16du:dateUtc="2025-03-26T15:44:00Z"/>
        </w:rPr>
      </w:pPr>
      <w:ins w:id="1544" w:author="SAFEENA AKHTER" w:date="2025-03-26T20:44:00Z" w16du:dateUtc="2025-03-26T15:44:00Z">
        <w:r>
          <w:rPr>
            <w:rFonts w:ascii="Times New Roman" w:eastAsia="Times New Roman" w:hAnsi="Times New Roman" w:cs="Times New Roman"/>
            <w:b/>
            <w:sz w:val="32"/>
          </w:rPr>
          <w:t xml:space="preserve"> </w:t>
        </w:r>
      </w:ins>
    </w:p>
    <w:p w14:paraId="7ECB78A2" w14:textId="77777777" w:rsidR="00240372" w:rsidRDefault="00240372">
      <w:pPr>
        <w:spacing w:after="157" w:line="259" w:lineRule="auto"/>
        <w:ind w:left="1440"/>
        <w:rPr>
          <w:ins w:id="1545" w:author="SAFEENA AKHTER" w:date="2025-03-26T20:44:00Z" w16du:dateUtc="2025-03-26T15:44:00Z"/>
        </w:rPr>
      </w:pPr>
      <w:ins w:id="1546" w:author="SAFEENA AKHTER" w:date="2025-03-26T20:44:00Z" w16du:dateUtc="2025-03-26T15:44:00Z">
        <w:r>
          <w:rPr>
            <w:rFonts w:ascii="Times New Roman" w:eastAsia="Times New Roman" w:hAnsi="Times New Roman" w:cs="Times New Roman"/>
            <w:b/>
            <w:sz w:val="32"/>
          </w:rPr>
          <w:t xml:space="preserve"> </w:t>
        </w:r>
      </w:ins>
    </w:p>
    <w:p w14:paraId="5EDFD3AA" w14:textId="77777777" w:rsidR="00240372" w:rsidRDefault="00240372">
      <w:pPr>
        <w:spacing w:after="224" w:line="259" w:lineRule="auto"/>
        <w:ind w:left="1440"/>
        <w:rPr>
          <w:ins w:id="1547" w:author="SAFEENA AKHTER" w:date="2025-03-26T20:44:00Z" w16du:dateUtc="2025-03-26T15:44:00Z"/>
        </w:rPr>
      </w:pPr>
      <w:ins w:id="1548" w:author="SAFEENA AKHTER" w:date="2025-03-26T20:44:00Z" w16du:dateUtc="2025-03-26T15:44:00Z">
        <w:r>
          <w:rPr>
            <w:rFonts w:ascii="Times New Roman" w:eastAsia="Times New Roman" w:hAnsi="Times New Roman" w:cs="Times New Roman"/>
            <w:b/>
            <w:sz w:val="32"/>
          </w:rPr>
          <w:t xml:space="preserve"> </w:t>
        </w:r>
      </w:ins>
    </w:p>
    <w:p w14:paraId="4BC8017D" w14:textId="77777777" w:rsidR="00240372" w:rsidRDefault="00240372" w:rsidP="002C5F98">
      <w:pPr>
        <w:rPr>
          <w:ins w:id="1549" w:author="SAFEENA AKHTER" w:date="2025-03-26T20:44:00Z" w16du:dateUtc="2025-03-26T15:44:00Z"/>
        </w:rPr>
      </w:pPr>
      <w:ins w:id="1550" w:author="SAFEENA AKHTER" w:date="2025-03-26T20:44:00Z" w16du:dateUtc="2025-03-26T15:44:00Z">
        <w:r>
          <w:rPr>
            <w:u w:color="000000"/>
          </w:rPr>
          <w:t>Manage User SSD:</w:t>
        </w:r>
        <w:r>
          <w:t xml:space="preserve"> </w:t>
        </w:r>
      </w:ins>
    </w:p>
    <w:p w14:paraId="52EE055B" w14:textId="77777777" w:rsidR="00240372" w:rsidRDefault="00240372">
      <w:pPr>
        <w:spacing w:after="0" w:line="259" w:lineRule="auto"/>
        <w:ind w:left="1440"/>
        <w:rPr>
          <w:ins w:id="1551" w:author="SAFEENA AKHTER" w:date="2025-03-26T20:44:00Z" w16du:dateUtc="2025-03-26T15:44:00Z"/>
        </w:rPr>
      </w:pPr>
      <w:ins w:id="1552" w:author="SAFEENA AKHTER" w:date="2025-03-26T20:44:00Z" w16du:dateUtc="2025-03-26T15:44:00Z">
        <w:r>
          <w:rPr>
            <w:rFonts w:ascii="Times New Roman" w:eastAsia="Times New Roman" w:hAnsi="Times New Roman" w:cs="Times New Roman"/>
            <w:b/>
            <w:sz w:val="32"/>
          </w:rPr>
          <w:t xml:space="preserve"> </w:t>
        </w:r>
      </w:ins>
    </w:p>
    <w:p w14:paraId="105051F2" w14:textId="77777777" w:rsidR="00240372" w:rsidRDefault="00240372">
      <w:pPr>
        <w:spacing w:after="140" w:line="259" w:lineRule="auto"/>
        <w:ind w:left="1440"/>
        <w:rPr>
          <w:ins w:id="1553" w:author="SAFEENA AKHTER" w:date="2025-03-26T20:44:00Z" w16du:dateUtc="2025-03-26T15:44:00Z"/>
        </w:rPr>
      </w:pPr>
      <w:ins w:id="1554" w:author="SAFEENA AKHTER" w:date="2025-03-26T20:44:00Z" w16du:dateUtc="2025-03-26T15:44:00Z">
        <w:r>
          <w:rPr>
            <w:rFonts w:ascii="Arial" w:eastAsia="Arial" w:hAnsi="Arial" w:cs="Arial"/>
            <w:sz w:val="22"/>
          </w:rPr>
          <w:t xml:space="preserve"> </w:t>
        </w:r>
      </w:ins>
    </w:p>
    <w:p w14:paraId="74647B3D" w14:textId="77777777" w:rsidR="00240372" w:rsidRDefault="00240372">
      <w:pPr>
        <w:spacing w:after="6" w:line="259" w:lineRule="auto"/>
        <w:ind w:left="2215"/>
        <w:rPr>
          <w:ins w:id="1555" w:author="SAFEENA AKHTER" w:date="2025-03-26T20:44:00Z" w16du:dateUtc="2025-03-26T15:44:00Z"/>
        </w:rPr>
      </w:pPr>
      <w:ins w:id="1556" w:author="SAFEENA AKHTER" w:date="2025-03-26T20:44:00Z" w16du:dateUtc="2025-03-26T15:44:00Z">
        <w:r>
          <w:rPr>
            <w:noProof/>
          </w:rPr>
          <w:drawing>
            <wp:inline distT="0" distB="0" distL="0" distR="0" wp14:anchorId="0C0AD5A2" wp14:editId="16B264EC">
              <wp:extent cx="4378452" cy="47244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26"/>
                      <a:stretch>
                        <a:fillRect/>
                      </a:stretch>
                    </pic:blipFill>
                    <pic:spPr>
                      <a:xfrm>
                        <a:off x="0" y="0"/>
                        <a:ext cx="4378452" cy="4724400"/>
                      </a:xfrm>
                      <a:prstGeom prst="rect">
                        <a:avLst/>
                      </a:prstGeom>
                    </pic:spPr>
                  </pic:pic>
                </a:graphicData>
              </a:graphic>
            </wp:inline>
          </w:drawing>
        </w:r>
      </w:ins>
    </w:p>
    <w:p w14:paraId="4DD8DA8E" w14:textId="77777777" w:rsidR="00240372" w:rsidRDefault="00240372">
      <w:pPr>
        <w:spacing w:after="158" w:line="259" w:lineRule="auto"/>
        <w:ind w:right="4419"/>
        <w:jc w:val="right"/>
        <w:rPr>
          <w:ins w:id="1557" w:author="SAFEENA AKHTER" w:date="2025-03-26T20:44:00Z" w16du:dateUtc="2025-03-26T15:44:00Z"/>
        </w:rPr>
      </w:pPr>
      <w:ins w:id="1558" w:author="SAFEENA AKHTER" w:date="2025-03-26T20:44:00Z" w16du:dateUtc="2025-03-26T15:44:00Z">
        <w:r>
          <w:rPr>
            <w:rFonts w:ascii="Arial" w:eastAsia="Arial" w:hAnsi="Arial" w:cs="Arial"/>
            <w:sz w:val="22"/>
          </w:rPr>
          <w:t xml:space="preserve"> </w:t>
        </w:r>
      </w:ins>
    </w:p>
    <w:p w14:paraId="13455C1F" w14:textId="77777777" w:rsidR="00240372" w:rsidRDefault="00240372">
      <w:pPr>
        <w:spacing w:after="334" w:line="259" w:lineRule="auto"/>
        <w:ind w:left="1440"/>
        <w:rPr>
          <w:ins w:id="1559" w:author="SAFEENA AKHTER" w:date="2025-03-26T20:44:00Z" w16du:dateUtc="2025-03-26T15:44:00Z"/>
        </w:rPr>
      </w:pPr>
      <w:ins w:id="1560" w:author="SAFEENA AKHTER" w:date="2025-03-26T20:44:00Z" w16du:dateUtc="2025-03-26T15:44:00Z">
        <w:r>
          <w:rPr>
            <w:rFonts w:ascii="Arial" w:eastAsia="Arial" w:hAnsi="Arial" w:cs="Arial"/>
            <w:sz w:val="22"/>
          </w:rPr>
          <w:t xml:space="preserve"> </w:t>
        </w:r>
      </w:ins>
    </w:p>
    <w:p w14:paraId="6756FBD0" w14:textId="6D57B182" w:rsidR="00240372" w:rsidRDefault="00240372">
      <w:pPr>
        <w:spacing w:after="157" w:line="259" w:lineRule="auto"/>
        <w:ind w:left="1440"/>
        <w:jc w:val="both"/>
        <w:rPr>
          <w:ins w:id="1561" w:author="SAFEENA AKHTER" w:date="2025-03-26T20:44:00Z" w16du:dateUtc="2025-03-26T15:44:00Z"/>
        </w:rPr>
      </w:pPr>
    </w:p>
    <w:p w14:paraId="0F073DC5" w14:textId="77777777" w:rsidR="00240372" w:rsidRDefault="00240372">
      <w:pPr>
        <w:spacing w:after="157" w:line="259" w:lineRule="auto"/>
        <w:ind w:left="1440"/>
        <w:jc w:val="both"/>
        <w:rPr>
          <w:ins w:id="1562" w:author="SAFEENA AKHTER" w:date="2025-03-26T20:44:00Z" w16du:dateUtc="2025-03-26T15:44:00Z"/>
        </w:rPr>
      </w:pPr>
      <w:ins w:id="1563" w:author="SAFEENA AKHTER" w:date="2025-03-26T20:44:00Z" w16du:dateUtc="2025-03-26T15:44:00Z">
        <w:r>
          <w:rPr>
            <w:rFonts w:ascii="Times New Roman" w:eastAsia="Times New Roman" w:hAnsi="Times New Roman" w:cs="Times New Roman"/>
            <w:b/>
            <w:sz w:val="32"/>
          </w:rPr>
          <w:t xml:space="preserve"> </w:t>
        </w:r>
      </w:ins>
    </w:p>
    <w:p w14:paraId="23D974ED" w14:textId="77777777" w:rsidR="00240372" w:rsidRDefault="00240372">
      <w:pPr>
        <w:spacing w:line="259" w:lineRule="auto"/>
        <w:ind w:left="1440"/>
        <w:jc w:val="both"/>
        <w:rPr>
          <w:ins w:id="1564" w:author="SAFEENA AKHTER" w:date="2025-03-26T20:44:00Z" w16du:dateUtc="2025-03-26T15:44:00Z"/>
        </w:rPr>
      </w:pPr>
      <w:ins w:id="1565" w:author="SAFEENA AKHTER" w:date="2025-03-26T20:44:00Z" w16du:dateUtc="2025-03-26T15:44:00Z">
        <w:r>
          <w:rPr>
            <w:rFonts w:ascii="Times New Roman" w:eastAsia="Times New Roman" w:hAnsi="Times New Roman" w:cs="Times New Roman"/>
            <w:b/>
            <w:sz w:val="32"/>
          </w:rPr>
          <w:t xml:space="preserve"> </w:t>
        </w:r>
      </w:ins>
    </w:p>
    <w:p w14:paraId="68677113" w14:textId="77777777" w:rsidR="00240372" w:rsidRDefault="00240372">
      <w:pPr>
        <w:spacing w:after="64" w:line="259" w:lineRule="auto"/>
        <w:ind w:left="1440"/>
        <w:jc w:val="both"/>
        <w:rPr>
          <w:ins w:id="1566" w:author="SAFEENA AKHTER" w:date="2025-03-26T20:44:00Z" w16du:dateUtc="2025-03-26T15:44:00Z"/>
        </w:rPr>
      </w:pPr>
      <w:ins w:id="1567" w:author="SAFEENA AKHTER" w:date="2025-03-26T20:44:00Z" w16du:dateUtc="2025-03-26T15:44:00Z">
        <w:r>
          <w:rPr>
            <w:rFonts w:ascii="Times New Roman" w:eastAsia="Times New Roman" w:hAnsi="Times New Roman" w:cs="Times New Roman"/>
            <w:b/>
            <w:sz w:val="32"/>
          </w:rPr>
          <w:t xml:space="preserve"> </w:t>
        </w:r>
      </w:ins>
    </w:p>
    <w:p w14:paraId="6369E2F5" w14:textId="77777777" w:rsidR="00240372" w:rsidRDefault="00240372">
      <w:pPr>
        <w:spacing w:after="158" w:line="259" w:lineRule="auto"/>
        <w:ind w:left="1440"/>
        <w:jc w:val="both"/>
        <w:rPr>
          <w:ins w:id="1568" w:author="SAFEENA AKHTER" w:date="2025-03-26T20:44:00Z" w16du:dateUtc="2025-03-26T15:44:00Z"/>
        </w:rPr>
      </w:pPr>
      <w:ins w:id="1569" w:author="SAFEENA AKHTER" w:date="2025-03-26T20:44:00Z" w16du:dateUtc="2025-03-26T15:44:00Z">
        <w:r>
          <w:rPr>
            <w:rFonts w:ascii="Arial" w:eastAsia="Arial" w:hAnsi="Arial" w:cs="Arial"/>
            <w:sz w:val="22"/>
          </w:rPr>
          <w:t xml:space="preserve"> </w:t>
        </w:r>
      </w:ins>
    </w:p>
    <w:p w14:paraId="7034B0E9" w14:textId="77777777" w:rsidR="00240372" w:rsidRDefault="00240372">
      <w:pPr>
        <w:spacing w:after="0" w:line="259" w:lineRule="auto"/>
        <w:ind w:left="1440"/>
        <w:jc w:val="both"/>
        <w:rPr>
          <w:ins w:id="1570" w:author="SAFEENA AKHTER" w:date="2025-03-26T20:44:00Z" w16du:dateUtc="2025-03-26T15:44:00Z"/>
        </w:rPr>
      </w:pPr>
      <w:ins w:id="1571" w:author="SAFEENA AKHTER" w:date="2025-03-26T20:44:00Z" w16du:dateUtc="2025-03-26T15:44:00Z">
        <w:r>
          <w:rPr>
            <w:rFonts w:ascii="Arial" w:eastAsia="Arial" w:hAnsi="Arial" w:cs="Arial"/>
            <w:sz w:val="22"/>
          </w:rPr>
          <w:t xml:space="preserve"> </w:t>
        </w:r>
      </w:ins>
    </w:p>
    <w:p w14:paraId="4987D27F" w14:textId="77777777" w:rsidR="00240372" w:rsidRDefault="00240372" w:rsidP="00FC50C3">
      <w:pPr>
        <w:rPr>
          <w:ins w:id="1572" w:author="SAFEENA AKHTER" w:date="2025-03-26T21:36:00Z" w16du:dateUtc="2025-03-26T16:36:00Z"/>
          <w:b/>
          <w:bCs/>
        </w:rPr>
      </w:pPr>
    </w:p>
    <w:p w14:paraId="0CC42394" w14:textId="77777777" w:rsidR="002C5F98" w:rsidRPr="00FC50C3" w:rsidRDefault="002C5F98">
      <w:pPr>
        <w:rPr>
          <w:b/>
          <w:bCs/>
          <w:rPrChange w:id="1573" w:author="SAFEENA AKHTER" w:date="2025-03-26T20:13:00Z" w16du:dateUtc="2025-03-26T15:13:00Z">
            <w:rPr/>
          </w:rPrChange>
        </w:rPr>
        <w:pPrChange w:id="1574" w:author="SAFEENA AKHTER" w:date="2025-03-26T20:13:00Z" w16du:dateUtc="2025-03-26T15:13:00Z">
          <w:pPr>
            <w:numPr>
              <w:numId w:val="5"/>
            </w:numPr>
            <w:tabs>
              <w:tab w:val="num" w:pos="720"/>
            </w:tabs>
            <w:ind w:left="720" w:hanging="360"/>
          </w:pPr>
        </w:pPrChange>
      </w:pPr>
    </w:p>
    <w:p w14:paraId="679C75CA" w14:textId="77777777" w:rsidR="00C24A2A" w:rsidRPr="00C24A2A" w:rsidRDefault="00C24A2A" w:rsidP="00FE044E">
      <w:pPr>
        <w:rPr>
          <w:ins w:id="1575" w:author="SAFEENA AKHTER" w:date="2025-03-26T20:59:00Z" w16du:dateUtc="2025-03-26T15:59:00Z"/>
          <w:b/>
          <w:bCs/>
          <w:rPrChange w:id="1576" w:author="SAFEENA AKHTER" w:date="2025-03-26T20:59:00Z" w16du:dateUtc="2025-03-26T15:59:00Z">
            <w:rPr>
              <w:ins w:id="1577" w:author="SAFEENA AKHTER" w:date="2025-03-26T20:59:00Z" w16du:dateUtc="2025-03-26T15:59:00Z"/>
            </w:rPr>
          </w:rPrChange>
        </w:rPr>
      </w:pPr>
      <w:ins w:id="1578" w:author="SAFEENA AKHTER" w:date="2025-03-26T20:58:00Z" w16du:dateUtc="2025-03-26T15:58:00Z">
        <w:r w:rsidRPr="00C24A2A">
          <w:rPr>
            <w:b/>
            <w:bCs/>
            <w:rPrChange w:id="1579" w:author="SAFEENA AKHTER" w:date="2025-03-26T20:59:00Z" w16du:dateUtc="2025-03-26T15:59:00Z">
              <w:rPr/>
            </w:rPrChange>
          </w:rPr>
          <w:t>C</w:t>
        </w:r>
      </w:ins>
      <w:ins w:id="1580" w:author="SAFEENA AKHTER" w:date="2025-03-26T20:59:00Z" w16du:dateUtc="2025-03-26T15:59:00Z">
        <w:r w:rsidRPr="00C24A2A">
          <w:rPr>
            <w:b/>
            <w:bCs/>
            <w:rPrChange w:id="1581" w:author="SAFEENA AKHTER" w:date="2025-03-26T20:59:00Z" w16du:dateUtc="2025-03-26T15:59:00Z">
              <w:rPr/>
            </w:rPrChange>
          </w:rPr>
          <w:t>onclusion:</w:t>
        </w:r>
      </w:ins>
    </w:p>
    <w:p w14:paraId="41C2635D" w14:textId="32074AFC" w:rsidR="00FE044E" w:rsidRPr="00FE044E" w:rsidRDefault="00C24A2A" w:rsidP="00FE044E">
      <w:ins w:id="1582" w:author="SAFEENA AKHTER" w:date="2025-03-26T20:59:00Z" w16du:dateUtc="2025-03-26T15:59:00Z">
        <w:r>
          <w:t>Th</w:t>
        </w:r>
      </w:ins>
      <w:ins w:id="1583" w:author="SAFEENA AKHTER" w:date="2025-03-26T20:59:00Z">
        <w:r w:rsidRPr="00C24A2A">
          <w:t xml:space="preserve">e </w:t>
        </w:r>
        <w:r w:rsidRPr="00C24A2A">
          <w:rPr>
            <w:b/>
            <w:bCs/>
          </w:rPr>
          <w:t>Project Management System</w:t>
        </w:r>
        <w:r w:rsidRPr="00C24A2A">
          <w:t xml:space="preserve"> for final-year students is designed to streamline project tracking, submission, and feedback between students and supervisors. </w:t>
        </w:r>
      </w:ins>
      <w:r w:rsidR="00FE044E" w:rsidRPr="00FE044E">
        <w:t>This document provides a comprehensive overview of the requirements for the Project Management System, ensuring clear understanding and implementation guidelines for developers.</w:t>
      </w:r>
    </w:p>
    <w:p w14:paraId="5C40C9BA" w14:textId="77777777" w:rsidR="001D33B9" w:rsidRDefault="001D33B9"/>
    <w:sectPr w:rsidR="001D33B9">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17CF5" w14:textId="77777777" w:rsidR="007B1A66" w:rsidRDefault="007B1A66" w:rsidP="002C5F98">
      <w:pPr>
        <w:spacing w:after="0" w:line="240" w:lineRule="auto"/>
      </w:pPr>
      <w:r>
        <w:separator/>
      </w:r>
    </w:p>
  </w:endnote>
  <w:endnote w:type="continuationSeparator" w:id="0">
    <w:p w14:paraId="7CAC0076" w14:textId="77777777" w:rsidR="007B1A66" w:rsidRDefault="007B1A66" w:rsidP="002C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6E064" w14:textId="77777777" w:rsidR="00240372" w:rsidRDefault="00240372">
    <w:pPr>
      <w:spacing w:after="0" w:line="259" w:lineRule="auto"/>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22F585F" wp14:editId="1D5E2A3A">
              <wp:simplePos x="0" y="0"/>
              <wp:positionH relativeFrom="page">
                <wp:posOffset>896417</wp:posOffset>
              </wp:positionH>
              <wp:positionV relativeFrom="page">
                <wp:posOffset>9896550</wp:posOffset>
              </wp:positionV>
              <wp:extent cx="5769229" cy="6097"/>
              <wp:effectExtent l="0" t="0" r="0" b="0"/>
              <wp:wrapSquare wrapText="bothSides"/>
              <wp:docPr id="29862" name="Group 29862"/>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31172" name="Shape 311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CF33A5B" id="Group 29862" o:spid="_x0000_s1026" style="position:absolute;margin-left:70.6pt;margin-top:779.25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">
              <v:shape id="Shape 3117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b/>
        <w:sz w:val="22"/>
      </w:rPr>
      <w:t>2</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14:paraId="4DDB19FE" w14:textId="77777777" w:rsidR="00240372" w:rsidRDefault="00240372">
    <w:pPr>
      <w:spacing w:after="0" w:line="259" w:lineRule="auto"/>
    </w:pP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4CC0" w14:textId="77777777" w:rsidR="00240372" w:rsidRDefault="00240372">
    <w:pPr>
      <w:spacing w:after="0" w:line="259" w:lineRule="auto"/>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86B455" wp14:editId="0AC102BD">
              <wp:simplePos x="0" y="0"/>
              <wp:positionH relativeFrom="page">
                <wp:posOffset>896417</wp:posOffset>
              </wp:positionH>
              <wp:positionV relativeFrom="page">
                <wp:posOffset>9896550</wp:posOffset>
              </wp:positionV>
              <wp:extent cx="5769229" cy="6097"/>
              <wp:effectExtent l="0" t="0" r="0" b="0"/>
              <wp:wrapSquare wrapText="bothSides"/>
              <wp:docPr id="29832" name="Group 29832"/>
              <wp:cNvGraphicFramePr/>
              <a:graphic xmlns:a="http://schemas.openxmlformats.org/drawingml/2006/main">
                <a:graphicData uri="http://schemas.microsoft.com/office/word/2010/wordprocessingGroup">
                  <wpg:wgp>
                    <wpg:cNvGrpSpPr/>
                    <wpg:grpSpPr>
                      <a:xfrm>
                        <a:off x="0" y="0"/>
                        <a:ext cx="5769229" cy="6097"/>
                        <a:chOff x="0" y="0"/>
                        <a:chExt cx="5769229" cy="6097"/>
                      </a:xfrm>
                    </wpg:grpSpPr>
                    <wps:wsp>
                      <wps:cNvPr id="31170" name="Shape 3117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3631436" id="Group 29832" o:spid="_x0000_s1026" style="position:absolute;margin-left:70.6pt;margin-top:779.25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">
              <v:shape id="Shape 3117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b/>
        <w:sz w:val="22"/>
      </w:rPr>
      <w:t>2</w:t>
    </w:r>
    <w:r>
      <w:rPr>
        <w:rFonts w:ascii="Arial" w:eastAsia="Arial" w:hAnsi="Arial" w:cs="Arial"/>
        <w:b/>
        <w:sz w:val="22"/>
      </w:rPr>
      <w:fldChar w:fldCharType="end"/>
    </w:r>
    <w:r>
      <w:rPr>
        <w:rFonts w:ascii="Arial" w:eastAsia="Arial" w:hAnsi="Arial" w:cs="Arial"/>
        <w:b/>
        <w:sz w:val="22"/>
      </w:rPr>
      <w:t xml:space="preserve"> | </w:t>
    </w:r>
    <w:r>
      <w:rPr>
        <w:rFonts w:ascii="Arial" w:eastAsia="Arial" w:hAnsi="Arial" w:cs="Arial"/>
        <w:color w:val="7F7F7F"/>
        <w:sz w:val="22"/>
      </w:rPr>
      <w:t>P a g e</w:t>
    </w:r>
    <w:r>
      <w:rPr>
        <w:rFonts w:ascii="Arial" w:eastAsia="Arial" w:hAnsi="Arial" w:cs="Arial"/>
        <w:b/>
        <w:sz w:val="22"/>
      </w:rPr>
      <w:t xml:space="preserve"> </w:t>
    </w:r>
  </w:p>
  <w:p w14:paraId="6F221632" w14:textId="77777777" w:rsidR="00240372" w:rsidRDefault="00240372">
    <w:pPr>
      <w:spacing w:after="0" w:line="259" w:lineRule="auto"/>
    </w:pP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352BE" w14:textId="77777777" w:rsidR="00240372" w:rsidRDefault="00240372">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DCADE" w14:textId="77777777" w:rsidR="007B1A66" w:rsidRDefault="007B1A66" w:rsidP="002C5F98">
      <w:pPr>
        <w:spacing w:after="0" w:line="240" w:lineRule="auto"/>
      </w:pPr>
      <w:r>
        <w:separator/>
      </w:r>
    </w:p>
  </w:footnote>
  <w:footnote w:type="continuationSeparator" w:id="0">
    <w:p w14:paraId="2E31BD5A" w14:textId="77777777" w:rsidR="007B1A66" w:rsidRDefault="007B1A66" w:rsidP="002C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666A2" w14:textId="77777777" w:rsidR="00240372" w:rsidRDefault="00240372">
    <w:pPr>
      <w:spacing w:after="185" w:line="259" w:lineRule="auto"/>
    </w:pPr>
    <w:r>
      <w:rPr>
        <w:rFonts w:ascii="Arial" w:eastAsia="Arial" w:hAnsi="Arial" w:cs="Arial"/>
        <w:color w:val="156082"/>
        <w:sz w:val="20"/>
      </w:rPr>
      <w:t xml:space="preserve">PROJECT MANAGEMENT SYSTEM FOR FINAL YEAR STUDENTs </w:t>
    </w:r>
  </w:p>
  <w:p w14:paraId="402C37D5" w14:textId="77777777" w:rsidR="00240372" w:rsidRDefault="00240372">
    <w:pPr>
      <w:spacing w:after="127" w:line="259" w:lineRule="auto"/>
    </w:pPr>
    <w:r>
      <w:rPr>
        <w:rFonts w:ascii="Arial" w:eastAsia="Arial" w:hAnsi="Arial" w:cs="Arial"/>
        <w:sz w:val="22"/>
      </w:rPr>
      <w:t xml:space="preserve"> </w:t>
    </w:r>
  </w:p>
  <w:p w14:paraId="7B66BE31" w14:textId="77777777" w:rsidR="00240372" w:rsidRDefault="00240372">
    <w:pPr>
      <w:spacing w:after="0" w:line="259" w:lineRule="auto"/>
    </w:pPr>
    <w:r>
      <w:rPr>
        <w:rFonts w:ascii="Times New Roman" w:eastAsia="Times New Roman" w:hAnsi="Times New Roman" w:cs="Times New Roman"/>
        <w:b/>
        <w:sz w:val="32"/>
      </w:rPr>
      <w:t xml:space="preserve"> </w:t>
    </w:r>
  </w:p>
  <w:p w14:paraId="2F9B5982" w14:textId="77777777" w:rsidR="00240372" w:rsidRDefault="00240372">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D36D449" wp14:editId="7B7ADC11">
              <wp:simplePos x="0" y="0"/>
              <wp:positionH relativeFrom="page">
                <wp:posOffset>188976</wp:posOffset>
              </wp:positionH>
              <wp:positionV relativeFrom="page">
                <wp:posOffset>266700</wp:posOffset>
              </wp:positionV>
              <wp:extent cx="7156704" cy="10131552"/>
              <wp:effectExtent l="0" t="0" r="0" b="0"/>
              <wp:wrapNone/>
              <wp:docPr id="29850" name="Group 29850"/>
              <wp:cNvGraphicFramePr/>
              <a:graphic xmlns:a="http://schemas.openxmlformats.org/drawingml/2006/main">
                <a:graphicData uri="http://schemas.microsoft.com/office/word/2010/wordprocessingGroup">
                  <wpg:wgp>
                    <wpg:cNvGrpSpPr/>
                    <wpg:grpSpPr>
                      <a:xfrm>
                        <a:off x="0" y="0"/>
                        <a:ext cx="7156704" cy="10131552"/>
                        <a:chOff x="0" y="0"/>
                        <a:chExt cx="7156704" cy="10131552"/>
                      </a:xfrm>
                    </wpg:grpSpPr>
                    <wps:wsp>
                      <wps:cNvPr id="29851" name="Shape 29851"/>
                      <wps:cNvSpPr/>
                      <wps:spPr>
                        <a:xfrm>
                          <a:off x="0" y="0"/>
                          <a:ext cx="7156704" cy="10131552"/>
                        </a:xfrm>
                        <a:custGeom>
                          <a:avLst/>
                          <a:gdLst/>
                          <a:ahLst/>
                          <a:cxnLst/>
                          <a:rect l="0" t="0" r="0" b="0"/>
                          <a:pathLst>
                            <a:path w="7156704" h="10131552">
                              <a:moveTo>
                                <a:pt x="0" y="10131552"/>
                              </a:moveTo>
                              <a:lnTo>
                                <a:pt x="7156704" y="10131552"/>
                              </a:lnTo>
                              <a:lnTo>
                                <a:pt x="7156704" y="0"/>
                              </a:lnTo>
                              <a:lnTo>
                                <a:pt x="0" y="0"/>
                              </a:lnTo>
                              <a:close/>
                            </a:path>
                          </a:pathLst>
                        </a:custGeom>
                        <a:ln w="15240" cap="flat">
                          <a:miter lim="127000"/>
                        </a:ln>
                      </wps:spPr>
                      <wps:style>
                        <a:lnRef idx="1">
                          <a:srgbClr val="747474"/>
                        </a:lnRef>
                        <a:fillRef idx="0">
                          <a:srgbClr val="000000">
                            <a:alpha val="0"/>
                          </a:srgbClr>
                        </a:fillRef>
                        <a:effectRef idx="0">
                          <a:scrgbClr r="0" g="0" b="0"/>
                        </a:effectRef>
                        <a:fontRef idx="none"/>
                      </wps:style>
                      <wps:bodyPr/>
                    </wps:wsp>
                  </wpg:wgp>
                </a:graphicData>
              </a:graphic>
            </wp:anchor>
          </w:drawing>
        </mc:Choice>
        <mc:Fallback>
          <w:pict>
            <v:group w14:anchorId="2B809685" id="Group 29850" o:spid="_x0000_s1026" style="position:absolute;margin-left:14.9pt;margin-top:21pt;width:563.5pt;height:797.75pt;z-index:-251657216;mso-position-horizontal-relative:page;mso-position-vertical-relative:page" coordsize="71567,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">
              <v:shape id="Shape 29851" o:spid="_x0000_s1027" style="position:absolute;width:71567;height:101315;visibility:visible;mso-wrap-style:square;v-text-anchor:top" coordsize="7156704,1013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" path="m,10131552r7156704,l7156704,,,,,10131552xe" filled="f" strokecolor="#747474" strokeweight="1.2pt">
                <v:stroke miterlimit="83231f" joinstyle="miter"/>
                <v:path arrowok="t" textboxrect="0,0,7156704,1013155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92717" w14:textId="77777777" w:rsidR="00240372" w:rsidRDefault="00240372">
    <w:pPr>
      <w:spacing w:after="185" w:line="259" w:lineRule="auto"/>
    </w:pPr>
    <w:r>
      <w:rPr>
        <w:rFonts w:ascii="Arial" w:eastAsia="Arial" w:hAnsi="Arial" w:cs="Arial"/>
        <w:color w:val="156082"/>
        <w:sz w:val="20"/>
      </w:rPr>
      <w:t xml:space="preserve">PROJECT MANAGEMENT SYSTEM FOR FINAL YEAR STUDENTs </w:t>
    </w:r>
  </w:p>
  <w:p w14:paraId="54DD777E" w14:textId="77777777" w:rsidR="00240372" w:rsidRDefault="00240372">
    <w:pPr>
      <w:spacing w:after="0" w:line="259" w:lineRule="auto"/>
    </w:pPr>
    <w:r>
      <w:rPr>
        <w:rFonts w:ascii="Arial" w:eastAsia="Arial" w:hAnsi="Arial" w:cs="Arial"/>
        <w:sz w:val="22"/>
      </w:rPr>
      <w:t xml:space="preserve"> </w:t>
    </w:r>
  </w:p>
  <w:p w14:paraId="4F3E0A51" w14:textId="77777777" w:rsidR="00240372" w:rsidRDefault="00240372">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3359796E" wp14:editId="0A94312E">
              <wp:simplePos x="0" y="0"/>
              <wp:positionH relativeFrom="page">
                <wp:posOffset>188976</wp:posOffset>
              </wp:positionH>
              <wp:positionV relativeFrom="page">
                <wp:posOffset>266700</wp:posOffset>
              </wp:positionV>
              <wp:extent cx="7156704" cy="10131552"/>
              <wp:effectExtent l="0" t="0" r="0" b="0"/>
              <wp:wrapNone/>
              <wp:docPr id="29820" name="Group 29820"/>
              <wp:cNvGraphicFramePr/>
              <a:graphic xmlns:a="http://schemas.openxmlformats.org/drawingml/2006/main">
                <a:graphicData uri="http://schemas.microsoft.com/office/word/2010/wordprocessingGroup">
                  <wpg:wgp>
                    <wpg:cNvGrpSpPr/>
                    <wpg:grpSpPr>
                      <a:xfrm>
                        <a:off x="0" y="0"/>
                        <a:ext cx="7156704" cy="10131552"/>
                        <a:chOff x="0" y="0"/>
                        <a:chExt cx="7156704" cy="10131552"/>
                      </a:xfrm>
                    </wpg:grpSpPr>
                    <wps:wsp>
                      <wps:cNvPr id="29821" name="Shape 29821"/>
                      <wps:cNvSpPr/>
                      <wps:spPr>
                        <a:xfrm>
                          <a:off x="0" y="0"/>
                          <a:ext cx="7156704" cy="10131552"/>
                        </a:xfrm>
                        <a:custGeom>
                          <a:avLst/>
                          <a:gdLst/>
                          <a:ahLst/>
                          <a:cxnLst/>
                          <a:rect l="0" t="0" r="0" b="0"/>
                          <a:pathLst>
                            <a:path w="7156704" h="10131552">
                              <a:moveTo>
                                <a:pt x="0" y="10131552"/>
                              </a:moveTo>
                              <a:lnTo>
                                <a:pt x="7156704" y="10131552"/>
                              </a:lnTo>
                              <a:lnTo>
                                <a:pt x="7156704" y="0"/>
                              </a:lnTo>
                              <a:lnTo>
                                <a:pt x="0" y="0"/>
                              </a:lnTo>
                              <a:close/>
                            </a:path>
                          </a:pathLst>
                        </a:custGeom>
                        <a:ln w="15240" cap="flat">
                          <a:miter lim="127000"/>
                        </a:ln>
                      </wps:spPr>
                      <wps:style>
                        <a:lnRef idx="1">
                          <a:srgbClr val="747474"/>
                        </a:lnRef>
                        <a:fillRef idx="0">
                          <a:srgbClr val="000000">
                            <a:alpha val="0"/>
                          </a:srgbClr>
                        </a:fillRef>
                        <a:effectRef idx="0">
                          <a:scrgbClr r="0" g="0" b="0"/>
                        </a:effectRef>
                        <a:fontRef idx="none"/>
                      </wps:style>
                      <wps:bodyPr/>
                    </wps:wsp>
                  </wpg:wgp>
                </a:graphicData>
              </a:graphic>
            </wp:anchor>
          </w:drawing>
        </mc:Choice>
        <mc:Fallback>
          <w:pict>
            <v:group w14:anchorId="6F4777DC" id="Group 29820" o:spid="_x0000_s1026" style="position:absolute;margin-left:14.9pt;margin-top:21pt;width:563.5pt;height:797.75pt;z-index:-251656192;mso-position-horizontal-relative:page;mso-position-vertical-relative:page" coordsize="71567,101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">
              <v:shape id="Shape 29821" o:spid="_x0000_s1027" style="position:absolute;width:71567;height:101315;visibility:visible;mso-wrap-style:square;v-text-anchor:top" coordsize="7156704,1013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" path="m,10131552r7156704,l7156704,,,,,10131552xe" filled="f" strokecolor="#747474" strokeweight="1.2pt">
                <v:stroke miterlimit="83231f" joinstyle="miter"/>
                <v:path arrowok="t" textboxrect="0,0,7156704,1013155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C6A11" w14:textId="77777777" w:rsidR="00240372" w:rsidRDefault="00240372">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992C8AE" wp14:editId="7F2981A4">
              <wp:simplePos x="0" y="0"/>
              <wp:positionH relativeFrom="page">
                <wp:posOffset>0</wp:posOffset>
              </wp:positionH>
              <wp:positionV relativeFrom="page">
                <wp:posOffset>0</wp:posOffset>
              </wp:positionV>
              <wp:extent cx="1" cy="1"/>
              <wp:effectExtent l="0" t="0" r="0" b="0"/>
              <wp:wrapNone/>
              <wp:docPr id="29808" name="Group 2980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1306A93" id="Group 29808"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B48"/>
    <w:multiLevelType w:val="multilevel"/>
    <w:tmpl w:val="00BA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573CA"/>
    <w:multiLevelType w:val="hybridMultilevel"/>
    <w:tmpl w:val="BDF01E62"/>
    <w:lvl w:ilvl="0" w:tplc="004E2E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0201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8AB4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DAB6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3A94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62C8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E6BF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6061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BEC83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E61F69"/>
    <w:multiLevelType w:val="hybridMultilevel"/>
    <w:tmpl w:val="4830B458"/>
    <w:lvl w:ilvl="0" w:tplc="360E49CC">
      <w:start w:val="1"/>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118C97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8C877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9299A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78E8C7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12415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230DE3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FC8F54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4D6D77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1ED0479"/>
    <w:multiLevelType w:val="multilevel"/>
    <w:tmpl w:val="94E6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E70EE"/>
    <w:multiLevelType w:val="multilevel"/>
    <w:tmpl w:val="020E70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31D2BB3"/>
    <w:multiLevelType w:val="multilevel"/>
    <w:tmpl w:val="031D2BB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33248B3"/>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546393"/>
    <w:multiLevelType w:val="multilevel"/>
    <w:tmpl w:val="878E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691344"/>
    <w:multiLevelType w:val="hybridMultilevel"/>
    <w:tmpl w:val="9BBE4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D81A82"/>
    <w:multiLevelType w:val="multilevel"/>
    <w:tmpl w:val="EB68AD56"/>
    <w:lvl w:ilvl="0">
      <w:start w:val="2"/>
      <w:numFmt w:val="decimal"/>
      <w:lvlText w:val="%1."/>
      <w:lvlJc w:val="left"/>
      <w:pPr>
        <w:tabs>
          <w:tab w:val="num" w:pos="720"/>
        </w:tabs>
        <w:ind w:left="720" w:hanging="360"/>
      </w:pPr>
      <w:rPr>
        <w:rFonts w:hint="default"/>
      </w:rPr>
    </w:lvl>
    <w:lvl w:ilvl="1">
      <w:start w:val="1"/>
      <w:numFmt w:val="bullet"/>
      <w:lvlText w:val="o"/>
      <w:lvlJc w:val="left"/>
      <w:pPr>
        <w:ind w:left="162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04D21103"/>
    <w:multiLevelType w:val="hybridMultilevel"/>
    <w:tmpl w:val="8D2AECE2"/>
    <w:lvl w:ilvl="0" w:tplc="32DC6BB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C4C4D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9BEAB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5C87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8285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0A25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06438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6C8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7C23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05233B53"/>
    <w:multiLevelType w:val="hybridMultilevel"/>
    <w:tmpl w:val="51D02FE6"/>
    <w:lvl w:ilvl="0" w:tplc="D7B4B2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46038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2A73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C6B4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F663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FA7D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6ED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2446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464F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06440638"/>
    <w:multiLevelType w:val="hybridMultilevel"/>
    <w:tmpl w:val="9530F3C8"/>
    <w:lvl w:ilvl="0" w:tplc="FCCCBACC">
      <w:start w:val="1"/>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12D418">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F3824C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6C487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A5664B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804DFE">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F20D48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20A98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2A1CF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6AF11FE"/>
    <w:multiLevelType w:val="multilevel"/>
    <w:tmpl w:val="06AF11F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076F6798"/>
    <w:multiLevelType w:val="hybridMultilevel"/>
    <w:tmpl w:val="FBB63CC4"/>
    <w:lvl w:ilvl="0" w:tplc="BA34150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18D9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72C4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CC97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40F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7470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1272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4014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56E1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7A74EB3"/>
    <w:multiLevelType w:val="multilevel"/>
    <w:tmpl w:val="89CAB1EA"/>
    <w:lvl w:ilvl="0">
      <w:start w:val="1"/>
      <w:numFmt w:val="bullet"/>
      <w:lvlText w:val="o"/>
      <w:lvlJc w:val="left"/>
      <w:pPr>
        <w:tabs>
          <w:tab w:val="num" w:pos="1530"/>
        </w:tabs>
        <w:ind w:left="153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07AA28BC"/>
    <w:multiLevelType w:val="multilevel"/>
    <w:tmpl w:val="E9F020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7D51BAF"/>
    <w:multiLevelType w:val="multilevel"/>
    <w:tmpl w:val="A0A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A5E62"/>
    <w:multiLevelType w:val="multilevel"/>
    <w:tmpl w:val="07DA5E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08C92758"/>
    <w:multiLevelType w:val="multilevel"/>
    <w:tmpl w:val="08C9275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9DB4EC6"/>
    <w:multiLevelType w:val="multilevel"/>
    <w:tmpl w:val="7C08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6142F6"/>
    <w:multiLevelType w:val="hybridMultilevel"/>
    <w:tmpl w:val="48ECF4B4"/>
    <w:lvl w:ilvl="0" w:tplc="1EDEA596">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F81D08">
      <w:start w:val="1"/>
      <w:numFmt w:val="bullet"/>
      <w:lvlText w:val="o"/>
      <w:lvlJc w:val="left"/>
      <w:pPr>
        <w:ind w:left="1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CC25DCC">
      <w:start w:val="1"/>
      <w:numFmt w:val="bullet"/>
      <w:lvlText w:val="▪"/>
      <w:lvlJc w:val="left"/>
      <w:pPr>
        <w:ind w:left="2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F129F2A">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232DAA6">
      <w:start w:val="1"/>
      <w:numFmt w:val="bullet"/>
      <w:lvlText w:val="o"/>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BF4D056">
      <w:start w:val="1"/>
      <w:numFmt w:val="bullet"/>
      <w:lvlText w:val="▪"/>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B6AE6A">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5EE4EA8">
      <w:start w:val="1"/>
      <w:numFmt w:val="bullet"/>
      <w:lvlText w:val="o"/>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716F87C">
      <w:start w:val="1"/>
      <w:numFmt w:val="bullet"/>
      <w:lvlText w:val="▪"/>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0CC0645D"/>
    <w:multiLevelType w:val="multilevel"/>
    <w:tmpl w:val="2A5EB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E8573C"/>
    <w:multiLevelType w:val="multilevel"/>
    <w:tmpl w:val="0CE857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D546F38"/>
    <w:multiLevelType w:val="multilevel"/>
    <w:tmpl w:val="0EC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83581A"/>
    <w:multiLevelType w:val="multilevel"/>
    <w:tmpl w:val="0E8358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04B52AD"/>
    <w:multiLevelType w:val="multilevel"/>
    <w:tmpl w:val="DB1C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44711F"/>
    <w:multiLevelType w:val="hybridMultilevel"/>
    <w:tmpl w:val="E2846868"/>
    <w:lvl w:ilvl="0" w:tplc="C952FB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D6A2C8">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66DC2E">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E874F0">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B09C34">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923892">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C695B8">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2C4674">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E85350">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3B6613F"/>
    <w:multiLevelType w:val="multilevel"/>
    <w:tmpl w:val="0344A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721821"/>
    <w:multiLevelType w:val="multilevel"/>
    <w:tmpl w:val="ADEC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371501"/>
    <w:multiLevelType w:val="multilevel"/>
    <w:tmpl w:val="DD1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43543E"/>
    <w:multiLevelType w:val="hybridMultilevel"/>
    <w:tmpl w:val="356A6E8C"/>
    <w:lvl w:ilvl="0" w:tplc="494EC5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882D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2851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6CA7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8CD7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6A271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F7A10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C75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F69A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5AA4A3F"/>
    <w:multiLevelType w:val="multilevel"/>
    <w:tmpl w:val="3B20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BF7865"/>
    <w:multiLevelType w:val="multilevel"/>
    <w:tmpl w:val="15BF78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15FE5EB2"/>
    <w:multiLevelType w:val="multilevel"/>
    <w:tmpl w:val="32C4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516067"/>
    <w:multiLevelType w:val="multilevel"/>
    <w:tmpl w:val="165160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174857EF"/>
    <w:multiLevelType w:val="multilevel"/>
    <w:tmpl w:val="174857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182449EC"/>
    <w:multiLevelType w:val="multilevel"/>
    <w:tmpl w:val="182449EC"/>
    <w:lvl w:ilvl="0">
      <w:start w:val="1"/>
      <w:numFmt w:val="decimal"/>
      <w:lvlText w:val="%1."/>
      <w:lvlJc w:val="left"/>
      <w:pPr>
        <w:tabs>
          <w:tab w:val="left" w:pos="720"/>
        </w:tabs>
        <w:ind w:left="720" w:hanging="360"/>
      </w:pPr>
      <w:rPr>
        <w:b/>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18B74806"/>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D260AE"/>
    <w:multiLevelType w:val="multilevel"/>
    <w:tmpl w:val="18D26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1AB70261"/>
    <w:multiLevelType w:val="multilevel"/>
    <w:tmpl w:val="EF5C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9A5861"/>
    <w:multiLevelType w:val="hybridMultilevel"/>
    <w:tmpl w:val="75CEEB08"/>
    <w:lvl w:ilvl="0" w:tplc="40B4947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8CB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1ED3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DCE6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F018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3CFA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3A46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D2EE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58621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1F8A19EF"/>
    <w:multiLevelType w:val="multilevel"/>
    <w:tmpl w:val="2F3A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9E0463"/>
    <w:multiLevelType w:val="hybridMultilevel"/>
    <w:tmpl w:val="10DC03DC"/>
    <w:lvl w:ilvl="0" w:tplc="4D4E3E0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CE73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DACE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2AD1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5AFD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5004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4A078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CA71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C0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223E53F9"/>
    <w:multiLevelType w:val="hybridMultilevel"/>
    <w:tmpl w:val="6EA8BD86"/>
    <w:lvl w:ilvl="0" w:tplc="537E72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8F85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AEFA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68EE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E049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F638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DC56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146D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1006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252F430F"/>
    <w:multiLevelType w:val="multilevel"/>
    <w:tmpl w:val="252F43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25F030CC"/>
    <w:multiLevelType w:val="multilevel"/>
    <w:tmpl w:val="25F030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28847EBB"/>
    <w:multiLevelType w:val="hybridMultilevel"/>
    <w:tmpl w:val="4DBED52A"/>
    <w:lvl w:ilvl="0" w:tplc="3E26B5A0">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3AC6A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AE94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5AA7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E024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76FD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5C5E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2C8A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B485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28BA332E"/>
    <w:multiLevelType w:val="multilevel"/>
    <w:tmpl w:val="28BA33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29B363D5"/>
    <w:multiLevelType w:val="multilevel"/>
    <w:tmpl w:val="29B363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2A7E6CF4"/>
    <w:multiLevelType w:val="multilevel"/>
    <w:tmpl w:val="287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A24AEC"/>
    <w:multiLevelType w:val="multilevel"/>
    <w:tmpl w:val="0FE8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AB07020"/>
    <w:multiLevelType w:val="multilevel"/>
    <w:tmpl w:val="2AB0702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2AB361F1"/>
    <w:multiLevelType w:val="hybridMultilevel"/>
    <w:tmpl w:val="69925DE4"/>
    <w:lvl w:ilvl="0" w:tplc="509E4F0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865B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FAD5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727F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488F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9831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8BF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6C5E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22A86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2ABD4F6A"/>
    <w:multiLevelType w:val="multilevel"/>
    <w:tmpl w:val="B576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382D5C"/>
    <w:multiLevelType w:val="hybridMultilevel"/>
    <w:tmpl w:val="ABAED66C"/>
    <w:lvl w:ilvl="0" w:tplc="A0267B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0CA8A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E48291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627F1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5AA130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3A839F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5467A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4403F6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A3EB35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2C9747EF"/>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AE3A9E"/>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4C55FA"/>
    <w:multiLevelType w:val="hybridMultilevel"/>
    <w:tmpl w:val="446673F0"/>
    <w:lvl w:ilvl="0" w:tplc="1A5CB8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A8426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764267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B8246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4A2BE4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924EF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5BC4D5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52930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4E823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2EB04FC1"/>
    <w:multiLevelType w:val="multilevel"/>
    <w:tmpl w:val="2EB04F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2F34206E"/>
    <w:multiLevelType w:val="hybridMultilevel"/>
    <w:tmpl w:val="9CF2707A"/>
    <w:lvl w:ilvl="0" w:tplc="66CC2D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6E72C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54EDC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6FED6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8D647C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10690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3507B7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1E2D3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AB0159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2F417BA6"/>
    <w:multiLevelType w:val="hybridMultilevel"/>
    <w:tmpl w:val="AC9A083E"/>
    <w:lvl w:ilvl="0" w:tplc="7FCAFD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D0B2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266D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ACC5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F660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0C0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A5D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80F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697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2FFC1AF3"/>
    <w:multiLevelType w:val="hybridMultilevel"/>
    <w:tmpl w:val="31D4FEFC"/>
    <w:lvl w:ilvl="0" w:tplc="D1148FC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40860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4033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32E79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104C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2E6C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5409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465E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CE57B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30252F4D"/>
    <w:multiLevelType w:val="multilevel"/>
    <w:tmpl w:val="30252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31F24F68"/>
    <w:multiLevelType w:val="multilevel"/>
    <w:tmpl w:val="31F24F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321332AF"/>
    <w:multiLevelType w:val="multilevel"/>
    <w:tmpl w:val="50A41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632974"/>
    <w:multiLevelType w:val="multilevel"/>
    <w:tmpl w:val="336329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33644B69"/>
    <w:multiLevelType w:val="multilevel"/>
    <w:tmpl w:val="33644B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33F9198C"/>
    <w:multiLevelType w:val="multilevel"/>
    <w:tmpl w:val="33F919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3423687B"/>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47C294F"/>
    <w:multiLevelType w:val="multilevel"/>
    <w:tmpl w:val="CBC8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8345BD"/>
    <w:multiLevelType w:val="multilevel"/>
    <w:tmpl w:val="4DBA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EE0397"/>
    <w:multiLevelType w:val="multilevel"/>
    <w:tmpl w:val="36EE039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372E30BA"/>
    <w:multiLevelType w:val="multilevel"/>
    <w:tmpl w:val="372E30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373946F4"/>
    <w:multiLevelType w:val="hybridMultilevel"/>
    <w:tmpl w:val="640CBEDC"/>
    <w:lvl w:ilvl="0" w:tplc="7096B8D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B04A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7090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7A78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1C16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E0D9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521A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DE61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F489E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37CF516A"/>
    <w:multiLevelType w:val="multilevel"/>
    <w:tmpl w:val="214A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B5498E"/>
    <w:multiLevelType w:val="multilevel"/>
    <w:tmpl w:val="38B5498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38D17419"/>
    <w:multiLevelType w:val="multilevel"/>
    <w:tmpl w:val="38D174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38E021AB"/>
    <w:multiLevelType w:val="hybridMultilevel"/>
    <w:tmpl w:val="C81673FA"/>
    <w:lvl w:ilvl="0" w:tplc="9DEA8DE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3850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2C21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A0408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5E3E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0C7E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62477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38341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D257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395114D3"/>
    <w:multiLevelType w:val="multilevel"/>
    <w:tmpl w:val="20DE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617DFC"/>
    <w:multiLevelType w:val="multilevel"/>
    <w:tmpl w:val="39617D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1" w15:restartNumberingAfterBreak="0">
    <w:nsid w:val="39CE5F1C"/>
    <w:multiLevelType w:val="hybridMultilevel"/>
    <w:tmpl w:val="FD762C92"/>
    <w:lvl w:ilvl="0" w:tplc="62802E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4745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BAA97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5D211A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6FCD2C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18C3E2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8CBAC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E00579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68C3F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39D14E9D"/>
    <w:multiLevelType w:val="multilevel"/>
    <w:tmpl w:val="39D14E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3BA438CF"/>
    <w:multiLevelType w:val="multilevel"/>
    <w:tmpl w:val="3BA438C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4" w15:restartNumberingAfterBreak="0">
    <w:nsid w:val="3C252821"/>
    <w:multiLevelType w:val="hybridMultilevel"/>
    <w:tmpl w:val="87EC072C"/>
    <w:lvl w:ilvl="0" w:tplc="917825D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CCF8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EC2A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D20B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D6B2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64089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9C5D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0F0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8218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3C2E6A78"/>
    <w:multiLevelType w:val="multilevel"/>
    <w:tmpl w:val="A04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CD454D"/>
    <w:multiLevelType w:val="multilevel"/>
    <w:tmpl w:val="3CCD454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7" w15:restartNumberingAfterBreak="0">
    <w:nsid w:val="3D773D68"/>
    <w:multiLevelType w:val="hybridMultilevel"/>
    <w:tmpl w:val="FC504D00"/>
    <w:lvl w:ilvl="0" w:tplc="4D2636A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282ED8">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E86F6C">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D8EE6A">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ACEBF6">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121C12">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C60D17C">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827E2E">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F40AD4">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3DC45C13"/>
    <w:multiLevelType w:val="multilevel"/>
    <w:tmpl w:val="07F8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EC41C9"/>
    <w:multiLevelType w:val="multilevel"/>
    <w:tmpl w:val="3DEC41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3E3960E1"/>
    <w:multiLevelType w:val="hybridMultilevel"/>
    <w:tmpl w:val="E8C0B522"/>
    <w:lvl w:ilvl="0" w:tplc="77428C5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607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24E7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F432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6601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C499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E1C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06B2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EE2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40B40DAA"/>
    <w:multiLevelType w:val="multilevel"/>
    <w:tmpl w:val="40B40D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2" w15:restartNumberingAfterBreak="0">
    <w:nsid w:val="41AD41CB"/>
    <w:multiLevelType w:val="multilevel"/>
    <w:tmpl w:val="41AD41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3" w15:restartNumberingAfterBreak="0">
    <w:nsid w:val="420A3405"/>
    <w:multiLevelType w:val="multilevel"/>
    <w:tmpl w:val="420A34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4" w15:restartNumberingAfterBreak="0">
    <w:nsid w:val="42463383"/>
    <w:multiLevelType w:val="hybridMultilevel"/>
    <w:tmpl w:val="BA4C87AC"/>
    <w:lvl w:ilvl="0" w:tplc="6152DB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BE37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BCE0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FF655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CE77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D8FA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0C0B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6E9E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2453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42770B62"/>
    <w:multiLevelType w:val="multilevel"/>
    <w:tmpl w:val="42770B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42DB07F0"/>
    <w:multiLevelType w:val="hybridMultilevel"/>
    <w:tmpl w:val="5448E17C"/>
    <w:lvl w:ilvl="0" w:tplc="D8EED4B8">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8AD0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307B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123A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A4A3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C0D7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26D0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A86D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A7CB2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44495EAE"/>
    <w:multiLevelType w:val="multilevel"/>
    <w:tmpl w:val="26E68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A46CAA"/>
    <w:multiLevelType w:val="multilevel"/>
    <w:tmpl w:val="1A1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FB65B7"/>
    <w:multiLevelType w:val="multilevel"/>
    <w:tmpl w:val="545E2AA0"/>
    <w:lvl w:ilvl="0">
      <w:start w:val="1"/>
      <w:numFmt w:val="bullet"/>
      <w:lvlText w:val="o"/>
      <w:lvlJc w:val="left"/>
      <w:pPr>
        <w:tabs>
          <w:tab w:val="num" w:pos="1530"/>
        </w:tabs>
        <w:ind w:left="153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7276DE3"/>
    <w:multiLevelType w:val="multilevel"/>
    <w:tmpl w:val="47276D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1" w15:restartNumberingAfterBreak="0">
    <w:nsid w:val="47763146"/>
    <w:multiLevelType w:val="hybridMultilevel"/>
    <w:tmpl w:val="1EFC0D80"/>
    <w:lvl w:ilvl="0" w:tplc="4418A99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9228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3D228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A2F3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488F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F813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B0A2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DCA1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8670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47A550D7"/>
    <w:multiLevelType w:val="hybridMultilevel"/>
    <w:tmpl w:val="3ED833E2"/>
    <w:lvl w:ilvl="0" w:tplc="E8E2C6E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7AC4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BA616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5030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7C8B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9AA7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2BA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1C5B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36D3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47BD6CB7"/>
    <w:multiLevelType w:val="hybridMultilevel"/>
    <w:tmpl w:val="DF50A58C"/>
    <w:lvl w:ilvl="0" w:tplc="6636AD3A">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08AF30">
      <w:start w:val="1"/>
      <w:numFmt w:val="bullet"/>
      <w:lvlText w:val="o"/>
      <w:lvlJc w:val="left"/>
      <w:pPr>
        <w:ind w:left="1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CDE3ADC">
      <w:start w:val="1"/>
      <w:numFmt w:val="bullet"/>
      <w:lvlText w:val="▪"/>
      <w:lvlJc w:val="left"/>
      <w:pPr>
        <w:ind w:left="2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A78C6A4">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2A80ADA">
      <w:start w:val="1"/>
      <w:numFmt w:val="bullet"/>
      <w:lvlText w:val="o"/>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B345342">
      <w:start w:val="1"/>
      <w:numFmt w:val="bullet"/>
      <w:lvlText w:val="▪"/>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AE3E52">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5B27776">
      <w:start w:val="1"/>
      <w:numFmt w:val="bullet"/>
      <w:lvlText w:val="o"/>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F20F51A">
      <w:start w:val="1"/>
      <w:numFmt w:val="bullet"/>
      <w:lvlText w:val="▪"/>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485E7859"/>
    <w:multiLevelType w:val="multilevel"/>
    <w:tmpl w:val="9E0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FE69D5"/>
    <w:multiLevelType w:val="hybridMultilevel"/>
    <w:tmpl w:val="DC92534C"/>
    <w:lvl w:ilvl="0" w:tplc="18EC623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6876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BA35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1346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544D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7E95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9DC40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C6A48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388DB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49806680"/>
    <w:multiLevelType w:val="hybridMultilevel"/>
    <w:tmpl w:val="221E57BE"/>
    <w:lvl w:ilvl="0" w:tplc="705CE9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820B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B28D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129B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FCFA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64686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247F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AD7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AAA0A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4AB309C5"/>
    <w:multiLevelType w:val="multilevel"/>
    <w:tmpl w:val="154C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F96674"/>
    <w:multiLevelType w:val="multilevel"/>
    <w:tmpl w:val="6C5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D04E1"/>
    <w:multiLevelType w:val="multilevel"/>
    <w:tmpl w:val="4AFD04E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0" w15:restartNumberingAfterBreak="0">
    <w:nsid w:val="4B595EC6"/>
    <w:multiLevelType w:val="hybridMultilevel"/>
    <w:tmpl w:val="1EFC2D7E"/>
    <w:lvl w:ilvl="0" w:tplc="A60A61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E8A4A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0059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9062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44EA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32D5F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621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2E14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8C51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4C2269BE"/>
    <w:multiLevelType w:val="multilevel"/>
    <w:tmpl w:val="4C2269B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2" w15:restartNumberingAfterBreak="0">
    <w:nsid w:val="50260435"/>
    <w:multiLevelType w:val="multilevel"/>
    <w:tmpl w:val="5026043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3" w15:restartNumberingAfterBreak="0">
    <w:nsid w:val="510C7B6C"/>
    <w:multiLevelType w:val="multilevel"/>
    <w:tmpl w:val="510C7B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4" w15:restartNumberingAfterBreak="0">
    <w:nsid w:val="51EC1D93"/>
    <w:multiLevelType w:val="multilevel"/>
    <w:tmpl w:val="51EC1D9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5" w15:restartNumberingAfterBreak="0">
    <w:nsid w:val="524160C7"/>
    <w:multiLevelType w:val="hybridMultilevel"/>
    <w:tmpl w:val="10D29D5E"/>
    <w:lvl w:ilvl="0" w:tplc="B65A25BA">
      <w:start w:val="2"/>
      <w:numFmt w:val="decimal"/>
      <w:lvlText w:val="%1."/>
      <w:lvlJc w:val="left"/>
      <w:pPr>
        <w:ind w:left="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80E62">
      <w:start w:val="1"/>
      <w:numFmt w:val="bullet"/>
      <w:lvlText w:val="o"/>
      <w:lvlJc w:val="left"/>
      <w:pPr>
        <w:ind w:left="15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796E8CC">
      <w:start w:val="1"/>
      <w:numFmt w:val="bullet"/>
      <w:lvlText w:val="▪"/>
      <w:lvlJc w:val="left"/>
      <w:pPr>
        <w:ind w:left="22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EA83938">
      <w:start w:val="1"/>
      <w:numFmt w:val="bullet"/>
      <w:lvlText w:val="•"/>
      <w:lvlJc w:val="left"/>
      <w:pPr>
        <w:ind w:left="29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73C1AFA">
      <w:start w:val="1"/>
      <w:numFmt w:val="bullet"/>
      <w:lvlText w:val="o"/>
      <w:lvlJc w:val="left"/>
      <w:pPr>
        <w:ind w:left="369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23296CC">
      <w:start w:val="1"/>
      <w:numFmt w:val="bullet"/>
      <w:lvlText w:val="▪"/>
      <w:lvlJc w:val="left"/>
      <w:pPr>
        <w:ind w:left="441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464526E">
      <w:start w:val="1"/>
      <w:numFmt w:val="bullet"/>
      <w:lvlText w:val="•"/>
      <w:lvlJc w:val="left"/>
      <w:pPr>
        <w:ind w:left="513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65A55A2">
      <w:start w:val="1"/>
      <w:numFmt w:val="bullet"/>
      <w:lvlText w:val="o"/>
      <w:lvlJc w:val="left"/>
      <w:pPr>
        <w:ind w:left="585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8C6503A">
      <w:start w:val="1"/>
      <w:numFmt w:val="bullet"/>
      <w:lvlText w:val="▪"/>
      <w:lvlJc w:val="left"/>
      <w:pPr>
        <w:ind w:left="657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52903443"/>
    <w:multiLevelType w:val="multilevel"/>
    <w:tmpl w:val="5290344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53680C1B"/>
    <w:multiLevelType w:val="multilevel"/>
    <w:tmpl w:val="53680C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8" w15:restartNumberingAfterBreak="0">
    <w:nsid w:val="558B7165"/>
    <w:multiLevelType w:val="multilevel"/>
    <w:tmpl w:val="558B71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9" w15:restartNumberingAfterBreak="0">
    <w:nsid w:val="57B92477"/>
    <w:multiLevelType w:val="multilevel"/>
    <w:tmpl w:val="651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85C7E57"/>
    <w:multiLevelType w:val="multilevel"/>
    <w:tmpl w:val="5ED8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A437AD1"/>
    <w:multiLevelType w:val="multilevel"/>
    <w:tmpl w:val="EA64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A826495"/>
    <w:multiLevelType w:val="hybridMultilevel"/>
    <w:tmpl w:val="F6E43D12"/>
    <w:lvl w:ilvl="0" w:tplc="4E244DB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AC1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0ED0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2014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46F8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5E57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FA72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A810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02EB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5AD265B1"/>
    <w:multiLevelType w:val="hybridMultilevel"/>
    <w:tmpl w:val="09A2F3C0"/>
    <w:lvl w:ilvl="0" w:tplc="8E5855D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D2FB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2824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5A8D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507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1A70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985D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EA77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70FC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5B290DA8"/>
    <w:multiLevelType w:val="multilevel"/>
    <w:tmpl w:val="5B290D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5" w15:restartNumberingAfterBreak="0">
    <w:nsid w:val="5C502B73"/>
    <w:multiLevelType w:val="multilevel"/>
    <w:tmpl w:val="CBD8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C53444"/>
    <w:multiLevelType w:val="multilevel"/>
    <w:tmpl w:val="5CC534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7" w15:restartNumberingAfterBreak="0">
    <w:nsid w:val="5E4B3CF4"/>
    <w:multiLevelType w:val="multilevel"/>
    <w:tmpl w:val="675800BA"/>
    <w:lvl w:ilvl="0">
      <w:start w:val="1"/>
      <w:numFmt w:val="decimal"/>
      <w:lvlText w:val="%1."/>
      <w:lvlJc w:val="left"/>
      <w:pPr>
        <w:tabs>
          <w:tab w:val="num" w:pos="810"/>
        </w:tabs>
        <w:ind w:left="810" w:hanging="360"/>
      </w:pPr>
    </w:lvl>
    <w:lvl w:ilvl="1">
      <w:start w:val="1"/>
      <w:numFmt w:val="bullet"/>
      <w:lvlText w:val="o"/>
      <w:lvlJc w:val="left"/>
      <w:pPr>
        <w:ind w:left="1620" w:hanging="360"/>
      </w:pPr>
      <w:rPr>
        <w:rFonts w:ascii="Courier New" w:hAnsi="Courier New" w:cs="Courier New"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28" w15:restartNumberingAfterBreak="0">
    <w:nsid w:val="5FA461BB"/>
    <w:multiLevelType w:val="multilevel"/>
    <w:tmpl w:val="5FA461B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9" w15:restartNumberingAfterBreak="0">
    <w:nsid w:val="5FDC4E31"/>
    <w:multiLevelType w:val="multilevel"/>
    <w:tmpl w:val="CF4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A60058"/>
    <w:multiLevelType w:val="hybridMultilevel"/>
    <w:tmpl w:val="A912BF90"/>
    <w:lvl w:ilvl="0" w:tplc="727EDA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5EE60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9E9F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B324B3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8AEAF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608FA9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A9AD6C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57A90E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1802B1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60C06594"/>
    <w:multiLevelType w:val="hybridMultilevel"/>
    <w:tmpl w:val="7884BC9C"/>
    <w:lvl w:ilvl="0" w:tplc="5900DAF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94422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39C9E2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5EE578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D9046B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80B1A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9481A8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1C82F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29C32B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62954CC3"/>
    <w:multiLevelType w:val="multilevel"/>
    <w:tmpl w:val="62954C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629E1D73"/>
    <w:multiLevelType w:val="multilevel"/>
    <w:tmpl w:val="1342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534377"/>
    <w:multiLevelType w:val="multilevel"/>
    <w:tmpl w:val="635343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63A616C2"/>
    <w:multiLevelType w:val="multilevel"/>
    <w:tmpl w:val="63A616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6" w15:restartNumberingAfterBreak="0">
    <w:nsid w:val="66255973"/>
    <w:multiLevelType w:val="multilevel"/>
    <w:tmpl w:val="B37E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81E03B0"/>
    <w:multiLevelType w:val="multilevel"/>
    <w:tmpl w:val="681E03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8" w15:restartNumberingAfterBreak="0">
    <w:nsid w:val="691D5B6A"/>
    <w:multiLevelType w:val="multilevel"/>
    <w:tmpl w:val="691D5B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9" w15:restartNumberingAfterBreak="0">
    <w:nsid w:val="6967505B"/>
    <w:multiLevelType w:val="multilevel"/>
    <w:tmpl w:val="696750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0" w15:restartNumberingAfterBreak="0">
    <w:nsid w:val="69BF0E75"/>
    <w:multiLevelType w:val="hybridMultilevel"/>
    <w:tmpl w:val="8F7E6488"/>
    <w:lvl w:ilvl="0" w:tplc="1FAC72C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5E408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28CE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2E93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0C13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48AD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0060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1203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EE95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1" w15:restartNumberingAfterBreak="0">
    <w:nsid w:val="6C1C4FC9"/>
    <w:multiLevelType w:val="multilevel"/>
    <w:tmpl w:val="6C1C4F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2" w15:restartNumberingAfterBreak="0">
    <w:nsid w:val="6C735362"/>
    <w:multiLevelType w:val="hybridMultilevel"/>
    <w:tmpl w:val="5F108126"/>
    <w:lvl w:ilvl="0" w:tplc="F7A045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284A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886E7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0877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4A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BC71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C03A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EE0B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8887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6C850566"/>
    <w:multiLevelType w:val="multilevel"/>
    <w:tmpl w:val="A73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CAF55CD"/>
    <w:multiLevelType w:val="hybridMultilevel"/>
    <w:tmpl w:val="A984B0AC"/>
    <w:lvl w:ilvl="0" w:tplc="35BA9644">
      <w:start w:val="1"/>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E1C0B32">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0A205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0A668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F2CA5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262A1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0F0977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B2BBA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36A9B2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6CB82AB0"/>
    <w:multiLevelType w:val="multilevel"/>
    <w:tmpl w:val="6CB82A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6" w15:restartNumberingAfterBreak="0">
    <w:nsid w:val="6CC332C5"/>
    <w:multiLevelType w:val="hybridMultilevel"/>
    <w:tmpl w:val="FDCAB8C8"/>
    <w:lvl w:ilvl="0" w:tplc="779E68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AA1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646D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B81E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D27D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A472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0A5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9EA6B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A0A85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7" w15:restartNumberingAfterBreak="0">
    <w:nsid w:val="6D8140FB"/>
    <w:multiLevelType w:val="hybridMultilevel"/>
    <w:tmpl w:val="5ED6AAC6"/>
    <w:lvl w:ilvl="0" w:tplc="F8E628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E2A01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8E65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9818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2EB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EE9F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F400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D20F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882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8" w15:restartNumberingAfterBreak="0">
    <w:nsid w:val="6DA10CF9"/>
    <w:multiLevelType w:val="hybridMultilevel"/>
    <w:tmpl w:val="C204AA54"/>
    <w:lvl w:ilvl="0" w:tplc="D2C45646">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C983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0E0A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D26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040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1CF4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EDD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D891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5529F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6E0F0008"/>
    <w:multiLevelType w:val="multilevel"/>
    <w:tmpl w:val="6E0F00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0" w15:restartNumberingAfterBreak="0">
    <w:nsid w:val="6FDF15C4"/>
    <w:multiLevelType w:val="multilevel"/>
    <w:tmpl w:val="6FDF15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70054C6D"/>
    <w:multiLevelType w:val="multilevel"/>
    <w:tmpl w:val="70054C6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703B5F4D"/>
    <w:multiLevelType w:val="multilevel"/>
    <w:tmpl w:val="703B5F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71E350D8"/>
    <w:multiLevelType w:val="hybridMultilevel"/>
    <w:tmpl w:val="4B52F5CE"/>
    <w:lvl w:ilvl="0" w:tplc="7A3836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3CF1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D54B4E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8485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F417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64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9AD9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F089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5E0FF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4" w15:restartNumberingAfterBreak="0">
    <w:nsid w:val="73CE04C2"/>
    <w:multiLevelType w:val="multilevel"/>
    <w:tmpl w:val="69B6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3DB583A"/>
    <w:multiLevelType w:val="multilevel"/>
    <w:tmpl w:val="73DB58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74DC635B"/>
    <w:multiLevelType w:val="multilevel"/>
    <w:tmpl w:val="74DC63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7" w15:restartNumberingAfterBreak="0">
    <w:nsid w:val="7544115D"/>
    <w:multiLevelType w:val="multilevel"/>
    <w:tmpl w:val="754411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8" w15:restartNumberingAfterBreak="0">
    <w:nsid w:val="76560807"/>
    <w:multiLevelType w:val="multilevel"/>
    <w:tmpl w:val="7656080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9" w15:restartNumberingAfterBreak="0">
    <w:nsid w:val="76DB796C"/>
    <w:multiLevelType w:val="hybridMultilevel"/>
    <w:tmpl w:val="02B427DA"/>
    <w:lvl w:ilvl="0" w:tplc="2EF004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44C4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BCDD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14D2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1A5F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424D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8EC9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9CC0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A187D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0" w15:restartNumberingAfterBreak="0">
    <w:nsid w:val="77264C78"/>
    <w:multiLevelType w:val="hybridMultilevel"/>
    <w:tmpl w:val="BEE0196E"/>
    <w:lvl w:ilvl="0" w:tplc="0D54AE5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740B74">
      <w:start w:val="1"/>
      <w:numFmt w:val="bullet"/>
      <w:lvlText w:val="o"/>
      <w:lvlJc w:val="left"/>
      <w:pPr>
        <w:ind w:left="1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3A87E4">
      <w:start w:val="1"/>
      <w:numFmt w:val="bullet"/>
      <w:lvlText w:val="▪"/>
      <w:lvlJc w:val="left"/>
      <w:pPr>
        <w:ind w:left="2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4273CE">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E534A">
      <w:start w:val="1"/>
      <w:numFmt w:val="bullet"/>
      <w:lvlText w:val="o"/>
      <w:lvlJc w:val="left"/>
      <w:pPr>
        <w:ind w:left="3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E796C">
      <w:start w:val="1"/>
      <w:numFmt w:val="bullet"/>
      <w:lvlText w:val="▪"/>
      <w:lvlJc w:val="left"/>
      <w:pPr>
        <w:ind w:left="4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8E3DD0">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123774">
      <w:start w:val="1"/>
      <w:numFmt w:val="bullet"/>
      <w:lvlText w:val="o"/>
      <w:lvlJc w:val="left"/>
      <w:pPr>
        <w:ind w:left="57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147980">
      <w:start w:val="1"/>
      <w:numFmt w:val="bullet"/>
      <w:lvlText w:val="▪"/>
      <w:lvlJc w:val="left"/>
      <w:pPr>
        <w:ind w:left="6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1" w15:restartNumberingAfterBreak="0">
    <w:nsid w:val="78CC080C"/>
    <w:multiLevelType w:val="multilevel"/>
    <w:tmpl w:val="78CC08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2" w15:restartNumberingAfterBreak="0">
    <w:nsid w:val="79A90A9F"/>
    <w:multiLevelType w:val="hybridMultilevel"/>
    <w:tmpl w:val="620AB21A"/>
    <w:lvl w:ilvl="0" w:tplc="3DE2656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D0DB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2A10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237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6E6B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0A7E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B2C5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54BE6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40B7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3" w15:restartNumberingAfterBreak="0">
    <w:nsid w:val="79FE589F"/>
    <w:multiLevelType w:val="multilevel"/>
    <w:tmpl w:val="79FE58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4" w15:restartNumberingAfterBreak="0">
    <w:nsid w:val="7CD60215"/>
    <w:multiLevelType w:val="multilevel"/>
    <w:tmpl w:val="7CD602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5" w15:restartNumberingAfterBreak="0">
    <w:nsid w:val="7D3D699B"/>
    <w:multiLevelType w:val="multilevel"/>
    <w:tmpl w:val="7D3D69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6" w15:restartNumberingAfterBreak="0">
    <w:nsid w:val="7EF257BC"/>
    <w:multiLevelType w:val="multilevel"/>
    <w:tmpl w:val="40E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F0B19C4"/>
    <w:multiLevelType w:val="multilevel"/>
    <w:tmpl w:val="520E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716093"/>
    <w:multiLevelType w:val="multilevel"/>
    <w:tmpl w:val="5F4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786E9B"/>
    <w:multiLevelType w:val="multilevel"/>
    <w:tmpl w:val="7F786E9B"/>
    <w:lvl w:ilvl="0">
      <w:start w:val="1"/>
      <w:numFmt w:val="decimal"/>
      <w:lvlText w:val="%1."/>
      <w:lvlJc w:val="left"/>
      <w:pPr>
        <w:tabs>
          <w:tab w:val="left"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525289355">
    <w:abstractNumId w:val="51"/>
  </w:num>
  <w:num w:numId="2" w16cid:durableId="1237059100">
    <w:abstractNumId w:val="120"/>
  </w:num>
  <w:num w:numId="3" w16cid:durableId="668630733">
    <w:abstractNumId w:val="22"/>
  </w:num>
  <w:num w:numId="4" w16cid:durableId="221672231">
    <w:abstractNumId w:val="98"/>
  </w:num>
  <w:num w:numId="5" w16cid:durableId="2074621003">
    <w:abstractNumId w:val="133"/>
  </w:num>
  <w:num w:numId="6" w16cid:durableId="1230575561">
    <w:abstractNumId w:val="50"/>
  </w:num>
  <w:num w:numId="7" w16cid:durableId="537594170">
    <w:abstractNumId w:val="129"/>
  </w:num>
  <w:num w:numId="8" w16cid:durableId="997464829">
    <w:abstractNumId w:val="132"/>
  </w:num>
  <w:num w:numId="9" w16cid:durableId="753938667">
    <w:abstractNumId w:val="100"/>
  </w:num>
  <w:num w:numId="10" w16cid:durableId="404575795">
    <w:abstractNumId w:val="116"/>
  </w:num>
  <w:num w:numId="11" w16cid:durableId="777137836">
    <w:abstractNumId w:val="92"/>
  </w:num>
  <w:num w:numId="12" w16cid:durableId="1152134503">
    <w:abstractNumId w:val="5"/>
  </w:num>
  <w:num w:numId="13" w16cid:durableId="730006765">
    <w:abstractNumId w:val="67"/>
  </w:num>
  <w:num w:numId="14" w16cid:durableId="479151306">
    <w:abstractNumId w:val="73"/>
  </w:num>
  <w:num w:numId="15" w16cid:durableId="1492453687">
    <w:abstractNumId w:val="111"/>
  </w:num>
  <w:num w:numId="16" w16cid:durableId="1920477024">
    <w:abstractNumId w:val="37"/>
  </w:num>
  <w:num w:numId="17" w16cid:durableId="1302072456">
    <w:abstractNumId w:val="124"/>
  </w:num>
  <w:num w:numId="18" w16cid:durableId="1220628230">
    <w:abstractNumId w:val="25"/>
  </w:num>
  <w:num w:numId="19" w16cid:durableId="915745625">
    <w:abstractNumId w:val="165"/>
  </w:num>
  <w:num w:numId="20" w16cid:durableId="1403796271">
    <w:abstractNumId w:val="91"/>
  </w:num>
  <w:num w:numId="21" w16cid:durableId="1689452740">
    <w:abstractNumId w:val="163"/>
  </w:num>
  <w:num w:numId="22" w16cid:durableId="671445766">
    <w:abstractNumId w:val="155"/>
  </w:num>
  <w:num w:numId="23" w16cid:durableId="1235319886">
    <w:abstractNumId w:val="93"/>
  </w:num>
  <w:num w:numId="24" w16cid:durableId="33697067">
    <w:abstractNumId w:val="113"/>
  </w:num>
  <w:num w:numId="25" w16cid:durableId="1912884597">
    <w:abstractNumId w:val="149"/>
  </w:num>
  <w:num w:numId="26" w16cid:durableId="1062757152">
    <w:abstractNumId w:val="164"/>
  </w:num>
  <w:num w:numId="27" w16cid:durableId="909655192">
    <w:abstractNumId w:val="35"/>
  </w:num>
  <w:num w:numId="28" w16cid:durableId="665984598">
    <w:abstractNumId w:val="117"/>
  </w:num>
  <w:num w:numId="29" w16cid:durableId="277178715">
    <w:abstractNumId w:val="137"/>
  </w:num>
  <w:num w:numId="30" w16cid:durableId="2042437120">
    <w:abstractNumId w:val="39"/>
  </w:num>
  <w:num w:numId="31" w16cid:durableId="474614479">
    <w:abstractNumId w:val="134"/>
  </w:num>
  <w:num w:numId="32" w16cid:durableId="635724202">
    <w:abstractNumId w:val="13"/>
  </w:num>
  <w:num w:numId="33" w16cid:durableId="799346220">
    <w:abstractNumId w:val="95"/>
  </w:num>
  <w:num w:numId="34" w16cid:durableId="440687297">
    <w:abstractNumId w:val="150"/>
  </w:num>
  <w:num w:numId="35" w16cid:durableId="1063138837">
    <w:abstractNumId w:val="151"/>
  </w:num>
  <w:num w:numId="36" w16cid:durableId="2036810256">
    <w:abstractNumId w:val="141"/>
  </w:num>
  <w:num w:numId="37" w16cid:durableId="1974676399">
    <w:abstractNumId w:val="138"/>
  </w:num>
  <w:num w:numId="38" w16cid:durableId="1805000709">
    <w:abstractNumId w:val="46"/>
  </w:num>
  <w:num w:numId="39" w16cid:durableId="164246298">
    <w:abstractNumId w:val="66"/>
  </w:num>
  <w:num w:numId="40" w16cid:durableId="353965168">
    <w:abstractNumId w:val="109"/>
  </w:num>
  <w:num w:numId="41" w16cid:durableId="310981796">
    <w:abstractNumId w:val="33"/>
  </w:num>
  <w:num w:numId="42" w16cid:durableId="91904502">
    <w:abstractNumId w:val="36"/>
  </w:num>
  <w:num w:numId="43" w16cid:durableId="2020424590">
    <w:abstractNumId w:val="156"/>
  </w:num>
  <w:num w:numId="44" w16cid:durableId="1694846895">
    <w:abstractNumId w:val="63"/>
  </w:num>
  <w:num w:numId="45" w16cid:durableId="1858691800">
    <w:abstractNumId w:val="139"/>
  </w:num>
  <w:num w:numId="46" w16cid:durableId="159662711">
    <w:abstractNumId w:val="23"/>
  </w:num>
  <w:num w:numId="47" w16cid:durableId="1142113350">
    <w:abstractNumId w:val="76"/>
  </w:num>
  <w:num w:numId="48" w16cid:durableId="1218587965">
    <w:abstractNumId w:val="112"/>
  </w:num>
  <w:num w:numId="49" w16cid:durableId="375738341">
    <w:abstractNumId w:val="18"/>
  </w:num>
  <w:num w:numId="50" w16cid:durableId="1643729331">
    <w:abstractNumId w:val="64"/>
  </w:num>
  <w:num w:numId="51" w16cid:durableId="1462461471">
    <w:abstractNumId w:val="45"/>
  </w:num>
  <w:num w:numId="52" w16cid:durableId="1905556252">
    <w:abstractNumId w:val="49"/>
  </w:num>
  <w:num w:numId="53" w16cid:durableId="802384019">
    <w:abstractNumId w:val="135"/>
  </w:num>
  <w:num w:numId="54" w16cid:durableId="886378760">
    <w:abstractNumId w:val="19"/>
  </w:num>
  <w:num w:numId="55" w16cid:durableId="292567341">
    <w:abstractNumId w:val="145"/>
  </w:num>
  <w:num w:numId="56" w16cid:durableId="1571426609">
    <w:abstractNumId w:val="4"/>
  </w:num>
  <w:num w:numId="57" w16cid:durableId="207373689">
    <w:abstractNumId w:val="158"/>
  </w:num>
  <w:num w:numId="58" w16cid:durableId="1271667582">
    <w:abstractNumId w:val="126"/>
  </w:num>
  <w:num w:numId="59" w16cid:durableId="614219344">
    <w:abstractNumId w:val="82"/>
  </w:num>
  <w:num w:numId="60" w16cid:durableId="1259406269">
    <w:abstractNumId w:val="152"/>
  </w:num>
  <w:num w:numId="61" w16cid:durableId="645551872">
    <w:abstractNumId w:val="89"/>
  </w:num>
  <w:num w:numId="62" w16cid:durableId="1912420694">
    <w:abstractNumId w:val="83"/>
  </w:num>
  <w:num w:numId="63" w16cid:durableId="117068367">
    <w:abstractNumId w:val="52"/>
  </w:num>
  <w:num w:numId="64" w16cid:durableId="189103097">
    <w:abstractNumId w:val="161"/>
  </w:num>
  <w:num w:numId="65" w16cid:durableId="878126945">
    <w:abstractNumId w:val="86"/>
  </w:num>
  <w:num w:numId="66" w16cid:durableId="116145145">
    <w:abstractNumId w:val="48"/>
  </w:num>
  <w:num w:numId="67" w16cid:durableId="1125392272">
    <w:abstractNumId w:val="80"/>
  </w:num>
  <w:num w:numId="68" w16cid:durableId="740565745">
    <w:abstractNumId w:val="72"/>
  </w:num>
  <w:num w:numId="69" w16cid:durableId="1582563559">
    <w:abstractNumId w:val="118"/>
  </w:num>
  <w:num w:numId="70" w16cid:durableId="1240022140">
    <w:abstractNumId w:val="128"/>
  </w:num>
  <w:num w:numId="71" w16cid:durableId="517041946">
    <w:abstractNumId w:val="77"/>
  </w:num>
  <w:num w:numId="72" w16cid:durableId="1536499535">
    <w:abstractNumId w:val="59"/>
  </w:num>
  <w:num w:numId="73" w16cid:durableId="681130548">
    <w:abstractNumId w:val="114"/>
  </w:num>
  <w:num w:numId="74" w16cid:durableId="1226523130">
    <w:abstractNumId w:val="169"/>
  </w:num>
  <w:num w:numId="75" w16cid:durableId="419524495">
    <w:abstractNumId w:val="157"/>
  </w:num>
  <w:num w:numId="76" w16cid:durableId="11421577">
    <w:abstractNumId w:val="68"/>
  </w:num>
  <w:num w:numId="77" w16cid:durableId="726607259">
    <w:abstractNumId w:val="16"/>
  </w:num>
  <w:num w:numId="78" w16cid:durableId="612784887">
    <w:abstractNumId w:val="20"/>
  </w:num>
  <w:num w:numId="79" w16cid:durableId="1860196496">
    <w:abstractNumId w:val="108"/>
  </w:num>
  <w:num w:numId="80" w16cid:durableId="1643150514">
    <w:abstractNumId w:val="79"/>
  </w:num>
  <w:num w:numId="81" w16cid:durableId="1813330427">
    <w:abstractNumId w:val="26"/>
  </w:num>
  <w:num w:numId="82" w16cid:durableId="246614180">
    <w:abstractNumId w:val="29"/>
  </w:num>
  <w:num w:numId="83" w16cid:durableId="1294944575">
    <w:abstractNumId w:val="65"/>
  </w:num>
  <w:num w:numId="84" w16cid:durableId="90248376">
    <w:abstractNumId w:val="8"/>
  </w:num>
  <w:num w:numId="85" w16cid:durableId="1593972013">
    <w:abstractNumId w:val="166"/>
  </w:num>
  <w:num w:numId="86" w16cid:durableId="268973427">
    <w:abstractNumId w:val="30"/>
  </w:num>
  <w:num w:numId="87" w16cid:durableId="1808666345">
    <w:abstractNumId w:val="56"/>
  </w:num>
  <w:num w:numId="88" w16cid:durableId="1129208886">
    <w:abstractNumId w:val="75"/>
  </w:num>
  <w:num w:numId="89" w16cid:durableId="1107165226">
    <w:abstractNumId w:val="119"/>
  </w:num>
  <w:num w:numId="90" w16cid:durableId="236746738">
    <w:abstractNumId w:val="7"/>
  </w:num>
  <w:num w:numId="91" w16cid:durableId="1657414168">
    <w:abstractNumId w:val="127"/>
  </w:num>
  <w:num w:numId="92" w16cid:durableId="1257864867">
    <w:abstractNumId w:val="38"/>
  </w:num>
  <w:num w:numId="93" w16cid:durableId="1110277430">
    <w:abstractNumId w:val="6"/>
  </w:num>
  <w:num w:numId="94" w16cid:durableId="374351009">
    <w:abstractNumId w:val="125"/>
  </w:num>
  <w:num w:numId="95" w16cid:durableId="2007904679">
    <w:abstractNumId w:val="57"/>
  </w:num>
  <w:num w:numId="96" w16cid:durableId="379283923">
    <w:abstractNumId w:val="40"/>
  </w:num>
  <w:num w:numId="97" w16cid:durableId="1873306024">
    <w:abstractNumId w:val="28"/>
  </w:num>
  <w:num w:numId="98" w16cid:durableId="647788432">
    <w:abstractNumId w:val="69"/>
  </w:num>
  <w:num w:numId="99" w16cid:durableId="2087416113">
    <w:abstractNumId w:val="99"/>
  </w:num>
  <w:num w:numId="100" w16cid:durableId="1780566574">
    <w:abstractNumId w:val="9"/>
  </w:num>
  <w:num w:numId="101" w16cid:durableId="1670206811">
    <w:abstractNumId w:val="15"/>
  </w:num>
  <w:num w:numId="102" w16cid:durableId="290138611">
    <w:abstractNumId w:val="74"/>
  </w:num>
  <w:num w:numId="103" w16cid:durableId="1490562886">
    <w:abstractNumId w:val="146"/>
  </w:num>
  <w:num w:numId="104" w16cid:durableId="1287543212">
    <w:abstractNumId w:val="58"/>
  </w:num>
  <w:num w:numId="105" w16cid:durableId="982270708">
    <w:abstractNumId w:val="41"/>
  </w:num>
  <w:num w:numId="106" w16cid:durableId="136651727">
    <w:abstractNumId w:val="90"/>
  </w:num>
  <w:num w:numId="107" w16cid:durableId="1870141270">
    <w:abstractNumId w:val="21"/>
  </w:num>
  <w:num w:numId="108" w16cid:durableId="737746598">
    <w:abstractNumId w:val="1"/>
  </w:num>
  <w:num w:numId="109" w16cid:durableId="1923223693">
    <w:abstractNumId w:val="147"/>
  </w:num>
  <w:num w:numId="110" w16cid:durableId="944046162">
    <w:abstractNumId w:val="131"/>
  </w:num>
  <w:num w:numId="111" w16cid:durableId="1200437398">
    <w:abstractNumId w:val="47"/>
  </w:num>
  <w:num w:numId="112" w16cid:durableId="504900589">
    <w:abstractNumId w:val="61"/>
  </w:num>
  <w:num w:numId="113" w16cid:durableId="2015768374">
    <w:abstractNumId w:val="10"/>
  </w:num>
  <w:num w:numId="114" w16cid:durableId="576088374">
    <w:abstractNumId w:val="27"/>
  </w:num>
  <w:num w:numId="115" w16cid:durableId="113211363">
    <w:abstractNumId w:val="105"/>
  </w:num>
  <w:num w:numId="116" w16cid:durableId="290483780">
    <w:abstractNumId w:val="144"/>
  </w:num>
  <w:num w:numId="117" w16cid:durableId="1157720291">
    <w:abstractNumId w:val="159"/>
  </w:num>
  <w:num w:numId="118" w16cid:durableId="103765774">
    <w:abstractNumId w:val="167"/>
  </w:num>
  <w:num w:numId="119" w16cid:durableId="2010133583">
    <w:abstractNumId w:val="143"/>
  </w:num>
  <w:num w:numId="120" w16cid:durableId="1831941332">
    <w:abstractNumId w:val="17"/>
  </w:num>
  <w:num w:numId="121" w16cid:durableId="1164778915">
    <w:abstractNumId w:val="121"/>
  </w:num>
  <w:num w:numId="122" w16cid:durableId="2144080004">
    <w:abstractNumId w:val="85"/>
  </w:num>
  <w:num w:numId="123" w16cid:durableId="958531842">
    <w:abstractNumId w:val="88"/>
  </w:num>
  <w:num w:numId="124" w16cid:durableId="462041302">
    <w:abstractNumId w:val="70"/>
  </w:num>
  <w:num w:numId="125" w16cid:durableId="2108959538">
    <w:abstractNumId w:val="154"/>
  </w:num>
  <w:num w:numId="126" w16cid:durableId="1886258042">
    <w:abstractNumId w:val="136"/>
  </w:num>
  <w:num w:numId="127" w16cid:durableId="1737165310">
    <w:abstractNumId w:val="3"/>
  </w:num>
  <w:num w:numId="128" w16cid:durableId="331875808">
    <w:abstractNumId w:val="34"/>
  </w:num>
  <w:num w:numId="129" w16cid:durableId="861093215">
    <w:abstractNumId w:val="0"/>
  </w:num>
  <w:num w:numId="130" w16cid:durableId="1753770638">
    <w:abstractNumId w:val="32"/>
  </w:num>
  <w:num w:numId="131" w16cid:durableId="1216509819">
    <w:abstractNumId w:val="54"/>
  </w:num>
  <w:num w:numId="132" w16cid:durableId="53044411">
    <w:abstractNumId w:val="24"/>
  </w:num>
  <w:num w:numId="133" w16cid:durableId="964848515">
    <w:abstractNumId w:val="71"/>
  </w:num>
  <w:num w:numId="134" w16cid:durableId="1612013622">
    <w:abstractNumId w:val="104"/>
  </w:num>
  <w:num w:numId="135" w16cid:durableId="1390038208">
    <w:abstractNumId w:val="107"/>
  </w:num>
  <w:num w:numId="136" w16cid:durableId="1650404873">
    <w:abstractNumId w:val="42"/>
  </w:num>
  <w:num w:numId="137" w16cid:durableId="134033947">
    <w:abstractNumId w:val="97"/>
  </w:num>
  <w:num w:numId="138" w16cid:durableId="1968660431">
    <w:abstractNumId w:val="168"/>
  </w:num>
  <w:num w:numId="139" w16cid:durableId="1357736530">
    <w:abstractNumId w:val="94"/>
  </w:num>
  <w:num w:numId="140" w16cid:durableId="1635679265">
    <w:abstractNumId w:val="140"/>
  </w:num>
  <w:num w:numId="141" w16cid:durableId="825122694">
    <w:abstractNumId w:val="55"/>
  </w:num>
  <w:num w:numId="142" w16cid:durableId="1347899079">
    <w:abstractNumId w:val="123"/>
  </w:num>
  <w:num w:numId="143" w16cid:durableId="809593278">
    <w:abstractNumId w:val="162"/>
  </w:num>
  <w:num w:numId="144" w16cid:durableId="853878695">
    <w:abstractNumId w:val="115"/>
  </w:num>
  <w:num w:numId="145" w16cid:durableId="758982322">
    <w:abstractNumId w:val="142"/>
  </w:num>
  <w:num w:numId="146" w16cid:durableId="1085809525">
    <w:abstractNumId w:val="43"/>
  </w:num>
  <w:num w:numId="147" w16cid:durableId="795487264">
    <w:abstractNumId w:val="130"/>
  </w:num>
  <w:num w:numId="148" w16cid:durableId="672876007">
    <w:abstractNumId w:val="148"/>
  </w:num>
  <w:num w:numId="149" w16cid:durableId="612982773">
    <w:abstractNumId w:val="102"/>
  </w:num>
  <w:num w:numId="150" w16cid:durableId="942611557">
    <w:abstractNumId w:val="62"/>
  </w:num>
  <w:num w:numId="151" w16cid:durableId="169881435">
    <w:abstractNumId w:val="87"/>
  </w:num>
  <w:num w:numId="152" w16cid:durableId="1252810252">
    <w:abstractNumId w:val="122"/>
  </w:num>
  <w:num w:numId="153" w16cid:durableId="1703289614">
    <w:abstractNumId w:val="12"/>
  </w:num>
  <w:num w:numId="154" w16cid:durableId="460147441">
    <w:abstractNumId w:val="14"/>
  </w:num>
  <w:num w:numId="155" w16cid:durableId="1094714841">
    <w:abstractNumId w:val="31"/>
  </w:num>
  <w:num w:numId="156" w16cid:durableId="1786119648">
    <w:abstractNumId w:val="84"/>
  </w:num>
  <w:num w:numId="157" w16cid:durableId="2138063073">
    <w:abstractNumId w:val="60"/>
  </w:num>
  <w:num w:numId="158" w16cid:durableId="536165486">
    <w:abstractNumId w:val="110"/>
  </w:num>
  <w:num w:numId="159" w16cid:durableId="1415392358">
    <w:abstractNumId w:val="44"/>
  </w:num>
  <w:num w:numId="160" w16cid:durableId="742483981">
    <w:abstractNumId w:val="103"/>
  </w:num>
  <w:num w:numId="161" w16cid:durableId="1874463569">
    <w:abstractNumId w:val="106"/>
  </w:num>
  <w:num w:numId="162" w16cid:durableId="627207141">
    <w:abstractNumId w:val="53"/>
  </w:num>
  <w:num w:numId="163" w16cid:durableId="1285424913">
    <w:abstractNumId w:val="81"/>
  </w:num>
  <w:num w:numId="164" w16cid:durableId="1947544377">
    <w:abstractNumId w:val="96"/>
  </w:num>
  <w:num w:numId="165" w16cid:durableId="997153349">
    <w:abstractNumId w:val="11"/>
  </w:num>
  <w:num w:numId="166" w16cid:durableId="252054638">
    <w:abstractNumId w:val="78"/>
  </w:num>
  <w:num w:numId="167" w16cid:durableId="323316104">
    <w:abstractNumId w:val="160"/>
  </w:num>
  <w:num w:numId="168" w16cid:durableId="822627733">
    <w:abstractNumId w:val="101"/>
  </w:num>
  <w:num w:numId="169" w16cid:durableId="531267009">
    <w:abstractNumId w:val="2"/>
  </w:num>
  <w:num w:numId="170" w16cid:durableId="1024091360">
    <w:abstractNumId w:val="15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FEENA AKHTER">
    <w15:presenceInfo w15:providerId="AD" w15:userId="S::04072312008@student.qau.edu.pk::ca4feaf2-3058-4ee0-ae5b-dcd964e169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4E"/>
    <w:rsid w:val="001D33B9"/>
    <w:rsid w:val="001F1E38"/>
    <w:rsid w:val="001F5F80"/>
    <w:rsid w:val="00240372"/>
    <w:rsid w:val="002C5F98"/>
    <w:rsid w:val="00306008"/>
    <w:rsid w:val="003838FE"/>
    <w:rsid w:val="00506430"/>
    <w:rsid w:val="005825E6"/>
    <w:rsid w:val="006C339A"/>
    <w:rsid w:val="007B1A66"/>
    <w:rsid w:val="00813662"/>
    <w:rsid w:val="009F6C29"/>
    <w:rsid w:val="00A25F1C"/>
    <w:rsid w:val="00A3145E"/>
    <w:rsid w:val="00A52741"/>
    <w:rsid w:val="00C24A2A"/>
    <w:rsid w:val="00D37C6B"/>
    <w:rsid w:val="00EB33FC"/>
    <w:rsid w:val="00EF6B40"/>
    <w:rsid w:val="00F47922"/>
    <w:rsid w:val="00FC50C3"/>
    <w:rsid w:val="00FE0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25DBD"/>
  <w15:chartTrackingRefBased/>
  <w15:docId w15:val="{0F2C47E6-C7F7-4910-B031-CAF5D56F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4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4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4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4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4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4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4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04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4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4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4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4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4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4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4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44E"/>
    <w:rPr>
      <w:rFonts w:eastAsiaTheme="majorEastAsia" w:cstheme="majorBidi"/>
      <w:color w:val="272727" w:themeColor="text1" w:themeTint="D8"/>
    </w:rPr>
  </w:style>
  <w:style w:type="paragraph" w:styleId="Title">
    <w:name w:val="Title"/>
    <w:basedOn w:val="Normal"/>
    <w:next w:val="Normal"/>
    <w:link w:val="TitleChar"/>
    <w:uiPriority w:val="10"/>
    <w:qFormat/>
    <w:rsid w:val="00FE0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4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4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4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44E"/>
    <w:pPr>
      <w:spacing w:before="160"/>
      <w:jc w:val="center"/>
    </w:pPr>
    <w:rPr>
      <w:i/>
      <w:iCs/>
      <w:color w:val="404040" w:themeColor="text1" w:themeTint="BF"/>
    </w:rPr>
  </w:style>
  <w:style w:type="character" w:customStyle="1" w:styleId="QuoteChar">
    <w:name w:val="Quote Char"/>
    <w:basedOn w:val="DefaultParagraphFont"/>
    <w:link w:val="Quote"/>
    <w:uiPriority w:val="29"/>
    <w:rsid w:val="00FE044E"/>
    <w:rPr>
      <w:i/>
      <w:iCs/>
      <w:color w:val="404040" w:themeColor="text1" w:themeTint="BF"/>
    </w:rPr>
  </w:style>
  <w:style w:type="paragraph" w:styleId="ListParagraph">
    <w:name w:val="List Paragraph"/>
    <w:basedOn w:val="Normal"/>
    <w:uiPriority w:val="34"/>
    <w:qFormat/>
    <w:rsid w:val="00FE044E"/>
    <w:pPr>
      <w:ind w:left="720"/>
      <w:contextualSpacing/>
    </w:pPr>
  </w:style>
  <w:style w:type="character" w:styleId="IntenseEmphasis">
    <w:name w:val="Intense Emphasis"/>
    <w:basedOn w:val="DefaultParagraphFont"/>
    <w:uiPriority w:val="21"/>
    <w:qFormat/>
    <w:rsid w:val="00FE044E"/>
    <w:rPr>
      <w:i/>
      <w:iCs/>
      <w:color w:val="0F4761" w:themeColor="accent1" w:themeShade="BF"/>
    </w:rPr>
  </w:style>
  <w:style w:type="paragraph" w:styleId="IntenseQuote">
    <w:name w:val="Intense Quote"/>
    <w:basedOn w:val="Normal"/>
    <w:next w:val="Normal"/>
    <w:link w:val="IntenseQuoteChar"/>
    <w:uiPriority w:val="30"/>
    <w:qFormat/>
    <w:rsid w:val="00FE0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44E"/>
    <w:rPr>
      <w:i/>
      <w:iCs/>
      <w:color w:val="0F4761" w:themeColor="accent1" w:themeShade="BF"/>
    </w:rPr>
  </w:style>
  <w:style w:type="character" w:styleId="IntenseReference">
    <w:name w:val="Intense Reference"/>
    <w:basedOn w:val="DefaultParagraphFont"/>
    <w:uiPriority w:val="32"/>
    <w:qFormat/>
    <w:rsid w:val="00FE044E"/>
    <w:rPr>
      <w:b/>
      <w:bCs/>
      <w:smallCaps/>
      <w:color w:val="0F4761" w:themeColor="accent1" w:themeShade="BF"/>
      <w:spacing w:val="5"/>
    </w:rPr>
  </w:style>
  <w:style w:type="paragraph" w:styleId="Revision">
    <w:name w:val="Revision"/>
    <w:hidden/>
    <w:uiPriority w:val="99"/>
    <w:semiHidden/>
    <w:rsid w:val="00FE044E"/>
    <w:pPr>
      <w:spacing w:after="0" w:line="240" w:lineRule="auto"/>
    </w:pPr>
  </w:style>
  <w:style w:type="paragraph" w:styleId="NormalWeb">
    <w:name w:val="Normal (Web)"/>
    <w:basedOn w:val="Normal"/>
    <w:uiPriority w:val="99"/>
    <w:unhideWhenUsed/>
    <w:rsid w:val="00FE04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E38"/>
    <w:rPr>
      <w:b/>
      <w:bCs/>
    </w:rPr>
  </w:style>
  <w:style w:type="character" w:styleId="Hyperlink">
    <w:name w:val="Hyperlink"/>
    <w:basedOn w:val="DefaultParagraphFont"/>
    <w:uiPriority w:val="99"/>
    <w:unhideWhenUsed/>
    <w:qFormat/>
    <w:rsid w:val="001F1E38"/>
    <w:rPr>
      <w:color w:val="467886" w:themeColor="hyperlink"/>
      <w:u w:val="single"/>
    </w:rPr>
  </w:style>
  <w:style w:type="table" w:styleId="TableGrid">
    <w:name w:val="Table Grid"/>
    <w:basedOn w:val="TableNormal"/>
    <w:uiPriority w:val="39"/>
    <w:qFormat/>
    <w:rsid w:val="001F1E38"/>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F1E38"/>
    <w:pPr>
      <w:spacing w:after="100" w:line="259" w:lineRule="auto"/>
      <w:ind w:left="220"/>
    </w:pPr>
    <w:rPr>
      <w:sz w:val="22"/>
      <w:szCs w:val="22"/>
    </w:rPr>
  </w:style>
  <w:style w:type="paragraph" w:styleId="TOC3">
    <w:name w:val="toc 3"/>
    <w:basedOn w:val="Normal"/>
    <w:next w:val="Normal"/>
    <w:autoRedefine/>
    <w:uiPriority w:val="39"/>
    <w:unhideWhenUsed/>
    <w:qFormat/>
    <w:rsid w:val="001F1E38"/>
    <w:pPr>
      <w:spacing w:after="100" w:line="259" w:lineRule="auto"/>
      <w:ind w:left="440"/>
    </w:pPr>
    <w:rPr>
      <w:sz w:val="22"/>
      <w:szCs w:val="22"/>
    </w:rPr>
  </w:style>
  <w:style w:type="paragraph" w:customStyle="1" w:styleId="TOCHeading1">
    <w:name w:val="TOC Heading1"/>
    <w:basedOn w:val="Heading1"/>
    <w:next w:val="Normal"/>
    <w:uiPriority w:val="39"/>
    <w:unhideWhenUsed/>
    <w:qFormat/>
    <w:rsid w:val="001F1E38"/>
    <w:pPr>
      <w:spacing w:before="240" w:after="0" w:line="259" w:lineRule="auto"/>
      <w:outlineLvl w:val="9"/>
    </w:pPr>
    <w:rPr>
      <w:kern w:val="0"/>
      <w:sz w:val="32"/>
      <w:szCs w:val="32"/>
      <w14:ligatures w14:val="none"/>
    </w:rPr>
  </w:style>
  <w:style w:type="table" w:customStyle="1" w:styleId="TableGrid0">
    <w:name w:val="TableGrid"/>
    <w:rsid w:val="00D37C6B"/>
    <w:pPr>
      <w:spacing w:after="0" w:line="240" w:lineRule="auto"/>
    </w:pPr>
    <w:rPr>
      <w:rFonts w:eastAsiaTheme="minorEastAsia"/>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240372"/>
    <w:rPr>
      <w:rFonts w:ascii="Courier New" w:eastAsia="Times New Roman" w:hAnsi="Courier New" w:cs="Courier New"/>
      <w:sz w:val="20"/>
      <w:szCs w:val="20"/>
    </w:rPr>
  </w:style>
  <w:style w:type="paragraph" w:styleId="NoSpacing">
    <w:name w:val="No Spacing"/>
    <w:link w:val="NoSpacingChar"/>
    <w:uiPriority w:val="1"/>
    <w:qFormat/>
    <w:rsid w:val="005064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06430"/>
    <w:rPr>
      <w:rFonts w:eastAsiaTheme="minorEastAsia"/>
      <w:kern w:val="0"/>
      <w:sz w:val="22"/>
      <w:szCs w:val="22"/>
      <w14:ligatures w14:val="none"/>
    </w:rPr>
  </w:style>
  <w:style w:type="paragraph" w:styleId="TOCHeading">
    <w:name w:val="TOC Heading"/>
    <w:basedOn w:val="Heading1"/>
    <w:next w:val="Normal"/>
    <w:uiPriority w:val="39"/>
    <w:unhideWhenUsed/>
    <w:qFormat/>
    <w:rsid w:val="002C5F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C5F9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648911">
      <w:bodyDiv w:val="1"/>
      <w:marLeft w:val="0"/>
      <w:marRight w:val="0"/>
      <w:marTop w:val="0"/>
      <w:marBottom w:val="0"/>
      <w:divBdr>
        <w:top w:val="none" w:sz="0" w:space="0" w:color="auto"/>
        <w:left w:val="none" w:sz="0" w:space="0" w:color="auto"/>
        <w:bottom w:val="none" w:sz="0" w:space="0" w:color="auto"/>
        <w:right w:val="none" w:sz="0" w:space="0" w:color="auto"/>
      </w:divBdr>
    </w:div>
    <w:div w:id="772360751">
      <w:bodyDiv w:val="1"/>
      <w:marLeft w:val="0"/>
      <w:marRight w:val="0"/>
      <w:marTop w:val="0"/>
      <w:marBottom w:val="0"/>
      <w:divBdr>
        <w:top w:val="none" w:sz="0" w:space="0" w:color="auto"/>
        <w:left w:val="none" w:sz="0" w:space="0" w:color="auto"/>
        <w:bottom w:val="none" w:sz="0" w:space="0" w:color="auto"/>
        <w:right w:val="none" w:sz="0" w:space="0" w:color="auto"/>
      </w:divBdr>
    </w:div>
    <w:div w:id="1067997576">
      <w:bodyDiv w:val="1"/>
      <w:marLeft w:val="0"/>
      <w:marRight w:val="0"/>
      <w:marTop w:val="0"/>
      <w:marBottom w:val="0"/>
      <w:divBdr>
        <w:top w:val="none" w:sz="0" w:space="0" w:color="auto"/>
        <w:left w:val="none" w:sz="0" w:space="0" w:color="auto"/>
        <w:bottom w:val="none" w:sz="0" w:space="0" w:color="auto"/>
        <w:right w:val="none" w:sz="0" w:space="0" w:color="auto"/>
      </w:divBdr>
    </w:div>
    <w:div w:id="1194268723">
      <w:bodyDiv w:val="1"/>
      <w:marLeft w:val="0"/>
      <w:marRight w:val="0"/>
      <w:marTop w:val="0"/>
      <w:marBottom w:val="0"/>
      <w:divBdr>
        <w:top w:val="none" w:sz="0" w:space="0" w:color="auto"/>
        <w:left w:val="none" w:sz="0" w:space="0" w:color="auto"/>
        <w:bottom w:val="none" w:sz="0" w:space="0" w:color="auto"/>
        <w:right w:val="none" w:sz="0" w:space="0" w:color="auto"/>
      </w:divBdr>
    </w:div>
    <w:div w:id="1405492328">
      <w:bodyDiv w:val="1"/>
      <w:marLeft w:val="0"/>
      <w:marRight w:val="0"/>
      <w:marTop w:val="0"/>
      <w:marBottom w:val="0"/>
      <w:divBdr>
        <w:top w:val="none" w:sz="0" w:space="0" w:color="auto"/>
        <w:left w:val="none" w:sz="0" w:space="0" w:color="auto"/>
        <w:bottom w:val="none" w:sz="0" w:space="0" w:color="auto"/>
        <w:right w:val="none" w:sz="0" w:space="0" w:color="auto"/>
      </w:divBdr>
    </w:div>
    <w:div w:id="1431968006">
      <w:bodyDiv w:val="1"/>
      <w:marLeft w:val="0"/>
      <w:marRight w:val="0"/>
      <w:marTop w:val="0"/>
      <w:marBottom w:val="0"/>
      <w:divBdr>
        <w:top w:val="none" w:sz="0" w:space="0" w:color="auto"/>
        <w:left w:val="none" w:sz="0" w:space="0" w:color="auto"/>
        <w:bottom w:val="none" w:sz="0" w:space="0" w:color="auto"/>
        <w:right w:val="none" w:sz="0" w:space="0" w:color="auto"/>
      </w:divBdr>
    </w:div>
    <w:div w:id="1518499246">
      <w:bodyDiv w:val="1"/>
      <w:marLeft w:val="0"/>
      <w:marRight w:val="0"/>
      <w:marTop w:val="0"/>
      <w:marBottom w:val="0"/>
      <w:divBdr>
        <w:top w:val="none" w:sz="0" w:space="0" w:color="auto"/>
        <w:left w:val="none" w:sz="0" w:space="0" w:color="auto"/>
        <w:bottom w:val="none" w:sz="0" w:space="0" w:color="auto"/>
        <w:right w:val="none" w:sz="0" w:space="0" w:color="auto"/>
      </w:divBdr>
    </w:div>
    <w:div w:id="201453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F5B5-B904-4952-914A-ED9392068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36</Pages>
  <Words>3711</Words>
  <Characters>21159</Characters>
  <Application>Microsoft Office Word</Application>
  <DocSecurity>0</DocSecurity>
  <Lines>176</Lines>
  <Paragraphs>49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Project management system for final year students</vt:lpstr>
      <vt:lpstr>1. Introduction</vt:lpstr>
      <vt:lpstr>2. Overall Description</vt:lpstr>
      <vt:lpstr>3. Special Requirements</vt:lpstr>
      <vt:lpstr>4. Supporting Material</vt:lpstr>
    </vt:vector>
  </TitlesOfParts>
  <Company/>
  <LinksUpToDate>false</LinksUpToDate>
  <CharactersWithSpaces>24821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system for final year students</dc:title>
  <dc:subject/>
  <dc:creator>SAFEENA AKHTER</dc:creator>
  <cp:keywords/>
  <dc:description/>
  <cp:lastModifiedBy>SAFEENA AKHTER</cp:lastModifiedBy>
  <cp:revision>2</cp:revision>
  <dcterms:created xsi:type="dcterms:W3CDTF">2025-03-26T14:22:00Z</dcterms:created>
  <dcterms:modified xsi:type="dcterms:W3CDTF">2025-03-26T16:55:00Z</dcterms:modified>
</cp:coreProperties>
</file>